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F620" w14:textId="77777777" w:rsidR="0011264F" w:rsidRDefault="0011264F" w:rsidP="0011264F">
      <w:pPr>
        <w:spacing w:line="300" w:lineRule="auto"/>
        <w:jc w:val="right"/>
        <w:rPr>
          <w:bCs/>
          <w:szCs w:val="21"/>
        </w:rPr>
      </w:pPr>
      <w:r w:rsidRPr="00D1184C">
        <w:rPr>
          <w:rFonts w:hint="eastAsia"/>
          <w:bCs/>
          <w:szCs w:val="21"/>
        </w:rPr>
        <w:t>编号：</w:t>
      </w:r>
      <w:r w:rsidRPr="00D1184C">
        <w:rPr>
          <w:rFonts w:hint="eastAsia"/>
          <w:bCs/>
          <w:szCs w:val="21"/>
        </w:rPr>
        <w:t>LC</w:t>
      </w:r>
      <w:r>
        <w:rPr>
          <w:rFonts w:hint="eastAsia"/>
          <w:bCs/>
          <w:szCs w:val="21"/>
        </w:rPr>
        <w:t>X.</w:t>
      </w:r>
      <w:r w:rsidRPr="00D1184C">
        <w:rPr>
          <w:rFonts w:hint="eastAsia"/>
          <w:bCs/>
          <w:szCs w:val="21"/>
        </w:rPr>
        <w:t>025-0</w:t>
      </w:r>
      <w:r>
        <w:rPr>
          <w:rFonts w:hint="eastAsia"/>
          <w:bCs/>
          <w:szCs w:val="21"/>
        </w:rPr>
        <w:t>4</w:t>
      </w:r>
      <w:r w:rsidRPr="00D1184C">
        <w:rPr>
          <w:rFonts w:hint="eastAsia"/>
          <w:bCs/>
          <w:szCs w:val="21"/>
        </w:rPr>
        <w:t>版次：</w:t>
      </w:r>
      <w:r w:rsidRPr="00D1184C">
        <w:rPr>
          <w:rFonts w:hint="eastAsia"/>
          <w:bCs/>
          <w:szCs w:val="21"/>
        </w:rPr>
        <w:t>E/</w:t>
      </w:r>
      <w:r>
        <w:rPr>
          <w:bCs/>
          <w:szCs w:val="21"/>
        </w:rPr>
        <w:t>4</w:t>
      </w:r>
      <w:r w:rsidRPr="00D1184C">
        <w:rPr>
          <w:rFonts w:hint="eastAsia"/>
          <w:bCs/>
          <w:szCs w:val="21"/>
        </w:rPr>
        <w:t>.0</w:t>
      </w:r>
    </w:p>
    <w:p w14:paraId="446A1453" w14:textId="77777777" w:rsidR="0011264F" w:rsidRDefault="0011264F" w:rsidP="0011264F">
      <w:pPr>
        <w:spacing w:line="300" w:lineRule="auto"/>
        <w:rPr>
          <w:rFonts w:ascii="FangSong_GB2312" w:eastAsia="FangSong_GB2312" w:hAnsi="SimSun"/>
          <w:sz w:val="24"/>
        </w:rPr>
      </w:pPr>
      <w:ins w:id="0" w:author="沈燕" w:date="2018-11-16T09:17:00Z">
        <w:r w:rsidRPr="00FB7632">
          <w:rPr>
            <w:noProof/>
            <w:sz w:val="24"/>
            <w:rPrChange w:id="1" w:author="Unknown">
              <w:rPr>
                <w:noProof/>
              </w:rPr>
            </w:rPrChange>
          </w:rPr>
          <w:drawing>
            <wp:inline distT="0" distB="0" distL="0" distR="0" wp14:anchorId="4302C16F" wp14:editId="5BC3A1EE">
              <wp:extent cx="1085850" cy="561975"/>
              <wp:effectExtent l="0" t="0" r="0" b="9525"/>
              <wp:docPr id="1" name="图片 1" descr="说明: F:\我的工作1\其他\附件3：《文件电子格式模板》\标识LOGO图片\精彩无限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24" descr="说明: F:\我的工作1\其他\附件3：《文件电子格式模板》\标识LOGO图片\精彩无限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58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49A80CE" w14:textId="77777777" w:rsidR="0011264F" w:rsidRDefault="0011264F" w:rsidP="0011264F">
      <w:pPr>
        <w:spacing w:line="300" w:lineRule="auto"/>
        <w:rPr>
          <w:rFonts w:ascii="FangSong_GB2312" w:eastAsia="FangSong_GB2312"/>
          <w:b/>
          <w:sz w:val="18"/>
        </w:rPr>
      </w:pPr>
      <w:r>
        <w:rPr>
          <w:rFonts w:ascii="KaiTi_GB2312" w:eastAsia="KaiTi_GB2312" w:hint="eastAsia"/>
          <w:sz w:val="28"/>
          <w:szCs w:val="28"/>
        </w:rPr>
        <w:t>项目号（WBS号）：</w:t>
      </w:r>
      <w:r>
        <w:rPr>
          <w:rFonts w:ascii="FangSong_GB2312" w:eastAsia="FangSong_GB2312" w:hAnsi="SimSun" w:hint="eastAsia"/>
          <w:sz w:val="24"/>
        </w:rPr>
        <w:t xml:space="preserve">                                </w:t>
      </w:r>
    </w:p>
    <w:p w14:paraId="264C31B5" w14:textId="77777777" w:rsidR="0011264F" w:rsidRDefault="0011264F" w:rsidP="0011264F">
      <w:pPr>
        <w:jc w:val="center"/>
        <w:rPr>
          <w:rFonts w:ascii="FangSong_GB2312" w:eastAsia="FangSong_GB2312"/>
          <w:sz w:val="44"/>
        </w:rPr>
      </w:pPr>
      <w:r>
        <w:rPr>
          <w:rFonts w:ascii="FangSong_GB2312" w:eastAsia="FangSong_GB2312" w:hint="eastAsia"/>
          <w:sz w:val="44"/>
        </w:rPr>
        <w:t>奇 瑞 汽 车 股 份 有 限 公 司</w:t>
      </w:r>
    </w:p>
    <w:p w14:paraId="541BC28C" w14:textId="77777777" w:rsidR="0011264F" w:rsidRDefault="0011264F" w:rsidP="0011264F">
      <w:pPr>
        <w:jc w:val="center"/>
        <w:rPr>
          <w:rFonts w:ascii="FangSong_GB2312" w:eastAsia="FangSong_GB2312"/>
        </w:rPr>
      </w:pPr>
    </w:p>
    <w:p w14:paraId="48034DE0" w14:textId="359A87AE" w:rsidR="0011264F" w:rsidRDefault="0001794E" w:rsidP="0011264F">
      <w:pPr>
        <w:jc w:val="center"/>
        <w:rPr>
          <w:rFonts w:ascii="FangSong_GB2312" w:eastAsia="FangSong_GB2312"/>
          <w:b/>
        </w:rPr>
      </w:pPr>
      <w:r>
        <w:rPr>
          <w:rFonts w:ascii="FangSong_GB2312" w:eastAsia="FangSong_GB2312" w:hint="eastAsia"/>
          <w:sz w:val="44"/>
        </w:rPr>
        <w:t>支持智能网联汽车L</w:t>
      </w:r>
      <w:r>
        <w:rPr>
          <w:rFonts w:ascii="FangSong_GB2312" w:eastAsia="FangSong_GB2312"/>
          <w:sz w:val="44"/>
        </w:rPr>
        <w:t>3</w:t>
      </w:r>
      <w:r>
        <w:rPr>
          <w:rFonts w:ascii="FangSong_GB2312" w:eastAsia="FangSong_GB2312" w:hint="eastAsia"/>
          <w:sz w:val="44"/>
        </w:rPr>
        <w:t>方案的准入申请</w:t>
      </w:r>
    </w:p>
    <w:p w14:paraId="41CF5C1F" w14:textId="77777777" w:rsidR="0011264F" w:rsidRDefault="0011264F" w:rsidP="0011264F">
      <w:pPr>
        <w:jc w:val="center"/>
        <w:rPr>
          <w:rFonts w:ascii="FangSong_GB2312" w:eastAsia="FangSong_GB2312"/>
          <w:b/>
          <w:sz w:val="36"/>
        </w:rPr>
      </w:pPr>
      <w:r>
        <w:rPr>
          <w:rFonts w:ascii="FangSong_GB2312" w:eastAsia="FangSong_GB2312" w:hint="eastAsia"/>
          <w:b/>
          <w:sz w:val="36"/>
        </w:rPr>
        <w:t>技 术 任 务 书</w:t>
      </w:r>
    </w:p>
    <w:p w14:paraId="4B0DF19F" w14:textId="77777777" w:rsidR="0011264F" w:rsidRDefault="0011264F" w:rsidP="0011264F">
      <w:pPr>
        <w:jc w:val="center"/>
        <w:rPr>
          <w:rFonts w:ascii="FangSong_GB2312" w:eastAsia="FangSong_GB2312"/>
          <w:b/>
          <w:bCs/>
          <w:sz w:val="56"/>
        </w:rPr>
      </w:pPr>
    </w:p>
    <w:p w14:paraId="70FB2ADD" w14:textId="77777777" w:rsidR="0011264F" w:rsidRDefault="0011264F" w:rsidP="0011264F">
      <w:pPr>
        <w:ind w:firstLineChars="250" w:firstLine="900"/>
        <w:textAlignment w:val="bottom"/>
        <w:rPr>
          <w:rFonts w:ascii="FangSong_GB2312" w:eastAsia="FangSong_GB2312"/>
          <w:kern w:val="36"/>
          <w:sz w:val="36"/>
        </w:rPr>
      </w:pPr>
      <w:r>
        <w:rPr>
          <w:rFonts w:ascii="FangSong_GB2312" w:eastAsia="FangSong_GB2312" w:hint="eastAsia"/>
          <w:kern w:val="36"/>
          <w:sz w:val="36"/>
        </w:rPr>
        <w:t>编       制：</w:t>
      </w:r>
    </w:p>
    <w:p w14:paraId="6EA852C6" w14:textId="77777777" w:rsidR="0011264F" w:rsidRDefault="0011264F" w:rsidP="0011264F">
      <w:pPr>
        <w:ind w:firstLineChars="250" w:firstLine="900"/>
        <w:textAlignment w:val="bottom"/>
        <w:rPr>
          <w:rFonts w:ascii="FangSong_GB2312" w:eastAsia="FangSong_GB2312"/>
          <w:kern w:val="36"/>
          <w:sz w:val="36"/>
        </w:rPr>
      </w:pPr>
      <w:r>
        <w:rPr>
          <w:rFonts w:ascii="FangSong_GB2312" w:eastAsia="FangSong_GB2312" w:hint="eastAsia"/>
          <w:kern w:val="36"/>
          <w:sz w:val="36"/>
        </w:rPr>
        <w:t>审       核：</w:t>
      </w:r>
    </w:p>
    <w:p w14:paraId="4A7C64C0" w14:textId="77777777" w:rsidR="0011264F" w:rsidRDefault="0011264F" w:rsidP="0011264F">
      <w:pPr>
        <w:ind w:firstLineChars="250" w:firstLine="900"/>
        <w:textAlignment w:val="bottom"/>
        <w:rPr>
          <w:rFonts w:ascii="FangSong_GB2312" w:eastAsia="FangSong_GB2312"/>
          <w:kern w:val="36"/>
          <w:sz w:val="36"/>
        </w:rPr>
      </w:pPr>
      <w:r>
        <w:rPr>
          <w:rFonts w:ascii="FangSong_GB2312" w:eastAsia="FangSong_GB2312" w:hint="eastAsia"/>
          <w:kern w:val="36"/>
          <w:sz w:val="36"/>
        </w:rPr>
        <w:t>部 门 批 准：</w:t>
      </w:r>
    </w:p>
    <w:p w14:paraId="2131E61B" w14:textId="77777777" w:rsidR="0011264F" w:rsidRDefault="0011264F" w:rsidP="0011264F">
      <w:pPr>
        <w:ind w:firstLineChars="250" w:firstLine="900"/>
        <w:textAlignment w:val="bottom"/>
        <w:rPr>
          <w:rFonts w:ascii="FangSong_GB2312" w:eastAsia="FangSong_GB2312"/>
          <w:kern w:val="36"/>
          <w:sz w:val="36"/>
        </w:rPr>
      </w:pPr>
      <w:r>
        <w:rPr>
          <w:rFonts w:ascii="FangSong_GB2312" w:eastAsia="FangSong_GB2312" w:hint="eastAsia"/>
          <w:kern w:val="36"/>
          <w:sz w:val="36"/>
        </w:rPr>
        <w:t>会 签 部 门：</w:t>
      </w:r>
    </w:p>
    <w:p w14:paraId="125550CF" w14:textId="77777777" w:rsidR="0011264F" w:rsidRPr="005B554E" w:rsidRDefault="0011264F" w:rsidP="0011264F">
      <w:pPr>
        <w:ind w:firstLineChars="250" w:firstLine="525"/>
        <w:textAlignment w:val="bottom"/>
        <w:rPr>
          <w:rFonts w:ascii="FangSong_GB2312" w:eastAsia="FangSong_GB2312"/>
          <w:kern w:val="36"/>
          <w:sz w:val="36"/>
        </w:rPr>
      </w:pPr>
      <w:r>
        <w:rPr>
          <w:rFonts w:hint="eastAsia"/>
        </w:rPr>
        <w:t xml:space="preserve">   </w:t>
      </w:r>
      <w:r w:rsidRPr="005B554E">
        <w:rPr>
          <w:rFonts w:ascii="FangSong_GB2312" w:eastAsia="FangSong_GB2312" w:hint="eastAsia"/>
          <w:kern w:val="36"/>
          <w:sz w:val="36"/>
        </w:rPr>
        <w:t>分</w:t>
      </w:r>
      <w:r>
        <w:rPr>
          <w:rFonts w:ascii="FangSong_GB2312" w:eastAsia="FangSong_GB2312" w:hint="eastAsia"/>
          <w:kern w:val="36"/>
          <w:sz w:val="36"/>
        </w:rPr>
        <w:t xml:space="preserve"> </w:t>
      </w:r>
      <w:r w:rsidRPr="005B554E">
        <w:rPr>
          <w:rFonts w:ascii="FangSong_GB2312" w:eastAsia="FangSong_GB2312" w:hint="eastAsia"/>
          <w:kern w:val="36"/>
          <w:sz w:val="36"/>
        </w:rPr>
        <w:t>管</w:t>
      </w:r>
      <w:r>
        <w:rPr>
          <w:rFonts w:ascii="FangSong_GB2312" w:eastAsia="FangSong_GB2312" w:hint="eastAsia"/>
          <w:kern w:val="36"/>
          <w:sz w:val="36"/>
        </w:rPr>
        <w:t xml:space="preserve"> </w:t>
      </w:r>
      <w:r w:rsidRPr="005B554E">
        <w:rPr>
          <w:rFonts w:ascii="FangSong_GB2312" w:eastAsia="FangSong_GB2312" w:hint="eastAsia"/>
          <w:kern w:val="36"/>
          <w:sz w:val="36"/>
        </w:rPr>
        <w:t>副</w:t>
      </w:r>
      <w:r>
        <w:rPr>
          <w:rFonts w:ascii="FangSong_GB2312" w:eastAsia="FangSong_GB2312" w:hint="eastAsia"/>
          <w:kern w:val="36"/>
          <w:sz w:val="36"/>
        </w:rPr>
        <w:t xml:space="preserve"> </w:t>
      </w:r>
      <w:r w:rsidRPr="005B554E">
        <w:rPr>
          <w:rFonts w:ascii="FangSong_GB2312" w:eastAsia="FangSong_GB2312" w:hint="eastAsia"/>
          <w:kern w:val="36"/>
          <w:sz w:val="36"/>
        </w:rPr>
        <w:t>总</w:t>
      </w:r>
      <w:r>
        <w:rPr>
          <w:rFonts w:ascii="FangSong_GB2312" w:eastAsia="FangSong_GB2312" w:hint="eastAsia"/>
          <w:kern w:val="36"/>
          <w:sz w:val="36"/>
        </w:rPr>
        <w:t>：</w:t>
      </w:r>
    </w:p>
    <w:p w14:paraId="6E09D51C" w14:textId="77777777" w:rsidR="0011264F" w:rsidRDefault="0011264F" w:rsidP="0011264F"/>
    <w:p w14:paraId="0A41910E" w14:textId="77777777" w:rsidR="0011264F" w:rsidRDefault="0011264F" w:rsidP="0011264F">
      <w:pPr>
        <w:autoSpaceDE w:val="0"/>
        <w:autoSpaceDN w:val="0"/>
        <w:adjustRightInd w:val="0"/>
        <w:spacing w:line="360" w:lineRule="auto"/>
        <w:jc w:val="center"/>
        <w:rPr>
          <w:rFonts w:ascii="FangSong_GB2312" w:eastAsia="FangSong_GB2312"/>
          <w:spacing w:val="36"/>
          <w:kern w:val="36"/>
          <w:sz w:val="32"/>
        </w:rPr>
      </w:pPr>
      <w:r>
        <w:rPr>
          <w:rFonts w:ascii="FangSong_GB2312" w:eastAsia="FangSong_GB2312" w:hint="eastAsia"/>
          <w:spacing w:val="36"/>
          <w:kern w:val="36"/>
          <w:sz w:val="32"/>
        </w:rPr>
        <w:t>年   月   日</w:t>
      </w:r>
    </w:p>
    <w:p w14:paraId="10667F8F" w14:textId="77777777" w:rsidR="0048462E" w:rsidRDefault="0048462E" w:rsidP="0048462E">
      <w:pPr>
        <w:rPr>
          <w:rFonts w:ascii="FangSong_GB2312" w:eastAsia="FangSong_GB2312" w:hAnsi="SimSun"/>
          <w:sz w:val="28"/>
          <w:highlight w:val="yellow"/>
        </w:rPr>
      </w:pPr>
    </w:p>
    <w:p w14:paraId="473850A3" w14:textId="77777777" w:rsidR="0011264F" w:rsidRDefault="0011264F" w:rsidP="0048462E">
      <w:pPr>
        <w:rPr>
          <w:rFonts w:ascii="FangSong_GB2312" w:eastAsia="FangSong_GB2312" w:hAnsi="SimSun"/>
          <w:sz w:val="28"/>
          <w:highlight w:val="yellow"/>
        </w:rPr>
      </w:pPr>
    </w:p>
    <w:p w14:paraId="567A6630" w14:textId="77777777" w:rsidR="0011264F" w:rsidRDefault="0011264F" w:rsidP="0048462E">
      <w:pPr>
        <w:rPr>
          <w:rFonts w:ascii="FangSong_GB2312" w:eastAsia="FangSong_GB2312" w:hAnsi="SimSun"/>
          <w:sz w:val="28"/>
          <w:highlight w:val="yellow"/>
        </w:rPr>
      </w:pPr>
    </w:p>
    <w:p w14:paraId="30AF2BA3" w14:textId="77777777" w:rsidR="0011264F" w:rsidRDefault="0011264F" w:rsidP="0048462E">
      <w:pPr>
        <w:rPr>
          <w:rFonts w:ascii="FangSong_GB2312" w:eastAsia="FangSong_GB2312" w:hAnsi="SimSun"/>
          <w:sz w:val="28"/>
          <w:highlight w:val="yellow"/>
        </w:rPr>
      </w:pPr>
    </w:p>
    <w:p w14:paraId="4B29CAC8" w14:textId="77777777" w:rsidR="0011264F" w:rsidRDefault="0011264F" w:rsidP="0048462E">
      <w:pPr>
        <w:rPr>
          <w:rFonts w:ascii="FangSong_GB2312" w:eastAsia="FangSong_GB2312" w:hAnsi="SimSun"/>
          <w:sz w:val="28"/>
          <w:highlight w:val="yellow"/>
        </w:rPr>
      </w:pPr>
    </w:p>
    <w:p w14:paraId="1D5527D6" w14:textId="77777777" w:rsidR="0011264F" w:rsidRDefault="0011264F" w:rsidP="0048462E">
      <w:pPr>
        <w:rPr>
          <w:rFonts w:ascii="FangSong_GB2312" w:eastAsia="FangSong_GB2312" w:hAnsi="SimSun"/>
          <w:sz w:val="28"/>
          <w:highlight w:val="yellow"/>
        </w:rPr>
      </w:pPr>
    </w:p>
    <w:p w14:paraId="66E5F3AA" w14:textId="77777777" w:rsidR="0011264F" w:rsidRDefault="0011264F" w:rsidP="0048462E">
      <w:pPr>
        <w:rPr>
          <w:rFonts w:ascii="FangSong_GB2312" w:eastAsia="FangSong_GB2312" w:hAnsi="SimSun"/>
          <w:sz w:val="28"/>
          <w:highlight w:val="yellow"/>
        </w:rPr>
      </w:pPr>
    </w:p>
    <w:p w14:paraId="1EC1A012" w14:textId="77777777" w:rsidR="0048462E" w:rsidRDefault="0048462E" w:rsidP="0048462E">
      <w:pPr>
        <w:rPr>
          <w:rFonts w:ascii="FangSong_GB2312" w:eastAsia="FangSong_GB2312" w:hAnsi="SimSun"/>
          <w:sz w:val="28"/>
        </w:rPr>
      </w:pPr>
      <w:r w:rsidRPr="001F3D0D">
        <w:rPr>
          <w:rFonts w:ascii="FangSong_GB2312" w:eastAsia="FangSong_GB2312" w:hAnsi="SimSun" w:hint="eastAsia"/>
          <w:sz w:val="28"/>
        </w:rPr>
        <w:lastRenderedPageBreak/>
        <w:t>一、标的名称、范围、内容</w:t>
      </w:r>
    </w:p>
    <w:p w14:paraId="052687D1" w14:textId="6AEE9E31" w:rsidR="0048462E" w:rsidRDefault="0048462E" w:rsidP="0048462E">
      <w:p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1.1 项目名称：</w:t>
      </w:r>
      <w:r w:rsidR="0001794E">
        <w:rPr>
          <w:rFonts w:ascii="SimHei" w:eastAsia="SimHei" w:hAnsi="SimHei" w:hint="eastAsia"/>
          <w:sz w:val="24"/>
          <w:szCs w:val="24"/>
        </w:rPr>
        <w:t>支持智能网联汽车</w:t>
      </w:r>
      <w:r w:rsidR="0001794E">
        <w:rPr>
          <w:rFonts w:ascii="SimHei" w:eastAsia="SimHei" w:hAnsi="SimHei"/>
          <w:sz w:val="24"/>
          <w:szCs w:val="24"/>
        </w:rPr>
        <w:t>(L3)</w:t>
      </w:r>
      <w:r w:rsidR="0001794E">
        <w:rPr>
          <w:rFonts w:ascii="SimHei" w:eastAsia="SimHei" w:hAnsi="SimHei" w:hint="eastAsia"/>
          <w:sz w:val="24"/>
          <w:szCs w:val="24"/>
        </w:rPr>
        <w:t xml:space="preserve"> 方案的申请</w:t>
      </w:r>
      <w:r>
        <w:rPr>
          <w:rFonts w:ascii="SimHei" w:eastAsia="SimHei" w:hAnsi="SimHei" w:hint="eastAsia"/>
          <w:sz w:val="24"/>
          <w:szCs w:val="24"/>
        </w:rPr>
        <w:t xml:space="preserve"> </w:t>
      </w:r>
    </w:p>
    <w:p w14:paraId="66D31270" w14:textId="56EC20DB" w:rsidR="009B3085" w:rsidRDefault="0048462E" w:rsidP="0048462E">
      <w:p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1.2 项目内容：</w:t>
      </w:r>
    </w:p>
    <w:p w14:paraId="4587E8D6" w14:textId="6786D1E0" w:rsidR="00DF5107" w:rsidRPr="00C021E9" w:rsidRDefault="00DF5107" w:rsidP="00C021E9">
      <w:pPr>
        <w:jc w:val="left"/>
        <w:rPr>
          <w:rFonts w:ascii="SimHei" w:eastAsia="SimHei" w:hAnsi="SimHei"/>
          <w:sz w:val="24"/>
          <w:szCs w:val="24"/>
        </w:rPr>
      </w:pPr>
      <w:r w:rsidRPr="00C021E9">
        <w:rPr>
          <w:rFonts w:ascii="SimHei" w:eastAsia="SimHei" w:hAnsi="SimHei" w:hint="eastAsia"/>
          <w:sz w:val="24"/>
          <w:szCs w:val="24"/>
        </w:rPr>
        <w:t xml:space="preserve">适用场景：高速/快速路 </w:t>
      </w:r>
      <w:r w:rsidRPr="00C021E9">
        <w:rPr>
          <w:rFonts w:ascii="SimHei" w:eastAsia="SimHei" w:hAnsi="SimHei"/>
          <w:sz w:val="24"/>
          <w:szCs w:val="24"/>
        </w:rPr>
        <w:t>0-80</w:t>
      </w:r>
      <w:r w:rsidRPr="00C021E9">
        <w:rPr>
          <w:rFonts w:ascii="SimHei" w:eastAsia="SimHei" w:hAnsi="SimHei" w:hint="eastAsia"/>
          <w:sz w:val="24"/>
          <w:szCs w:val="24"/>
        </w:rPr>
        <w:t>kph单车道自动驾驶</w:t>
      </w:r>
      <w:r w:rsidR="00C021E9">
        <w:rPr>
          <w:rFonts w:ascii="SimHei" w:eastAsia="SimHei" w:hAnsi="SimHei" w:hint="eastAsia"/>
          <w:sz w:val="24"/>
          <w:szCs w:val="24"/>
        </w:rPr>
        <w:t>。</w:t>
      </w:r>
    </w:p>
    <w:p w14:paraId="465077DB" w14:textId="689E8C66" w:rsidR="0047144B" w:rsidRDefault="0047144B" w:rsidP="0048462E">
      <w:p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需要交付的内容如下:</w:t>
      </w:r>
    </w:p>
    <w:p w14:paraId="257D0497" w14:textId="06A833D8" w:rsidR="0047144B" w:rsidRDefault="0047144B" w:rsidP="0047144B">
      <w:pPr>
        <w:pStyle w:val="ListParagraph"/>
        <w:numPr>
          <w:ilvl w:val="0"/>
          <w:numId w:val="5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开发自动驾驶计算中心P</w:t>
      </w:r>
      <w:r w:rsidR="006E2FFD">
        <w:rPr>
          <w:rFonts w:ascii="SimHei" w:eastAsia="SimHei" w:hAnsi="SimHei"/>
          <w:sz w:val="24"/>
          <w:szCs w:val="24"/>
        </w:rPr>
        <w:t>O</w:t>
      </w:r>
      <w:r>
        <w:rPr>
          <w:rFonts w:ascii="SimHei" w:eastAsia="SimHei" w:hAnsi="SimHei" w:hint="eastAsia"/>
          <w:sz w:val="24"/>
          <w:szCs w:val="24"/>
        </w:rPr>
        <w:t>C软件</w:t>
      </w:r>
    </w:p>
    <w:p w14:paraId="2D03E96A" w14:textId="5B6EF2AC" w:rsidR="0047144B" w:rsidRDefault="0047144B" w:rsidP="0047144B">
      <w:pPr>
        <w:pStyle w:val="ListParagraph"/>
        <w:numPr>
          <w:ilvl w:val="1"/>
          <w:numId w:val="5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基于现有的高速领航辅助功能进行裁剪</w:t>
      </w:r>
      <w:r>
        <w:rPr>
          <w:rFonts w:ascii="SimHei" w:eastAsia="SimHei" w:hAnsi="SimHei"/>
          <w:sz w:val="24"/>
          <w:szCs w:val="24"/>
        </w:rPr>
        <w:t>,</w:t>
      </w:r>
      <w:r>
        <w:rPr>
          <w:rFonts w:ascii="SimHei" w:eastAsia="SimHei" w:hAnsi="SimHei" w:hint="eastAsia"/>
          <w:sz w:val="24"/>
          <w:szCs w:val="24"/>
        </w:rPr>
        <w:t>降级车速，禁掉变道功能， 禁掉脱手检测，限制功能ODD等</w:t>
      </w:r>
    </w:p>
    <w:p w14:paraId="163EE9C2" w14:textId="5CF14836" w:rsidR="0047144B" w:rsidRPr="0047144B" w:rsidRDefault="0047144B" w:rsidP="00155064">
      <w:pPr>
        <w:pStyle w:val="ListParagraph"/>
        <w:numPr>
          <w:ilvl w:val="1"/>
          <w:numId w:val="5"/>
        </w:numPr>
        <w:rPr>
          <w:rFonts w:ascii="SimHei" w:eastAsia="SimHei" w:hAnsi="SimHei"/>
          <w:sz w:val="24"/>
          <w:szCs w:val="24"/>
        </w:rPr>
      </w:pPr>
      <w:r w:rsidRPr="0047144B">
        <w:rPr>
          <w:rFonts w:ascii="SimHei" w:eastAsia="SimHei" w:hAnsi="SimHei" w:hint="eastAsia"/>
          <w:sz w:val="24"/>
          <w:szCs w:val="24"/>
        </w:rPr>
        <w:t>适配冗余底盘等矩阵</w:t>
      </w:r>
    </w:p>
    <w:p w14:paraId="3C483C34" w14:textId="3F6B653D" w:rsidR="0047144B" w:rsidRDefault="0047144B" w:rsidP="0047144B">
      <w:pPr>
        <w:pStyle w:val="ListParagraph"/>
        <w:numPr>
          <w:ilvl w:val="1"/>
          <w:numId w:val="5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开发DSSA</w:t>
      </w:r>
      <w:r>
        <w:rPr>
          <w:rFonts w:ascii="SimHei" w:eastAsia="SimHei" w:hAnsi="SimHei"/>
          <w:sz w:val="24"/>
          <w:szCs w:val="24"/>
        </w:rPr>
        <w:t>D</w:t>
      </w:r>
      <w:r>
        <w:rPr>
          <w:rFonts w:ascii="SimHei" w:eastAsia="SimHei" w:hAnsi="SimHei" w:hint="eastAsia"/>
          <w:sz w:val="24"/>
          <w:szCs w:val="24"/>
        </w:rPr>
        <w:t>功能</w:t>
      </w:r>
      <w:r w:rsidR="009B3085">
        <w:rPr>
          <w:rFonts w:ascii="SimHei" w:eastAsia="SimHei" w:hAnsi="SimHei" w:hint="eastAsia"/>
          <w:sz w:val="24"/>
          <w:szCs w:val="24"/>
        </w:rPr>
        <w:t>(基于GBT自动驾驶数据记录系统-</w:t>
      </w:r>
      <w:r w:rsidR="009B3085">
        <w:rPr>
          <w:rFonts w:ascii="SimHei" w:eastAsia="SimHei" w:hAnsi="SimHei"/>
          <w:sz w:val="24"/>
          <w:szCs w:val="24"/>
        </w:rPr>
        <w:t>20220730</w:t>
      </w:r>
      <w:r w:rsidR="009B3085">
        <w:rPr>
          <w:rFonts w:ascii="SimHei" w:eastAsia="SimHei" w:hAnsi="SimHei" w:hint="eastAsia"/>
          <w:sz w:val="24"/>
          <w:szCs w:val="24"/>
        </w:rPr>
        <w:t>讨论稿</w:t>
      </w:r>
      <w:r w:rsidR="009B3085">
        <w:rPr>
          <w:rFonts w:ascii="SimHei" w:eastAsia="SimHei" w:hAnsi="SimHei"/>
          <w:sz w:val="24"/>
          <w:szCs w:val="24"/>
        </w:rPr>
        <w:t>)</w:t>
      </w:r>
    </w:p>
    <w:p w14:paraId="79188759" w14:textId="706AD9C7" w:rsidR="0047144B" w:rsidRPr="0047144B" w:rsidRDefault="0047144B" w:rsidP="0047144B">
      <w:pPr>
        <w:pStyle w:val="ListParagraph"/>
        <w:numPr>
          <w:ilvl w:val="1"/>
          <w:numId w:val="5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开发必要的降级策略</w:t>
      </w:r>
    </w:p>
    <w:p w14:paraId="7500D6EF" w14:textId="3284A5CB" w:rsidR="0047144B" w:rsidRDefault="0047144B" w:rsidP="0047144B">
      <w:pPr>
        <w:pStyle w:val="ListParagraph"/>
        <w:numPr>
          <w:ilvl w:val="0"/>
          <w:numId w:val="5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文档交付</w:t>
      </w:r>
      <w:r w:rsidR="009B3085">
        <w:rPr>
          <w:rFonts w:ascii="SimHei" w:eastAsia="SimHei" w:hAnsi="SimHei" w:hint="eastAsia"/>
          <w:sz w:val="24"/>
          <w:szCs w:val="24"/>
        </w:rPr>
        <w:t>清单如下:</w:t>
      </w:r>
    </w:p>
    <w:p w14:paraId="29BBDA74" w14:textId="27C86C79" w:rsidR="007313AB" w:rsidRDefault="004C1C4A" w:rsidP="007313AB">
      <w:pPr>
        <w:pStyle w:val="ListParagraph"/>
        <w:numPr>
          <w:ilvl w:val="1"/>
          <w:numId w:val="5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文档交付框架说明：相关文档</w:t>
      </w:r>
      <w:r w:rsidR="00116645">
        <w:rPr>
          <w:rFonts w:ascii="SimHei" w:eastAsia="SimHei" w:hAnsi="SimHei" w:hint="eastAsia"/>
          <w:sz w:val="24"/>
          <w:szCs w:val="24"/>
        </w:rPr>
        <w:t>会</w:t>
      </w:r>
      <w:r>
        <w:rPr>
          <w:rFonts w:ascii="SimHei" w:eastAsia="SimHei" w:hAnsi="SimHei" w:hint="eastAsia"/>
          <w:sz w:val="24"/>
          <w:szCs w:val="24"/>
        </w:rPr>
        <w:t>基于上述适用场景</w:t>
      </w:r>
      <w:r w:rsidR="00116645">
        <w:rPr>
          <w:rFonts w:ascii="SimHei" w:eastAsia="SimHei" w:hAnsi="SimHei" w:hint="eastAsia"/>
          <w:sz w:val="24"/>
          <w:szCs w:val="24"/>
        </w:rPr>
        <w:t>，</w:t>
      </w:r>
      <w:r w:rsidR="005E7689">
        <w:rPr>
          <w:rFonts w:ascii="SimHei" w:eastAsia="SimHei" w:hAnsi="SimHei" w:hint="eastAsia"/>
          <w:sz w:val="24"/>
          <w:szCs w:val="24"/>
        </w:rPr>
        <w:t>进行</w:t>
      </w:r>
      <w:r w:rsidR="00116645">
        <w:rPr>
          <w:rFonts w:ascii="SimHei" w:eastAsia="SimHei" w:hAnsi="SimHei"/>
          <w:sz w:val="24"/>
          <w:szCs w:val="24"/>
        </w:rPr>
        <w:t>SAE L3</w:t>
      </w:r>
      <w:r w:rsidR="005E7689">
        <w:rPr>
          <w:rFonts w:ascii="SimHei" w:eastAsia="SimHei" w:hAnsi="SimHei" w:hint="eastAsia"/>
          <w:sz w:val="24"/>
          <w:szCs w:val="24"/>
        </w:rPr>
        <w:t>的</w:t>
      </w:r>
      <w:r w:rsidR="00C16D19">
        <w:rPr>
          <w:rFonts w:ascii="SimHei" w:eastAsia="SimHei" w:hAnsi="SimHei" w:hint="eastAsia"/>
          <w:sz w:val="24"/>
          <w:szCs w:val="24"/>
        </w:rPr>
        <w:t>自动驾驶</w:t>
      </w:r>
      <w:r w:rsidR="005E7689">
        <w:rPr>
          <w:rFonts w:ascii="SimHei" w:eastAsia="SimHei" w:hAnsi="SimHei" w:hint="eastAsia"/>
          <w:sz w:val="24"/>
          <w:szCs w:val="24"/>
        </w:rPr>
        <w:t>系统</w:t>
      </w:r>
      <w:r w:rsidR="00116645">
        <w:rPr>
          <w:rFonts w:ascii="SimHei" w:eastAsia="SimHei" w:hAnsi="SimHei" w:hint="eastAsia"/>
          <w:sz w:val="24"/>
          <w:szCs w:val="24"/>
        </w:rPr>
        <w:t>设计</w:t>
      </w:r>
      <w:r w:rsidR="00C16D19">
        <w:rPr>
          <w:rFonts w:ascii="SimHei" w:eastAsia="SimHei" w:hAnsi="SimHei" w:hint="eastAsia"/>
          <w:sz w:val="24"/>
          <w:szCs w:val="24"/>
        </w:rPr>
        <w:t>，</w:t>
      </w:r>
      <w:r w:rsidR="00A6598A">
        <w:rPr>
          <w:rFonts w:ascii="SimHei" w:eastAsia="SimHei" w:hAnsi="SimHei" w:hint="eastAsia"/>
          <w:sz w:val="24"/>
          <w:szCs w:val="24"/>
        </w:rPr>
        <w:t>相关设计聚焦在</w:t>
      </w:r>
      <w:r w:rsidR="00C16D19">
        <w:rPr>
          <w:rFonts w:ascii="SimHei" w:eastAsia="SimHei" w:hAnsi="SimHei" w:hint="eastAsia"/>
          <w:sz w:val="24"/>
          <w:szCs w:val="24"/>
        </w:rPr>
        <w:t>自动驾驶</w:t>
      </w:r>
      <w:r w:rsidR="00A6598A">
        <w:rPr>
          <w:rFonts w:ascii="SimHei" w:eastAsia="SimHei" w:hAnsi="SimHei" w:hint="eastAsia"/>
          <w:sz w:val="24"/>
          <w:szCs w:val="24"/>
        </w:rPr>
        <w:t>控制器</w:t>
      </w:r>
      <w:r w:rsidR="00C16D19">
        <w:rPr>
          <w:rFonts w:ascii="SimHei" w:eastAsia="SimHei" w:hAnsi="SimHei" w:hint="eastAsia"/>
          <w:sz w:val="24"/>
          <w:szCs w:val="24"/>
        </w:rPr>
        <w:t>以及其上下文</w:t>
      </w:r>
      <w:r w:rsidR="00116645">
        <w:rPr>
          <w:rFonts w:ascii="SimHei" w:eastAsia="SimHei" w:hAnsi="SimHei" w:hint="eastAsia"/>
          <w:sz w:val="24"/>
          <w:szCs w:val="24"/>
        </w:rPr>
        <w:t>，并且说明</w:t>
      </w:r>
      <w:r w:rsidR="00C148F1">
        <w:rPr>
          <w:rFonts w:ascii="SimHei" w:eastAsia="SimHei" w:hAnsi="SimHei" w:hint="eastAsia"/>
          <w:sz w:val="24"/>
          <w:szCs w:val="24"/>
        </w:rPr>
        <w:t>相关系统、功能、安全与软件设计如何能够满足相关需求</w:t>
      </w:r>
      <w:r w:rsidR="005E7689">
        <w:rPr>
          <w:rFonts w:ascii="SimHei" w:eastAsia="SimHei" w:hAnsi="SimHei" w:hint="eastAsia"/>
          <w:sz w:val="24"/>
          <w:szCs w:val="24"/>
        </w:rPr>
        <w:t>。</w:t>
      </w:r>
    </w:p>
    <w:p w14:paraId="29B89FC1" w14:textId="23BC1737" w:rsidR="00554754" w:rsidRDefault="009F6315" w:rsidP="007313AB">
      <w:pPr>
        <w:pStyle w:val="ListParagraph"/>
        <w:numPr>
          <w:ilvl w:val="1"/>
          <w:numId w:val="5"/>
        </w:numPr>
        <w:rPr>
          <w:rFonts w:ascii="SimHei" w:eastAsia="SimHei" w:hAnsi="Sim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A9DD2" wp14:editId="4081983F">
                <wp:simplePos x="0" y="0"/>
                <wp:positionH relativeFrom="column">
                  <wp:posOffset>2023745</wp:posOffset>
                </wp:positionH>
                <wp:positionV relativeFrom="paragraph">
                  <wp:posOffset>252095</wp:posOffset>
                </wp:positionV>
                <wp:extent cx="2114550" cy="523875"/>
                <wp:effectExtent l="0" t="0" r="19050" b="28575"/>
                <wp:wrapTopAndBottom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70CC21-F1AE-2591-3BE1-F66F9D0B15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F0B6" w14:textId="77777777" w:rsidR="009F6315" w:rsidRDefault="009F6315" w:rsidP="009F6315">
                            <w:pPr>
                              <w:jc w:val="center"/>
                              <w:rPr>
                                <w:rFonts w:cs="Times New Roman"/>
                                <w:color w:val="FFFFFF" w:themeColor="light1"/>
                                <w:szCs w:val="21"/>
                              </w:rPr>
                            </w:pPr>
                            <w:r>
                              <w:rPr>
                                <w:rFonts w:cs="Times New Roman" w:hint="eastAsia"/>
                                <w:color w:val="FFFFFF" w:themeColor="light1"/>
                                <w:szCs w:val="21"/>
                              </w:rPr>
                              <w:t>目标：安全的单车道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  <w:szCs w:val="21"/>
                              </w:rPr>
                              <w:t>SAE L3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Cs w:val="21"/>
                              </w:rPr>
                              <w:t>自动驾驶系统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A9DD2" id="Rectangle 3" o:spid="_x0000_s1026" style="position:absolute;left:0;text-align:left;margin-left:159.35pt;margin-top:19.85pt;width:166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" fillcolor="#5b9bd5 [3204]" strokecolor="#1f4d78 [1604]" strokeweight="1pt">
                <v:textbox>
                  <w:txbxContent>
                    <w:p w14:paraId="29F5F0B6" w14:textId="77777777" w:rsidR="009F6315" w:rsidRDefault="009F6315" w:rsidP="009F6315">
                      <w:pPr>
                        <w:jc w:val="center"/>
                        <w:rPr>
                          <w:rFonts w:cs="Times New Roman"/>
                          <w:color w:val="FFFFFF" w:themeColor="light1"/>
                          <w:szCs w:val="21"/>
                        </w:rPr>
                      </w:pPr>
                      <w:r>
                        <w:rPr>
                          <w:rFonts w:cs="Times New Roman" w:hint="eastAsia"/>
                          <w:color w:val="FFFFFF" w:themeColor="light1"/>
                          <w:szCs w:val="21"/>
                        </w:rPr>
                        <w:t>目标：安全的单车道</w:t>
                      </w:r>
                      <w:r>
                        <w:rPr>
                          <w:rFonts w:hAnsi="Calibri" w:cs="Times New Roman"/>
                          <w:color w:val="FFFFFF" w:themeColor="light1"/>
                          <w:szCs w:val="21"/>
                        </w:rPr>
                        <w:t>SAE L3</w:t>
                      </w:r>
                      <w:r>
                        <w:rPr>
                          <w:rFonts w:cs="Times New Roman" w:hint="eastAsia"/>
                          <w:color w:val="FFFFFF" w:themeColor="light1"/>
                          <w:szCs w:val="21"/>
                        </w:rPr>
                        <w:t>自动驾驶系统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9EC8E" wp14:editId="384B6C2C">
                <wp:simplePos x="0" y="0"/>
                <wp:positionH relativeFrom="column">
                  <wp:posOffset>648335</wp:posOffset>
                </wp:positionH>
                <wp:positionV relativeFrom="paragraph">
                  <wp:posOffset>1400810</wp:posOffset>
                </wp:positionV>
                <wp:extent cx="1552575" cy="523875"/>
                <wp:effectExtent l="0" t="0" r="28575" b="28575"/>
                <wp:wrapTopAndBottom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DC3C85-48FF-9DA4-7524-5D3411EBBD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04C49" w14:textId="77777777" w:rsidR="009F6315" w:rsidRDefault="009F6315" w:rsidP="009F6315">
                            <w:pPr>
                              <w:jc w:val="center"/>
                              <w:rPr>
                                <w:rFonts w:hAnsi="Calibri" w:cs="Times New Roman"/>
                                <w:color w:val="FFFFFF" w:themeColor="light1"/>
                                <w:szCs w:val="21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  <w:szCs w:val="21"/>
                              </w:rPr>
                              <w:t xml:space="preserve">1. 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Cs w:val="21"/>
                              </w:rPr>
                              <w:t>充分调研与系统设计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9EC8E" id="Rectangle 4" o:spid="_x0000_s1027" style="position:absolute;left:0;text-align:left;margin-left:51.05pt;margin-top:110.3pt;width:122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" fillcolor="#5b9bd5 [3204]" strokecolor="#1f4d78 [1604]" strokeweight="1pt">
                <v:textbox>
                  <w:txbxContent>
                    <w:p w14:paraId="5B204C49" w14:textId="77777777" w:rsidR="009F6315" w:rsidRDefault="009F6315" w:rsidP="009F6315">
                      <w:pPr>
                        <w:jc w:val="center"/>
                        <w:rPr>
                          <w:rFonts w:hAnsi="Calibri" w:cs="Times New Roman"/>
                          <w:color w:val="FFFFFF" w:themeColor="light1"/>
                          <w:szCs w:val="21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  <w:szCs w:val="21"/>
                        </w:rPr>
                        <w:t xml:space="preserve">1. </w:t>
                      </w:r>
                      <w:r>
                        <w:rPr>
                          <w:rFonts w:cs="Times New Roman" w:hint="eastAsia"/>
                          <w:color w:val="FFFFFF" w:themeColor="light1"/>
                          <w:szCs w:val="21"/>
                        </w:rPr>
                        <w:t>充分调研与系统设计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D63CC" wp14:editId="736D0450">
                <wp:simplePos x="0" y="0"/>
                <wp:positionH relativeFrom="column">
                  <wp:posOffset>2308860</wp:posOffset>
                </wp:positionH>
                <wp:positionV relativeFrom="paragraph">
                  <wp:posOffset>1400810</wp:posOffset>
                </wp:positionV>
                <wp:extent cx="1552575" cy="523875"/>
                <wp:effectExtent l="0" t="0" r="28575" b="28575"/>
                <wp:wrapTopAndBottom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51FD6E-067A-8F8D-6267-05468CBC36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B6204" w14:textId="77777777" w:rsidR="009F6315" w:rsidRDefault="009F6315" w:rsidP="009F6315">
                            <w:pPr>
                              <w:jc w:val="center"/>
                              <w:rPr>
                                <w:rFonts w:hAnsi="Calibri" w:cs="Times New Roman"/>
                                <w:color w:val="FFFFFF" w:themeColor="light1"/>
                                <w:szCs w:val="21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  <w:szCs w:val="21"/>
                              </w:rPr>
                              <w:t xml:space="preserve">2. 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Cs w:val="21"/>
                              </w:rPr>
                              <w:t>验证与规避不合理风险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D63CC" id="Rectangle 5" o:spid="_x0000_s1028" style="position:absolute;left:0;text-align:left;margin-left:181.8pt;margin-top:110.3pt;width:122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" fillcolor="#5b9bd5 [3204]" strokecolor="#1f4d78 [1604]" strokeweight="1pt">
                <v:textbox>
                  <w:txbxContent>
                    <w:p w14:paraId="011B6204" w14:textId="77777777" w:rsidR="009F6315" w:rsidRDefault="009F6315" w:rsidP="009F6315">
                      <w:pPr>
                        <w:jc w:val="center"/>
                        <w:rPr>
                          <w:rFonts w:hAnsi="Calibri" w:cs="Times New Roman"/>
                          <w:color w:val="FFFFFF" w:themeColor="light1"/>
                          <w:szCs w:val="21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  <w:szCs w:val="21"/>
                        </w:rPr>
                        <w:t xml:space="preserve">2. </w:t>
                      </w:r>
                      <w:r>
                        <w:rPr>
                          <w:rFonts w:cs="Times New Roman" w:hint="eastAsia"/>
                          <w:color w:val="FFFFFF" w:themeColor="light1"/>
                          <w:szCs w:val="21"/>
                        </w:rPr>
                        <w:t>验证与规避不合理风险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6681D" wp14:editId="7A7B9E18">
                <wp:simplePos x="0" y="0"/>
                <wp:positionH relativeFrom="column">
                  <wp:posOffset>4086860</wp:posOffset>
                </wp:positionH>
                <wp:positionV relativeFrom="paragraph">
                  <wp:posOffset>1400810</wp:posOffset>
                </wp:positionV>
                <wp:extent cx="1552575" cy="523875"/>
                <wp:effectExtent l="0" t="0" r="28575" b="28575"/>
                <wp:wrapTopAndBottom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7D5A88-1E34-D7C6-9C06-E91AEE6D2E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F099" w14:textId="77777777" w:rsidR="009F6315" w:rsidRDefault="009F6315" w:rsidP="009F6315">
                            <w:pPr>
                              <w:jc w:val="center"/>
                              <w:rPr>
                                <w:rFonts w:hAnsi="Calibri" w:cs="Times New Roman"/>
                                <w:color w:val="FFFFFF" w:themeColor="light1"/>
                                <w:szCs w:val="21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  <w:szCs w:val="21"/>
                              </w:rPr>
                              <w:t xml:space="preserve">3. 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Cs w:val="21"/>
                              </w:rPr>
                              <w:t>基于场景的自动驾驶系统验证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6681D" id="Rectangle 6" o:spid="_x0000_s1029" style="position:absolute;left:0;text-align:left;margin-left:321.8pt;margin-top:110.3pt;width:122.2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" fillcolor="#5b9bd5 [3204]" strokecolor="#1f4d78 [1604]" strokeweight="1pt">
                <v:textbox>
                  <w:txbxContent>
                    <w:p w14:paraId="128BF099" w14:textId="77777777" w:rsidR="009F6315" w:rsidRDefault="009F6315" w:rsidP="009F6315">
                      <w:pPr>
                        <w:jc w:val="center"/>
                        <w:rPr>
                          <w:rFonts w:hAnsi="Calibri" w:cs="Times New Roman"/>
                          <w:color w:val="FFFFFF" w:themeColor="light1"/>
                          <w:szCs w:val="21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  <w:szCs w:val="21"/>
                        </w:rPr>
                        <w:t xml:space="preserve">3. </w:t>
                      </w:r>
                      <w:r>
                        <w:rPr>
                          <w:rFonts w:cs="Times New Roman" w:hint="eastAsia"/>
                          <w:color w:val="FFFFFF" w:themeColor="light1"/>
                          <w:szCs w:val="21"/>
                        </w:rPr>
                        <w:t>基于场景的自动驾驶系统验证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880A" wp14:editId="6EC44443">
                <wp:simplePos x="0" y="0"/>
                <wp:positionH relativeFrom="column">
                  <wp:posOffset>1939925</wp:posOffset>
                </wp:positionH>
                <wp:positionV relativeFrom="paragraph">
                  <wp:posOffset>262890</wp:posOffset>
                </wp:positionV>
                <wp:extent cx="619125" cy="1658620"/>
                <wp:effectExtent l="32703" t="5397" r="42227" b="42228"/>
                <wp:wrapTopAndBottom/>
                <wp:docPr id="9" name="Connector: Elbow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C322ED-BF24-9332-AFBD-97B7DF7DA4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619125" cy="1658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BF7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left:0;text-align:left;margin-left:152.75pt;margin-top:20.7pt;width:48.75pt;height:130.6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" strokecolor="#5b9bd5 [3204]" strokeweight=".5pt">
                <v:stroke endarrow="block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BFAF5" wp14:editId="552104DC">
                <wp:simplePos x="0" y="0"/>
                <wp:positionH relativeFrom="column">
                  <wp:posOffset>2772410</wp:posOffset>
                </wp:positionH>
                <wp:positionV relativeFrom="paragraph">
                  <wp:posOffset>1088390</wp:posOffset>
                </wp:positionV>
                <wp:extent cx="619125" cy="0"/>
                <wp:effectExtent l="42863" t="0" r="52387" b="52388"/>
                <wp:wrapTopAndBottom/>
                <wp:docPr id="11" name="Connector: Elbow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E7DBF0-A840-8CDD-818D-9579BB051C3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6191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A482C" id="Connector: Elbow 10" o:spid="_x0000_s1026" type="#_x0000_t34" style="position:absolute;left:0;text-align:left;margin-left:218.3pt;margin-top:85.7pt;width:48.75pt;height:0;rotation:9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" strokecolor="#5b9bd5 [3204]" strokeweight=".5pt">
                <v:stroke endarrow="block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36F0F" wp14:editId="266A3FDF">
                <wp:simplePos x="0" y="0"/>
                <wp:positionH relativeFrom="column">
                  <wp:posOffset>3665855</wp:posOffset>
                </wp:positionH>
                <wp:positionV relativeFrom="paragraph">
                  <wp:posOffset>206375</wp:posOffset>
                </wp:positionV>
                <wp:extent cx="619125" cy="1779905"/>
                <wp:effectExtent l="0" t="8890" r="76835" b="38735"/>
                <wp:wrapTopAndBottom/>
                <wp:docPr id="14" name="Connector: Elbow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95AC7B-884B-B93F-34E0-5CB2C4C76F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619125" cy="17799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64447" id="Connector: Elbow 13" o:spid="_x0000_s1026" type="#_x0000_t34" style="position:absolute;left:0;text-align:left;margin-left:288.65pt;margin-top:16.25pt;width:48.75pt;height:140.15pt;rotation:9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" strokecolor="#5b9bd5 [3204]" strokeweight=".5pt">
                <v:stroke endarrow="block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31E4B" wp14:editId="19D89F76">
                <wp:simplePos x="0" y="0"/>
                <wp:positionH relativeFrom="column">
                  <wp:posOffset>568325</wp:posOffset>
                </wp:positionH>
                <wp:positionV relativeFrom="paragraph">
                  <wp:posOffset>1195705</wp:posOffset>
                </wp:positionV>
                <wp:extent cx="3352800" cy="1009650"/>
                <wp:effectExtent l="0" t="0" r="19050" b="19050"/>
                <wp:wrapTopAndBottom/>
                <wp:docPr id="17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A9B1F9-29C1-F280-B85D-407505E6AF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D974" w14:textId="77777777" w:rsidR="009F6315" w:rsidRDefault="009F6315" w:rsidP="009F6315">
                            <w:pPr>
                              <w:jc w:val="center"/>
                              <w:rPr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kern w:val="24"/>
                                <w:szCs w:val="21"/>
                              </w:rPr>
                              <w:t>传统认证和发布论证</w:t>
                            </w:r>
                          </w:p>
                        </w:txbxContent>
                      </wps:txbx>
                      <wps:bodyPr rtlCol="0" anchor="b"/>
                    </wps:wsp>
                  </a:graphicData>
                </a:graphic>
              </wp:anchor>
            </w:drawing>
          </mc:Choice>
          <mc:Fallback>
            <w:pict>
              <v:rect w14:anchorId="29D31E4B" id="Rectangle 16" o:spid="_x0000_s1030" style="position:absolute;left:0;text-align:left;margin-left:44.75pt;margin-top:94.15pt;width:264pt;height: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" filled="f" strokecolor="#5a5a5a [2109]" strokeweight="1pt">
                <v:stroke dashstyle="longDash"/>
                <v:textbox>
                  <w:txbxContent>
                    <w:p w14:paraId="1D99D974" w14:textId="77777777" w:rsidR="009F6315" w:rsidRDefault="009F6315" w:rsidP="009F6315">
                      <w:pPr>
                        <w:jc w:val="center"/>
                        <w:rPr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kern w:val="24"/>
                          <w:szCs w:val="21"/>
                        </w:rPr>
                        <w:t>传统认证和发布论证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CD0B3" wp14:editId="4556466D">
                <wp:simplePos x="0" y="0"/>
                <wp:positionH relativeFrom="column">
                  <wp:posOffset>4028795</wp:posOffset>
                </wp:positionH>
                <wp:positionV relativeFrom="paragraph">
                  <wp:posOffset>1195705</wp:posOffset>
                </wp:positionV>
                <wp:extent cx="1670050" cy="1009650"/>
                <wp:effectExtent l="0" t="0" r="25400" b="19050"/>
                <wp:wrapTopAndBottom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222934-FC5A-8641-1866-11E505F8F6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7FB24" w14:textId="77777777" w:rsidR="009F6315" w:rsidRDefault="009F6315" w:rsidP="009F6315">
                            <w:pPr>
                              <w:jc w:val="center"/>
                              <w:rPr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kern w:val="24"/>
                                <w:szCs w:val="21"/>
                              </w:rPr>
                              <w:t>自动驾驶新增论证内容</w:t>
                            </w:r>
                          </w:p>
                        </w:txbxContent>
                      </wps:txbx>
                      <wps:bodyPr rtlCol="0" anchor="b"/>
                    </wps:wsp>
                  </a:graphicData>
                </a:graphic>
              </wp:anchor>
            </w:drawing>
          </mc:Choice>
          <mc:Fallback>
            <w:pict>
              <v:rect w14:anchorId="187CD0B3" id="Rectangle 17" o:spid="_x0000_s1031" style="position:absolute;left:0;text-align:left;margin-left:317.25pt;margin-top:94.15pt;width:131.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" filled="f" strokecolor="#5a5a5a [2109]" strokeweight="1pt">
                <v:stroke dashstyle="longDash"/>
                <v:textbox>
                  <w:txbxContent>
                    <w:p w14:paraId="3237FB24" w14:textId="77777777" w:rsidR="009F6315" w:rsidRDefault="009F6315" w:rsidP="009F6315">
                      <w:pPr>
                        <w:jc w:val="center"/>
                        <w:rPr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kern w:val="24"/>
                          <w:szCs w:val="21"/>
                        </w:rPr>
                        <w:t>自动驾驶新增论证内容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75251">
        <w:rPr>
          <w:rFonts w:ascii="SimHei" w:eastAsia="SimHei" w:hAnsi="SimHei" w:hint="eastAsia"/>
          <w:sz w:val="24"/>
          <w:szCs w:val="24"/>
        </w:rPr>
        <w:t>SAE</w:t>
      </w:r>
      <w:r w:rsidR="00C75251">
        <w:rPr>
          <w:rFonts w:ascii="SimHei" w:eastAsia="SimHei" w:hAnsi="SimHei"/>
          <w:sz w:val="24"/>
          <w:szCs w:val="24"/>
        </w:rPr>
        <w:t xml:space="preserve"> </w:t>
      </w:r>
      <w:r w:rsidR="00626BAC">
        <w:rPr>
          <w:rFonts w:ascii="SimHei" w:eastAsia="SimHei" w:hAnsi="SimHei" w:hint="eastAsia"/>
          <w:sz w:val="24"/>
          <w:szCs w:val="24"/>
        </w:rPr>
        <w:t>L</w:t>
      </w:r>
      <w:r w:rsidR="00626BAC">
        <w:rPr>
          <w:rFonts w:ascii="SimHei" w:eastAsia="SimHei" w:hAnsi="SimHei"/>
          <w:sz w:val="24"/>
          <w:szCs w:val="24"/>
        </w:rPr>
        <w:t>3</w:t>
      </w:r>
      <w:r w:rsidR="00626BAC">
        <w:rPr>
          <w:rFonts w:ascii="SimHei" w:eastAsia="SimHei" w:hAnsi="SimHei" w:hint="eastAsia"/>
          <w:sz w:val="24"/>
          <w:szCs w:val="24"/>
        </w:rPr>
        <w:t>的系统和安全论证需要基于以下框架进行说明：</w:t>
      </w:r>
    </w:p>
    <w:p w14:paraId="536F3B98" w14:textId="4EE672E6" w:rsidR="00626BAC" w:rsidRDefault="00F05ABE" w:rsidP="00F05ABE">
      <w:pPr>
        <w:pStyle w:val="ListParagraph"/>
        <w:numPr>
          <w:ilvl w:val="0"/>
          <w:numId w:val="7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在传统</w:t>
      </w:r>
      <w:r w:rsidR="008121B8">
        <w:rPr>
          <w:rFonts w:ascii="SimHei" w:eastAsia="SimHei" w:hAnsi="SimHei" w:hint="eastAsia"/>
          <w:sz w:val="24"/>
          <w:szCs w:val="24"/>
        </w:rPr>
        <w:t>车（对比自动驾驶车辆）</w:t>
      </w:r>
      <w:r>
        <w:rPr>
          <w:rFonts w:ascii="SimHei" w:eastAsia="SimHei" w:hAnsi="SimHei" w:hint="eastAsia"/>
          <w:sz w:val="24"/>
          <w:szCs w:val="24"/>
        </w:rPr>
        <w:t>的认证和发布论证</w:t>
      </w:r>
      <w:r w:rsidR="008121B8">
        <w:rPr>
          <w:rFonts w:ascii="SimHei" w:eastAsia="SimHei" w:hAnsi="SimHei" w:hint="eastAsia"/>
          <w:sz w:val="24"/>
          <w:szCs w:val="24"/>
        </w:rPr>
        <w:t>过程中，我们主要要解决两个问题：</w:t>
      </w:r>
      <w:r w:rsidR="00897393">
        <w:rPr>
          <w:rFonts w:ascii="SimHei" w:eastAsia="SimHei" w:hAnsi="SimHei" w:hint="eastAsia"/>
          <w:sz w:val="24"/>
          <w:szCs w:val="24"/>
        </w:rPr>
        <w:t>1</w:t>
      </w:r>
      <w:r w:rsidR="00897393">
        <w:rPr>
          <w:rFonts w:ascii="SimHei" w:eastAsia="SimHei" w:hAnsi="SimHei"/>
          <w:sz w:val="24"/>
          <w:szCs w:val="24"/>
        </w:rPr>
        <w:t xml:space="preserve">. </w:t>
      </w:r>
      <w:r w:rsidR="008121B8">
        <w:rPr>
          <w:rFonts w:ascii="SimHei" w:eastAsia="SimHei" w:hAnsi="SimHei" w:hint="eastAsia"/>
          <w:sz w:val="24"/>
          <w:szCs w:val="24"/>
        </w:rPr>
        <w:t>我们的</w:t>
      </w:r>
      <w:r w:rsidR="0056198C">
        <w:rPr>
          <w:rFonts w:ascii="SimHei" w:eastAsia="SimHei" w:hAnsi="SimHei" w:hint="eastAsia"/>
          <w:sz w:val="24"/>
          <w:szCs w:val="24"/>
        </w:rPr>
        <w:t>车辆在设计时有没有做到充分调研（指的是</w:t>
      </w:r>
      <w:r w:rsidR="00F75EDA">
        <w:rPr>
          <w:rFonts w:ascii="SimHei" w:eastAsia="SimHei" w:hAnsi="SimHei" w:hint="eastAsia"/>
          <w:sz w:val="24"/>
          <w:szCs w:val="24"/>
        </w:rPr>
        <w:t>充分考虑所有需求），并且做到合规、</w:t>
      </w:r>
      <w:r w:rsidR="00897393">
        <w:rPr>
          <w:rFonts w:ascii="SimHei" w:eastAsia="SimHei" w:hAnsi="SimHei" w:hint="eastAsia"/>
          <w:sz w:val="24"/>
          <w:szCs w:val="24"/>
        </w:rPr>
        <w:t>仔细、充分的系统设计和开发。2</w:t>
      </w:r>
      <w:r w:rsidR="00897393">
        <w:rPr>
          <w:rFonts w:ascii="SimHei" w:eastAsia="SimHei" w:hAnsi="SimHei"/>
          <w:sz w:val="24"/>
          <w:szCs w:val="24"/>
        </w:rPr>
        <w:t xml:space="preserve">. </w:t>
      </w:r>
      <w:r w:rsidR="00897393">
        <w:rPr>
          <w:rFonts w:ascii="SimHei" w:eastAsia="SimHei" w:hAnsi="SimHei" w:hint="eastAsia"/>
          <w:sz w:val="24"/>
          <w:szCs w:val="24"/>
        </w:rPr>
        <w:t>我们的车辆在设计和运行中如何规避不合理的风险，</w:t>
      </w:r>
      <w:r w:rsidR="00BE05CD">
        <w:rPr>
          <w:rFonts w:ascii="SimHei" w:eastAsia="SimHei" w:hAnsi="SimHei" w:hint="eastAsia"/>
          <w:sz w:val="24"/>
          <w:szCs w:val="24"/>
        </w:rPr>
        <w:t>并且说明验证方法。</w:t>
      </w:r>
    </w:p>
    <w:p w14:paraId="22CB161E" w14:textId="3F2E5CAA" w:rsidR="00BE05CD" w:rsidRDefault="00BE05CD" w:rsidP="00F05ABE">
      <w:pPr>
        <w:pStyle w:val="ListParagraph"/>
        <w:numPr>
          <w:ilvl w:val="0"/>
          <w:numId w:val="7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在自动驾驶车辆中，我们需要</w:t>
      </w:r>
      <w:r w:rsidR="001B497E">
        <w:rPr>
          <w:rFonts w:ascii="SimHei" w:eastAsia="SimHei" w:hAnsi="SimHei" w:hint="eastAsia"/>
          <w:sz w:val="24"/>
          <w:szCs w:val="24"/>
        </w:rPr>
        <w:t>对基于场景的自动驾驶系统进行验证，因此也要充分论证：3</w:t>
      </w:r>
      <w:r w:rsidR="001B497E">
        <w:rPr>
          <w:rFonts w:ascii="SimHei" w:eastAsia="SimHei" w:hAnsi="SimHei"/>
          <w:sz w:val="24"/>
          <w:szCs w:val="24"/>
        </w:rPr>
        <w:t xml:space="preserve">. </w:t>
      </w:r>
      <w:r w:rsidR="001B497E">
        <w:rPr>
          <w:rFonts w:ascii="SimHei" w:eastAsia="SimHei" w:hAnsi="SimHei" w:hint="eastAsia"/>
          <w:sz w:val="24"/>
          <w:szCs w:val="24"/>
        </w:rPr>
        <w:t>在设计运行场景</w:t>
      </w:r>
      <w:r w:rsidR="00A87202">
        <w:rPr>
          <w:rFonts w:ascii="SimHei" w:eastAsia="SimHei" w:hAnsi="SimHei" w:hint="eastAsia"/>
          <w:sz w:val="24"/>
          <w:szCs w:val="24"/>
        </w:rPr>
        <w:t>以及相关子场景</w:t>
      </w:r>
      <w:r w:rsidR="00B562B7">
        <w:rPr>
          <w:rFonts w:ascii="SimHei" w:eastAsia="SimHei" w:hAnsi="SimHei" w:hint="eastAsia"/>
          <w:sz w:val="24"/>
          <w:szCs w:val="24"/>
        </w:rPr>
        <w:t>内</w:t>
      </w:r>
      <w:r w:rsidR="002A75DE">
        <w:rPr>
          <w:rFonts w:ascii="SimHei" w:eastAsia="SimHei" w:hAnsi="SimHei" w:hint="eastAsia"/>
          <w:sz w:val="24"/>
          <w:szCs w:val="24"/>
        </w:rPr>
        <w:t>进行系统验证设计，并论证如何规避风险</w:t>
      </w:r>
    </w:p>
    <w:p w14:paraId="4E9CF86F" w14:textId="13CA3860" w:rsidR="00D30821" w:rsidRDefault="0077314D" w:rsidP="0077314D">
      <w:pPr>
        <w:ind w:left="840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因此</w:t>
      </w:r>
      <w:r w:rsidR="003D0672">
        <w:rPr>
          <w:rFonts w:ascii="SimHei" w:eastAsia="SimHei" w:hAnsi="SimHei" w:hint="eastAsia"/>
          <w:sz w:val="24"/>
          <w:szCs w:val="24"/>
        </w:rPr>
        <w:t>请按照以下内容进行</w:t>
      </w:r>
      <w:r w:rsidR="001B011E">
        <w:rPr>
          <w:rFonts w:ascii="SimHei" w:eastAsia="SimHei" w:hAnsi="SimHei" w:hint="eastAsia"/>
          <w:sz w:val="24"/>
          <w:szCs w:val="24"/>
        </w:rPr>
        <w:t>：</w:t>
      </w:r>
    </w:p>
    <w:p w14:paraId="01C43709" w14:textId="5F1F6670" w:rsidR="001B011E" w:rsidRDefault="00F026B4" w:rsidP="001B011E">
      <w:pPr>
        <w:pStyle w:val="ListParagraph"/>
        <w:numPr>
          <w:ilvl w:val="1"/>
          <w:numId w:val="8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 xml:space="preserve">充分调研与系统设计 </w:t>
      </w:r>
      <w:r>
        <w:rPr>
          <w:rFonts w:ascii="SimHei" w:eastAsia="SimHei" w:hAnsi="SimHei"/>
          <w:sz w:val="24"/>
          <w:szCs w:val="24"/>
        </w:rPr>
        <w:t xml:space="preserve">- </w:t>
      </w:r>
      <w:r w:rsidR="001B011E">
        <w:rPr>
          <w:rFonts w:ascii="SimHei" w:eastAsia="SimHei" w:hAnsi="SimHei" w:hint="eastAsia"/>
          <w:sz w:val="24"/>
          <w:szCs w:val="24"/>
        </w:rPr>
        <w:t>主要技术参数以及产品技术要求</w:t>
      </w:r>
      <w:r w:rsidR="00D724FC">
        <w:rPr>
          <w:rFonts w:ascii="SimHei" w:eastAsia="SimHei" w:hAnsi="SimHei" w:hint="eastAsia"/>
          <w:sz w:val="24"/>
          <w:szCs w:val="24"/>
        </w:rPr>
        <w:t>：</w:t>
      </w:r>
    </w:p>
    <w:p w14:paraId="091133EF" w14:textId="3E3DE159" w:rsidR="00D724FC" w:rsidRDefault="00D724FC" w:rsidP="00D724FC">
      <w:pPr>
        <w:pStyle w:val="ListParagraph"/>
        <w:numPr>
          <w:ilvl w:val="2"/>
          <w:numId w:val="8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系统设计：</w:t>
      </w:r>
    </w:p>
    <w:tbl>
      <w:tblPr>
        <w:tblStyle w:val="TableGrid"/>
        <w:tblW w:w="8365" w:type="dxa"/>
        <w:tblInd w:w="1271" w:type="dxa"/>
        <w:tblLook w:val="04A0" w:firstRow="1" w:lastRow="0" w:firstColumn="1" w:lastColumn="0" w:noHBand="0" w:noVBand="1"/>
      </w:tblPr>
      <w:tblGrid>
        <w:gridCol w:w="1525"/>
        <w:gridCol w:w="2712"/>
        <w:gridCol w:w="4128"/>
      </w:tblGrid>
      <w:tr w:rsidR="007A14F4" w:rsidRPr="009B3085" w14:paraId="73361FE2" w14:textId="77777777" w:rsidTr="007A14F4">
        <w:tc>
          <w:tcPr>
            <w:tcW w:w="1525" w:type="dxa"/>
          </w:tcPr>
          <w:p w14:paraId="22639FB9" w14:textId="77777777" w:rsidR="007A14F4" w:rsidRPr="009B3085" w:rsidRDefault="007A14F4" w:rsidP="004004B7">
            <w:pPr>
              <w:rPr>
                <w:rFonts w:ascii="SimHei" w:eastAsia="SimHei" w:hAnsi="SimHei"/>
                <w:b/>
                <w:bCs/>
                <w:sz w:val="24"/>
                <w:szCs w:val="24"/>
              </w:rPr>
            </w:pPr>
            <w:r w:rsidRPr="009B3085">
              <w:rPr>
                <w:rFonts w:ascii="SimHei" w:eastAsia="SimHei" w:hAnsi="SimHei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12" w:type="dxa"/>
          </w:tcPr>
          <w:p w14:paraId="62F34E1A" w14:textId="77777777" w:rsidR="007A14F4" w:rsidRPr="009B3085" w:rsidRDefault="007A14F4" w:rsidP="004004B7">
            <w:pPr>
              <w:rPr>
                <w:rFonts w:ascii="SimHei" w:eastAsia="SimHei" w:hAnsi="SimHei"/>
                <w:b/>
                <w:bCs/>
                <w:sz w:val="24"/>
                <w:szCs w:val="24"/>
              </w:rPr>
            </w:pPr>
            <w:r w:rsidRPr="009B3085">
              <w:rPr>
                <w:rFonts w:ascii="SimHei" w:eastAsia="SimHei" w:hAnsi="SimHei" w:hint="eastAsia"/>
                <w:b/>
                <w:bCs/>
                <w:sz w:val="24"/>
                <w:szCs w:val="24"/>
              </w:rPr>
              <w:t>文档名字</w:t>
            </w:r>
          </w:p>
        </w:tc>
        <w:tc>
          <w:tcPr>
            <w:tcW w:w="4128" w:type="dxa"/>
          </w:tcPr>
          <w:p w14:paraId="2B0829BE" w14:textId="77777777" w:rsidR="007A14F4" w:rsidRPr="009B3085" w:rsidRDefault="007A14F4" w:rsidP="004004B7">
            <w:pPr>
              <w:rPr>
                <w:rFonts w:ascii="SimHei" w:eastAsia="SimHei" w:hAnsi="SimHei"/>
                <w:b/>
                <w:bCs/>
                <w:sz w:val="24"/>
                <w:szCs w:val="24"/>
              </w:rPr>
            </w:pPr>
            <w:r w:rsidRPr="009B3085">
              <w:rPr>
                <w:rFonts w:ascii="SimHei" w:eastAsia="SimHei" w:hAnsi="SimHei" w:hint="eastAsia"/>
                <w:b/>
                <w:bCs/>
                <w:sz w:val="24"/>
                <w:szCs w:val="24"/>
              </w:rPr>
              <w:t>文档描述</w:t>
            </w:r>
          </w:p>
        </w:tc>
      </w:tr>
      <w:tr w:rsidR="007A14F4" w14:paraId="44D10370" w14:textId="77777777" w:rsidTr="007A14F4">
        <w:tc>
          <w:tcPr>
            <w:tcW w:w="1525" w:type="dxa"/>
            <w:vMerge w:val="restart"/>
          </w:tcPr>
          <w:p w14:paraId="7E721456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79833587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39A979D9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35B452C6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61D840B5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4037443C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23417B87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222CB9B2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主要技术参数以及产品技术要求</w:t>
            </w:r>
          </w:p>
        </w:tc>
        <w:tc>
          <w:tcPr>
            <w:tcW w:w="2712" w:type="dxa"/>
          </w:tcPr>
          <w:p w14:paraId="28DC985D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lastRenderedPageBreak/>
              <w:t>自动驾驶系统架构说明</w:t>
            </w:r>
          </w:p>
        </w:tc>
        <w:tc>
          <w:tcPr>
            <w:tcW w:w="4128" w:type="dxa"/>
          </w:tcPr>
          <w:p w14:paraId="31CDF231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展开说明自动驾驶系统架构,包括通信，供电等</w:t>
            </w:r>
          </w:p>
        </w:tc>
      </w:tr>
      <w:tr w:rsidR="007A14F4" w14:paraId="3ABB1F7A" w14:textId="77777777" w:rsidTr="007A14F4">
        <w:tc>
          <w:tcPr>
            <w:tcW w:w="1525" w:type="dxa"/>
            <w:vMerge/>
          </w:tcPr>
          <w:p w14:paraId="217DBE06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6FEFB9F4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自动驾驶系统工作原理</w:t>
            </w:r>
            <w:r>
              <w:rPr>
                <w:rFonts w:ascii="SimHei" w:eastAsia="SimHei" w:hAnsi="SimHei"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4128" w:type="dxa"/>
          </w:tcPr>
          <w:p w14:paraId="5ABDB44F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lastRenderedPageBreak/>
              <w:t>展开介绍自驾系统工作原理</w:t>
            </w:r>
          </w:p>
        </w:tc>
      </w:tr>
      <w:tr w:rsidR="007A14F4" w14:paraId="664E6D62" w14:textId="77777777" w:rsidTr="007A14F4">
        <w:tc>
          <w:tcPr>
            <w:tcW w:w="1525" w:type="dxa"/>
            <w:vMerge/>
          </w:tcPr>
          <w:p w14:paraId="37B370ED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79FFF342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自动驾驶系统功能定义说明</w:t>
            </w:r>
          </w:p>
        </w:tc>
        <w:tc>
          <w:tcPr>
            <w:tcW w:w="4128" w:type="dxa"/>
          </w:tcPr>
          <w:p w14:paraId="6B242FE6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功能描述，功能场景及功能状态机</w:t>
            </w:r>
          </w:p>
        </w:tc>
      </w:tr>
      <w:tr w:rsidR="007A14F4" w14:paraId="068A2CA4" w14:textId="77777777" w:rsidTr="007A14F4">
        <w:tc>
          <w:tcPr>
            <w:tcW w:w="1525" w:type="dxa"/>
            <w:vMerge/>
          </w:tcPr>
          <w:p w14:paraId="69C738EB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1ADF73ED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设计运行条件</w:t>
            </w:r>
          </w:p>
        </w:tc>
        <w:tc>
          <w:tcPr>
            <w:tcW w:w="4128" w:type="dxa"/>
          </w:tcPr>
          <w:p w14:paraId="096F1BCD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7A14F4" w14:paraId="42CB446C" w14:textId="77777777" w:rsidTr="007A14F4">
        <w:tc>
          <w:tcPr>
            <w:tcW w:w="1525" w:type="dxa"/>
            <w:vMerge/>
          </w:tcPr>
          <w:p w14:paraId="7DDF46A6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79A63B8C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激活和退出策略</w:t>
            </w:r>
          </w:p>
        </w:tc>
        <w:tc>
          <w:tcPr>
            <w:tcW w:w="4128" w:type="dxa"/>
          </w:tcPr>
          <w:p w14:paraId="794763C4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7A14F4" w14:paraId="059C1940" w14:textId="77777777" w:rsidTr="007A14F4">
        <w:tc>
          <w:tcPr>
            <w:tcW w:w="1525" w:type="dxa"/>
            <w:vMerge/>
          </w:tcPr>
          <w:p w14:paraId="0B0CC492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03DDC6A5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可执行的全部动态驾驶任务</w:t>
            </w:r>
          </w:p>
        </w:tc>
        <w:tc>
          <w:tcPr>
            <w:tcW w:w="4128" w:type="dxa"/>
          </w:tcPr>
          <w:p w14:paraId="6E1A64DB" w14:textId="0F2412B0" w:rsidR="007A14F4" w:rsidRDefault="00E739B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跟车行驶，前车变道等条件下的系统</w:t>
            </w:r>
            <w:r w:rsidR="003902E1">
              <w:rPr>
                <w:rFonts w:ascii="SimHei" w:eastAsia="SimHei" w:hAnsi="SimHei" w:hint="eastAsia"/>
                <w:sz w:val="24"/>
                <w:szCs w:val="24"/>
              </w:rPr>
              <w:t>驾驶任务描述</w:t>
            </w:r>
          </w:p>
        </w:tc>
      </w:tr>
      <w:tr w:rsidR="007A14F4" w14:paraId="16F41947" w14:textId="77777777" w:rsidTr="007A14F4">
        <w:tc>
          <w:tcPr>
            <w:tcW w:w="1525" w:type="dxa"/>
            <w:vMerge/>
          </w:tcPr>
          <w:p w14:paraId="5081711C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10DD163E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目标和事件探测与响应能力</w:t>
            </w:r>
          </w:p>
        </w:tc>
        <w:tc>
          <w:tcPr>
            <w:tcW w:w="4128" w:type="dxa"/>
          </w:tcPr>
          <w:p w14:paraId="0CAAFE8D" w14:textId="2CEF309B" w:rsidR="007A14F4" w:rsidRDefault="003902E1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系统的感知探测能力，在设计运行条件下</w:t>
            </w:r>
            <w:r w:rsidR="003448FA">
              <w:rPr>
                <w:rFonts w:ascii="SimHei" w:eastAsia="SimHei" w:hAnsi="SimHei" w:hint="eastAsia"/>
                <w:sz w:val="24"/>
                <w:szCs w:val="24"/>
              </w:rPr>
              <w:t>符合性设计</w:t>
            </w:r>
          </w:p>
        </w:tc>
      </w:tr>
      <w:tr w:rsidR="007A14F4" w14:paraId="0E4C23D4" w14:textId="77777777" w:rsidTr="007A14F4">
        <w:tc>
          <w:tcPr>
            <w:tcW w:w="1525" w:type="dxa"/>
            <w:vMerge/>
          </w:tcPr>
          <w:p w14:paraId="2D7A7928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4E86CE7E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安全驾驶策略及控制能力</w:t>
            </w:r>
          </w:p>
        </w:tc>
        <w:tc>
          <w:tcPr>
            <w:tcW w:w="4128" w:type="dxa"/>
          </w:tcPr>
          <w:p w14:paraId="24ACA53F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合理规划车辆行驶路径和速度，合理应对风险，符合其他道路者预期等</w:t>
            </w:r>
          </w:p>
        </w:tc>
      </w:tr>
      <w:tr w:rsidR="007A14F4" w14:paraId="7A6C88D6" w14:textId="77777777" w:rsidTr="007A14F4">
        <w:tc>
          <w:tcPr>
            <w:tcW w:w="1525" w:type="dxa"/>
            <w:vMerge/>
          </w:tcPr>
          <w:p w14:paraId="1A072980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1FCFD0CB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系统避免/降级事故的控制策略</w:t>
            </w:r>
          </w:p>
        </w:tc>
        <w:tc>
          <w:tcPr>
            <w:tcW w:w="4128" w:type="dxa"/>
          </w:tcPr>
          <w:p w14:paraId="0289C58E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7A14F4" w14:paraId="6AB9E753" w14:textId="77777777" w:rsidTr="007A14F4">
        <w:tc>
          <w:tcPr>
            <w:tcW w:w="1525" w:type="dxa"/>
            <w:vMerge/>
          </w:tcPr>
          <w:p w14:paraId="30CA790D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6292A324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接管要求</w:t>
            </w:r>
          </w:p>
        </w:tc>
        <w:tc>
          <w:tcPr>
            <w:tcW w:w="4128" w:type="dxa"/>
          </w:tcPr>
          <w:p w14:paraId="2E89777E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系统接管策略，安全员是否执行接管操作的检测方式等说明</w:t>
            </w:r>
          </w:p>
        </w:tc>
      </w:tr>
      <w:tr w:rsidR="007A14F4" w14:paraId="26571079" w14:textId="77777777" w:rsidTr="007A14F4">
        <w:tc>
          <w:tcPr>
            <w:tcW w:w="1525" w:type="dxa"/>
            <w:vMerge/>
          </w:tcPr>
          <w:p w14:paraId="78EC5116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1CEFB573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最小风险策略要求</w:t>
            </w:r>
          </w:p>
        </w:tc>
        <w:tc>
          <w:tcPr>
            <w:tcW w:w="4128" w:type="dxa"/>
          </w:tcPr>
          <w:p w14:paraId="3310CB61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最小风险策略说明，包括触发，执行，终止以及信息提示等</w:t>
            </w:r>
          </w:p>
        </w:tc>
      </w:tr>
      <w:tr w:rsidR="007A14F4" w14:paraId="130D390E" w14:textId="77777777" w:rsidTr="007A14F4">
        <w:tc>
          <w:tcPr>
            <w:tcW w:w="1525" w:type="dxa"/>
            <w:vMerge/>
          </w:tcPr>
          <w:p w14:paraId="751FA953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5AAFDE45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人机交互要求</w:t>
            </w:r>
          </w:p>
        </w:tc>
        <w:tc>
          <w:tcPr>
            <w:tcW w:w="4128" w:type="dxa"/>
          </w:tcPr>
          <w:p w14:paraId="27EEE67E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功能激活/退出方式,系统状态信息提示，安全员状态的检测，接管请求等</w:t>
            </w:r>
          </w:p>
        </w:tc>
      </w:tr>
      <w:tr w:rsidR="007A14F4" w14:paraId="0811A654" w14:textId="77777777" w:rsidTr="007A14F4">
        <w:tc>
          <w:tcPr>
            <w:tcW w:w="1525" w:type="dxa"/>
            <w:vMerge/>
          </w:tcPr>
          <w:p w14:paraId="7D529A49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64F5D84E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产品运行安全要求</w:t>
            </w:r>
          </w:p>
        </w:tc>
        <w:tc>
          <w:tcPr>
            <w:tcW w:w="4128" w:type="dxa"/>
          </w:tcPr>
          <w:p w14:paraId="467816DB" w14:textId="77777777" w:rsidR="007A14F4" w:rsidRDefault="007A14F4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应包含道路交通安全风险预防策略，通行规定以及符合性两个方面</w:t>
            </w:r>
          </w:p>
        </w:tc>
      </w:tr>
      <w:tr w:rsidR="00440B2E" w14:paraId="7A3C23FE" w14:textId="77777777" w:rsidTr="007A14F4">
        <w:tc>
          <w:tcPr>
            <w:tcW w:w="1525" w:type="dxa"/>
            <w:vMerge w:val="restart"/>
          </w:tcPr>
          <w:p w14:paraId="00873553" w14:textId="490F4AD7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产品功能安全过程文档</w:t>
            </w:r>
          </w:p>
        </w:tc>
        <w:tc>
          <w:tcPr>
            <w:tcW w:w="2712" w:type="dxa"/>
          </w:tcPr>
          <w:p w14:paraId="5E155C3C" w14:textId="5B2F2728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 w:rsidRPr="00440B2E">
              <w:rPr>
                <w:rFonts w:ascii="SimHei" w:eastAsia="SimHei" w:hAnsi="SimHei" w:hint="eastAsia"/>
                <w:sz w:val="24"/>
                <w:szCs w:val="24"/>
              </w:rPr>
              <w:t>提供整车层，域控及域控下一层的功能架构描述</w:t>
            </w:r>
            <w:r w:rsidRPr="00440B2E">
              <w:rPr>
                <w:rFonts w:ascii="SimHei" w:eastAsia="SimHei" w:hAnsi="SimHei" w:hint="eastAsia"/>
                <w:sz w:val="24"/>
                <w:szCs w:val="24"/>
              </w:rPr>
              <w:tab/>
            </w:r>
          </w:p>
        </w:tc>
        <w:tc>
          <w:tcPr>
            <w:tcW w:w="4128" w:type="dxa"/>
          </w:tcPr>
          <w:p w14:paraId="748054A5" w14:textId="3FDB071E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属于系统架构细化描述</w:t>
            </w:r>
          </w:p>
        </w:tc>
      </w:tr>
      <w:tr w:rsidR="00440B2E" w14:paraId="061722BF" w14:textId="77777777" w:rsidTr="007A14F4">
        <w:tc>
          <w:tcPr>
            <w:tcW w:w="1525" w:type="dxa"/>
            <w:vMerge/>
          </w:tcPr>
          <w:p w14:paraId="5E5AB943" w14:textId="3E3B7D37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59821CC6" w14:textId="17762719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软件安全需求规范</w:t>
            </w:r>
          </w:p>
        </w:tc>
        <w:tc>
          <w:tcPr>
            <w:tcW w:w="4128" w:type="dxa"/>
          </w:tcPr>
          <w:p w14:paraId="6F96C52C" w14:textId="3C5361E5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提供过程设计符合性描述，给出应用层功能设计</w:t>
            </w:r>
          </w:p>
        </w:tc>
      </w:tr>
      <w:tr w:rsidR="00440B2E" w14:paraId="75E0CB83" w14:textId="77777777" w:rsidTr="007A14F4">
        <w:tc>
          <w:tcPr>
            <w:tcW w:w="1525" w:type="dxa"/>
            <w:vMerge/>
          </w:tcPr>
          <w:p w14:paraId="50C4763A" w14:textId="77777777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1BF87CFE" w14:textId="14656465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软件架构设计规范</w:t>
            </w:r>
          </w:p>
        </w:tc>
        <w:tc>
          <w:tcPr>
            <w:tcW w:w="4128" w:type="dxa"/>
          </w:tcPr>
          <w:p w14:paraId="26DFE1A9" w14:textId="33C91A61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提供过程设计符合性描述，提供模块层的功能描述</w:t>
            </w:r>
          </w:p>
        </w:tc>
      </w:tr>
      <w:tr w:rsidR="00440B2E" w14:paraId="0780FB41" w14:textId="77777777" w:rsidTr="007A14F4">
        <w:tc>
          <w:tcPr>
            <w:tcW w:w="1525" w:type="dxa"/>
            <w:vMerge/>
          </w:tcPr>
          <w:p w14:paraId="2799B6FD" w14:textId="77777777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4F0DC8A6" w14:textId="7A33B06C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软件集成测试案例以及结果</w:t>
            </w:r>
          </w:p>
        </w:tc>
        <w:tc>
          <w:tcPr>
            <w:tcW w:w="4128" w:type="dxa"/>
          </w:tcPr>
          <w:p w14:paraId="5ED75FBF" w14:textId="77777777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440B2E" w14:paraId="746CA987" w14:textId="77777777" w:rsidTr="007A14F4">
        <w:tc>
          <w:tcPr>
            <w:tcW w:w="1525" w:type="dxa"/>
            <w:vMerge/>
          </w:tcPr>
          <w:p w14:paraId="053AA8EC" w14:textId="77777777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366F07E7" w14:textId="07B08AD2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集成和测试策略</w:t>
            </w:r>
          </w:p>
        </w:tc>
        <w:tc>
          <w:tcPr>
            <w:tcW w:w="4128" w:type="dxa"/>
          </w:tcPr>
          <w:p w14:paraId="5C8EFC29" w14:textId="7A1DB1B8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如何进行过程设计，保证软件集成的论证</w:t>
            </w:r>
          </w:p>
        </w:tc>
      </w:tr>
      <w:tr w:rsidR="00440B2E" w14:paraId="52F253B8" w14:textId="77777777" w:rsidTr="007A14F4">
        <w:tc>
          <w:tcPr>
            <w:tcW w:w="1525" w:type="dxa"/>
            <w:vMerge/>
          </w:tcPr>
          <w:p w14:paraId="22FC2FCE" w14:textId="77777777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2712" w:type="dxa"/>
          </w:tcPr>
          <w:p w14:paraId="3FC2AB75" w14:textId="3582A6CA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集成和测试报告</w:t>
            </w:r>
          </w:p>
        </w:tc>
        <w:tc>
          <w:tcPr>
            <w:tcW w:w="4128" w:type="dxa"/>
          </w:tcPr>
          <w:p w14:paraId="2A387522" w14:textId="2BA60F50" w:rsidR="00440B2E" w:rsidRDefault="00440B2E" w:rsidP="00710B1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如何进行集成报告设计，最小化集成风险，符合</w:t>
            </w:r>
          </w:p>
        </w:tc>
      </w:tr>
    </w:tbl>
    <w:p w14:paraId="7E37285D" w14:textId="77777777" w:rsidR="007A14F4" w:rsidRPr="007A14F4" w:rsidRDefault="007A14F4" w:rsidP="007A14F4">
      <w:pPr>
        <w:rPr>
          <w:rFonts w:ascii="SimHei" w:eastAsia="SimHei" w:hAnsi="SimHei"/>
          <w:sz w:val="24"/>
          <w:szCs w:val="24"/>
        </w:rPr>
      </w:pPr>
    </w:p>
    <w:p w14:paraId="268ADF2D" w14:textId="62655647" w:rsidR="00D724FC" w:rsidRDefault="008B468E" w:rsidP="007A14F4">
      <w:pPr>
        <w:pStyle w:val="ListParagraph"/>
        <w:numPr>
          <w:ilvl w:val="2"/>
          <w:numId w:val="8"/>
        </w:numPr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 xml:space="preserve">功能安全、预期功能安全 </w:t>
      </w:r>
      <w:r>
        <w:rPr>
          <w:rFonts w:ascii="SimHei" w:eastAsia="SimHei" w:hAnsi="SimHei"/>
          <w:sz w:val="24"/>
          <w:szCs w:val="24"/>
        </w:rPr>
        <w:t xml:space="preserve">– </w:t>
      </w:r>
      <w:r>
        <w:rPr>
          <w:rFonts w:ascii="SimHei" w:eastAsia="SimHei" w:hAnsi="SimHei" w:hint="eastAsia"/>
          <w:sz w:val="24"/>
          <w:szCs w:val="24"/>
        </w:rPr>
        <w:t>安全过程文档</w:t>
      </w:r>
    </w:p>
    <w:tbl>
      <w:tblPr>
        <w:tblStyle w:val="TableGrid"/>
        <w:tblW w:w="8365" w:type="dxa"/>
        <w:tblInd w:w="1271" w:type="dxa"/>
        <w:tblLook w:val="04A0" w:firstRow="1" w:lastRow="0" w:firstColumn="1" w:lastColumn="0" w:noHBand="0" w:noVBand="1"/>
      </w:tblPr>
      <w:tblGrid>
        <w:gridCol w:w="1525"/>
        <w:gridCol w:w="3500"/>
        <w:gridCol w:w="3340"/>
      </w:tblGrid>
      <w:tr w:rsidR="003448FA" w14:paraId="20C343F3" w14:textId="77777777" w:rsidTr="003448FA">
        <w:tc>
          <w:tcPr>
            <w:tcW w:w="1525" w:type="dxa"/>
            <w:vMerge w:val="restart"/>
          </w:tcPr>
          <w:p w14:paraId="3F792F78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271ED900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657796A3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37DAC98D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5F72F3FF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58076C4E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2FD2D10A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45AA4B44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3116595A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416EAFE1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4E5E30F1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产品功能安全过程文档</w:t>
            </w:r>
          </w:p>
        </w:tc>
        <w:tc>
          <w:tcPr>
            <w:tcW w:w="3500" w:type="dxa"/>
          </w:tcPr>
          <w:p w14:paraId="0E885E1A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lastRenderedPageBreak/>
              <w:t>开发接口协议DIA</w:t>
            </w:r>
          </w:p>
        </w:tc>
        <w:tc>
          <w:tcPr>
            <w:tcW w:w="3340" w:type="dxa"/>
          </w:tcPr>
          <w:p w14:paraId="208EC90A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34102DBB" w14:textId="77777777" w:rsidTr="003448FA">
        <w:tc>
          <w:tcPr>
            <w:tcW w:w="1525" w:type="dxa"/>
            <w:vMerge/>
          </w:tcPr>
          <w:p w14:paraId="7E128768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27E1A196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安全计划</w:t>
            </w:r>
          </w:p>
        </w:tc>
        <w:tc>
          <w:tcPr>
            <w:tcW w:w="3340" w:type="dxa"/>
          </w:tcPr>
          <w:p w14:paraId="1600B443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77A0C512" w14:textId="77777777" w:rsidTr="003448FA">
        <w:tc>
          <w:tcPr>
            <w:tcW w:w="1525" w:type="dxa"/>
            <w:vMerge/>
          </w:tcPr>
          <w:p w14:paraId="6BB72C08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6D212B96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配置管理计划</w:t>
            </w:r>
          </w:p>
        </w:tc>
        <w:tc>
          <w:tcPr>
            <w:tcW w:w="3340" w:type="dxa"/>
          </w:tcPr>
          <w:p w14:paraId="2C91FCEC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4016830C" w14:textId="77777777" w:rsidTr="003448FA">
        <w:tc>
          <w:tcPr>
            <w:tcW w:w="1525" w:type="dxa"/>
            <w:vMerge/>
          </w:tcPr>
          <w:p w14:paraId="0A973C86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66F993A1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文档管理计划</w:t>
            </w:r>
          </w:p>
        </w:tc>
        <w:tc>
          <w:tcPr>
            <w:tcW w:w="3340" w:type="dxa"/>
          </w:tcPr>
          <w:p w14:paraId="0FA1751D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7DC9BF11" w14:textId="77777777" w:rsidTr="003448FA">
        <w:tc>
          <w:tcPr>
            <w:tcW w:w="1525" w:type="dxa"/>
            <w:vMerge/>
          </w:tcPr>
          <w:p w14:paraId="3AAE2EF6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474C77C5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协助奇瑞完成 相关项定义，危害分析及风险评估报告，功能安全概念，功能安全验证报告</w:t>
            </w:r>
          </w:p>
        </w:tc>
        <w:tc>
          <w:tcPr>
            <w:tcW w:w="3340" w:type="dxa"/>
          </w:tcPr>
          <w:p w14:paraId="5B9BA9B0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6C420217" w14:textId="77777777" w:rsidTr="003448FA">
        <w:tc>
          <w:tcPr>
            <w:tcW w:w="1525" w:type="dxa"/>
            <w:vMerge/>
          </w:tcPr>
          <w:p w14:paraId="3FB3F23A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75606911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技术安全需求规范</w:t>
            </w:r>
          </w:p>
        </w:tc>
        <w:tc>
          <w:tcPr>
            <w:tcW w:w="3340" w:type="dxa"/>
          </w:tcPr>
          <w:p w14:paraId="0EABB4C1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5006FE60" w14:textId="77777777" w:rsidTr="003448FA">
        <w:tc>
          <w:tcPr>
            <w:tcW w:w="1525" w:type="dxa"/>
            <w:vMerge/>
          </w:tcPr>
          <w:p w14:paraId="3B570C1D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157893C6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技术安全概念</w:t>
            </w:r>
          </w:p>
        </w:tc>
        <w:tc>
          <w:tcPr>
            <w:tcW w:w="3340" w:type="dxa"/>
          </w:tcPr>
          <w:p w14:paraId="4DC9C13C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3E35C6A5" w14:textId="77777777" w:rsidTr="003448FA">
        <w:tc>
          <w:tcPr>
            <w:tcW w:w="1525" w:type="dxa"/>
            <w:vMerge/>
          </w:tcPr>
          <w:p w14:paraId="7D2C34BE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23F0688B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提供系统层面安全分析</w:t>
            </w:r>
          </w:p>
        </w:tc>
        <w:tc>
          <w:tcPr>
            <w:tcW w:w="3340" w:type="dxa"/>
          </w:tcPr>
          <w:p w14:paraId="58E7585D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4B37200C" w14:textId="77777777" w:rsidTr="003448FA">
        <w:tc>
          <w:tcPr>
            <w:tcW w:w="1525" w:type="dxa"/>
            <w:vMerge/>
          </w:tcPr>
          <w:p w14:paraId="30128022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50CA6A2C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相关失效分析(系统层级</w:t>
            </w:r>
            <w:r>
              <w:rPr>
                <w:rFonts w:ascii="SimHei" w:eastAsia="SimHei" w:hAnsi="SimHei"/>
                <w:sz w:val="24"/>
                <w:szCs w:val="24"/>
              </w:rPr>
              <w:t>)</w:t>
            </w:r>
          </w:p>
        </w:tc>
        <w:tc>
          <w:tcPr>
            <w:tcW w:w="3340" w:type="dxa"/>
          </w:tcPr>
          <w:p w14:paraId="00580151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2EF81983" w14:textId="77777777" w:rsidTr="003448FA">
        <w:tc>
          <w:tcPr>
            <w:tcW w:w="1525" w:type="dxa"/>
            <w:vMerge/>
          </w:tcPr>
          <w:p w14:paraId="1CD538DD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3AF3499B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相关失效分析验证报告(系统层面</w:t>
            </w:r>
            <w:r>
              <w:rPr>
                <w:rFonts w:ascii="SimHei" w:eastAsia="SimHei" w:hAnsi="SimHei"/>
                <w:sz w:val="24"/>
                <w:szCs w:val="24"/>
              </w:rPr>
              <w:t>)</w:t>
            </w:r>
            <w:r>
              <w:rPr>
                <w:rFonts w:ascii="SimHei" w:eastAsia="SimHei" w:hAnsi="SimHei" w:hint="eastAsia"/>
                <w:sz w:val="24"/>
                <w:szCs w:val="24"/>
              </w:rPr>
              <w:t>，提供评审报告</w:t>
            </w:r>
          </w:p>
        </w:tc>
        <w:tc>
          <w:tcPr>
            <w:tcW w:w="3340" w:type="dxa"/>
          </w:tcPr>
          <w:p w14:paraId="225B988D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18E9B712" w14:textId="77777777" w:rsidTr="003448FA">
        <w:tc>
          <w:tcPr>
            <w:tcW w:w="1525" w:type="dxa"/>
            <w:vMerge/>
          </w:tcPr>
          <w:p w14:paraId="26DFADBD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6E18E43B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协助奇瑞安全确认规范</w:t>
            </w:r>
          </w:p>
        </w:tc>
        <w:tc>
          <w:tcPr>
            <w:tcW w:w="3340" w:type="dxa"/>
          </w:tcPr>
          <w:p w14:paraId="4BF88A98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66F62BFF" w14:textId="77777777" w:rsidTr="003448FA">
        <w:tc>
          <w:tcPr>
            <w:tcW w:w="1525" w:type="dxa"/>
            <w:vMerge w:val="restart"/>
          </w:tcPr>
          <w:p w14:paraId="5920FCD0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618F9825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5CCCA273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产品预期功能安全过程文档</w:t>
            </w:r>
          </w:p>
        </w:tc>
        <w:tc>
          <w:tcPr>
            <w:tcW w:w="3500" w:type="dxa"/>
          </w:tcPr>
          <w:p w14:paraId="3180FBE8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协助奇瑞完成 功能定义和设计要求，危害识别和风险评估，预期功能安全可接受准则</w:t>
            </w:r>
          </w:p>
        </w:tc>
        <w:tc>
          <w:tcPr>
            <w:tcW w:w="3340" w:type="dxa"/>
          </w:tcPr>
          <w:p w14:paraId="3C4CBCDD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027BE803" w14:textId="77777777" w:rsidTr="003448FA">
        <w:tc>
          <w:tcPr>
            <w:tcW w:w="1525" w:type="dxa"/>
            <w:vMerge/>
          </w:tcPr>
          <w:p w14:paraId="0D02BAF1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3CCA7935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协助奇瑞完成整车及系统的验证和确认措施</w:t>
            </w:r>
          </w:p>
        </w:tc>
        <w:tc>
          <w:tcPr>
            <w:tcW w:w="3340" w:type="dxa"/>
          </w:tcPr>
          <w:p w14:paraId="3E98AEEF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662009F2" w14:textId="77777777" w:rsidTr="003448FA">
        <w:tc>
          <w:tcPr>
            <w:tcW w:w="1525" w:type="dxa"/>
            <w:vMerge/>
          </w:tcPr>
          <w:p w14:paraId="66805EC1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65BFFDA3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残余风险评估</w:t>
            </w:r>
          </w:p>
        </w:tc>
        <w:tc>
          <w:tcPr>
            <w:tcW w:w="3340" w:type="dxa"/>
          </w:tcPr>
          <w:p w14:paraId="117239CC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5AD4738B" w14:textId="77777777" w:rsidTr="003448FA">
        <w:tc>
          <w:tcPr>
            <w:tcW w:w="1525" w:type="dxa"/>
            <w:vMerge/>
          </w:tcPr>
          <w:p w14:paraId="762A63A6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533DD63B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运行阶段安全需求</w:t>
            </w:r>
          </w:p>
        </w:tc>
        <w:tc>
          <w:tcPr>
            <w:tcW w:w="3340" w:type="dxa"/>
          </w:tcPr>
          <w:p w14:paraId="06508A40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3448FA" w14:paraId="7EEC7733" w14:textId="77777777" w:rsidTr="003448FA">
        <w:tc>
          <w:tcPr>
            <w:tcW w:w="1525" w:type="dxa"/>
            <w:vMerge/>
          </w:tcPr>
          <w:p w14:paraId="2361817A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6EB0E0F6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开发接口协议</w:t>
            </w:r>
          </w:p>
        </w:tc>
        <w:tc>
          <w:tcPr>
            <w:tcW w:w="3340" w:type="dxa"/>
          </w:tcPr>
          <w:p w14:paraId="12B32DB0" w14:textId="77777777" w:rsidR="003448FA" w:rsidRDefault="003448FA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</w:tbl>
    <w:p w14:paraId="6A6D3951" w14:textId="77777777" w:rsidR="008B468E" w:rsidRPr="008B468E" w:rsidRDefault="008B468E" w:rsidP="008B468E">
      <w:pPr>
        <w:ind w:left="1280"/>
        <w:rPr>
          <w:rFonts w:ascii="SimHei" w:eastAsia="SimHei" w:hAnsi="SimHei"/>
          <w:sz w:val="24"/>
          <w:szCs w:val="24"/>
        </w:rPr>
      </w:pPr>
    </w:p>
    <w:p w14:paraId="3022E7F0" w14:textId="7D00D649" w:rsidR="00534313" w:rsidRDefault="00534313" w:rsidP="00534313">
      <w:pPr>
        <w:pStyle w:val="ListParagraph"/>
        <w:numPr>
          <w:ilvl w:val="1"/>
          <w:numId w:val="8"/>
        </w:numPr>
        <w:rPr>
          <w:rFonts w:ascii="SimHei" w:eastAsia="SimHei" w:hAnsi="SimHei"/>
          <w:sz w:val="24"/>
          <w:szCs w:val="24"/>
        </w:rPr>
      </w:pPr>
      <w:r w:rsidRPr="00534313">
        <w:rPr>
          <w:rFonts w:ascii="SimHei" w:eastAsia="SimHei" w:hAnsi="SimHei" w:hint="eastAsia"/>
          <w:sz w:val="24"/>
          <w:szCs w:val="24"/>
        </w:rPr>
        <w:t>验证与规避不合理风险</w:t>
      </w:r>
      <w:r w:rsidR="00834119">
        <w:rPr>
          <w:rFonts w:ascii="SimHei" w:eastAsia="SimHei" w:hAnsi="SimHei" w:hint="eastAsia"/>
          <w:sz w:val="24"/>
          <w:szCs w:val="24"/>
        </w:rPr>
        <w:t xml:space="preserve"> </w:t>
      </w:r>
      <w:r w:rsidR="00834119">
        <w:rPr>
          <w:rFonts w:ascii="SimHei" w:eastAsia="SimHei" w:hAnsi="SimHei"/>
          <w:sz w:val="24"/>
          <w:szCs w:val="24"/>
        </w:rPr>
        <w:t xml:space="preserve">– </w:t>
      </w:r>
      <w:r w:rsidR="00834119">
        <w:rPr>
          <w:rFonts w:ascii="SimHei" w:eastAsia="SimHei" w:hAnsi="SimHei" w:hint="eastAsia"/>
          <w:sz w:val="24"/>
          <w:szCs w:val="24"/>
        </w:rPr>
        <w:t>正向功能安全验证</w:t>
      </w:r>
    </w:p>
    <w:tbl>
      <w:tblPr>
        <w:tblStyle w:val="TableGrid"/>
        <w:tblW w:w="8365" w:type="dxa"/>
        <w:tblInd w:w="1271" w:type="dxa"/>
        <w:tblLook w:val="04A0" w:firstRow="1" w:lastRow="0" w:firstColumn="1" w:lastColumn="0" w:noHBand="0" w:noVBand="1"/>
      </w:tblPr>
      <w:tblGrid>
        <w:gridCol w:w="1525"/>
        <w:gridCol w:w="3500"/>
        <w:gridCol w:w="3340"/>
      </w:tblGrid>
      <w:tr w:rsidR="00D65841" w14:paraId="6FAC8795" w14:textId="77777777" w:rsidTr="00534313">
        <w:tc>
          <w:tcPr>
            <w:tcW w:w="1525" w:type="dxa"/>
          </w:tcPr>
          <w:p w14:paraId="35AE010A" w14:textId="6C8E9334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产品功能安全过程文档</w:t>
            </w:r>
          </w:p>
        </w:tc>
        <w:tc>
          <w:tcPr>
            <w:tcW w:w="3500" w:type="dxa"/>
          </w:tcPr>
          <w:p w14:paraId="6F6AA6F6" w14:textId="26D84C4E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验证计划</w:t>
            </w:r>
          </w:p>
        </w:tc>
        <w:tc>
          <w:tcPr>
            <w:tcW w:w="3340" w:type="dxa"/>
          </w:tcPr>
          <w:p w14:paraId="69940C66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D65841" w14:paraId="4DC8199F" w14:textId="77777777" w:rsidTr="00534313">
        <w:tc>
          <w:tcPr>
            <w:tcW w:w="1525" w:type="dxa"/>
            <w:vMerge w:val="restart"/>
          </w:tcPr>
          <w:p w14:paraId="4C0ECCC0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6ED1C9D3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  <w:p w14:paraId="013888F6" w14:textId="77777777" w:rsidR="00D65841" w:rsidRPr="00D21596" w:rsidRDefault="00D65841" w:rsidP="00D65841">
            <w:pPr>
              <w:tabs>
                <w:tab w:val="left" w:pos="825"/>
              </w:tabs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产品测试与安全评估方案</w:t>
            </w:r>
          </w:p>
        </w:tc>
        <w:tc>
          <w:tcPr>
            <w:tcW w:w="3500" w:type="dxa"/>
          </w:tcPr>
          <w:p w14:paraId="70EAE8A8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动态驾驶任务执行测试与安全评估方案</w:t>
            </w:r>
          </w:p>
        </w:tc>
        <w:tc>
          <w:tcPr>
            <w:tcW w:w="3340" w:type="dxa"/>
            <w:vMerge w:val="restart"/>
          </w:tcPr>
          <w:p w14:paraId="7EEC6413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基于上述的指标，描述详细的测试与安全评估方案</w:t>
            </w:r>
          </w:p>
        </w:tc>
      </w:tr>
      <w:tr w:rsidR="00D65841" w14:paraId="2BB89302" w14:textId="77777777" w:rsidTr="00534313">
        <w:tc>
          <w:tcPr>
            <w:tcW w:w="1525" w:type="dxa"/>
            <w:vMerge/>
          </w:tcPr>
          <w:p w14:paraId="108BD82F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5FF13A5F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接管测试与安全评估方案</w:t>
            </w:r>
          </w:p>
        </w:tc>
        <w:tc>
          <w:tcPr>
            <w:tcW w:w="3340" w:type="dxa"/>
            <w:vMerge/>
          </w:tcPr>
          <w:p w14:paraId="44592A4D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D65841" w14:paraId="3F1733E5" w14:textId="77777777" w:rsidTr="00534313">
        <w:tc>
          <w:tcPr>
            <w:tcW w:w="1525" w:type="dxa"/>
            <w:vMerge/>
          </w:tcPr>
          <w:p w14:paraId="62EC6EB1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235F7AA2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最小风险策略测试与安全评估方案</w:t>
            </w:r>
          </w:p>
        </w:tc>
        <w:tc>
          <w:tcPr>
            <w:tcW w:w="3340" w:type="dxa"/>
            <w:vMerge/>
          </w:tcPr>
          <w:p w14:paraId="20F055C5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D65841" w14:paraId="2B52FCBA" w14:textId="77777777" w:rsidTr="00534313">
        <w:tc>
          <w:tcPr>
            <w:tcW w:w="1525" w:type="dxa"/>
            <w:vMerge/>
          </w:tcPr>
          <w:p w14:paraId="782E9D0C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2F4BD2CA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人机交互测试与安全评估方案</w:t>
            </w:r>
          </w:p>
        </w:tc>
        <w:tc>
          <w:tcPr>
            <w:tcW w:w="3340" w:type="dxa"/>
            <w:vMerge/>
          </w:tcPr>
          <w:p w14:paraId="0AE26BEC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D65841" w14:paraId="625CA367" w14:textId="77777777" w:rsidTr="00534313">
        <w:tc>
          <w:tcPr>
            <w:tcW w:w="1525" w:type="dxa"/>
            <w:vMerge/>
          </w:tcPr>
          <w:p w14:paraId="29B623B1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4B841903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产品运行安全测试方案</w:t>
            </w:r>
          </w:p>
        </w:tc>
        <w:tc>
          <w:tcPr>
            <w:tcW w:w="3340" w:type="dxa"/>
            <w:vMerge/>
          </w:tcPr>
          <w:p w14:paraId="25C06E85" w14:textId="77777777" w:rsidR="00D65841" w:rsidRDefault="00D65841" w:rsidP="00D65841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</w:tbl>
    <w:p w14:paraId="43CDC61C" w14:textId="77777777" w:rsidR="00534313" w:rsidRPr="00534313" w:rsidRDefault="00534313" w:rsidP="00534313">
      <w:pPr>
        <w:rPr>
          <w:rFonts w:ascii="SimHei" w:eastAsia="SimHei" w:hAnsi="SimHei"/>
          <w:sz w:val="24"/>
          <w:szCs w:val="24"/>
        </w:rPr>
      </w:pPr>
    </w:p>
    <w:p w14:paraId="367F6B3C" w14:textId="76E63B57" w:rsidR="00534313" w:rsidRPr="00534313" w:rsidRDefault="00534313" w:rsidP="00534313">
      <w:pPr>
        <w:pStyle w:val="ListParagraph"/>
        <w:numPr>
          <w:ilvl w:val="1"/>
          <w:numId w:val="8"/>
        </w:numPr>
        <w:rPr>
          <w:rFonts w:ascii="SimHei" w:eastAsia="SimHei" w:hAnsi="SimHei"/>
          <w:sz w:val="24"/>
          <w:szCs w:val="24"/>
        </w:rPr>
      </w:pPr>
      <w:r w:rsidRPr="00534313">
        <w:rPr>
          <w:rFonts w:ascii="SimHei" w:eastAsia="SimHei" w:hAnsi="SimHei" w:hint="eastAsia"/>
          <w:sz w:val="24"/>
          <w:szCs w:val="24"/>
        </w:rPr>
        <w:t>基于场景的自动驾驶系统验证</w:t>
      </w:r>
      <w:r w:rsidR="00834119">
        <w:rPr>
          <w:rFonts w:ascii="SimHei" w:eastAsia="SimHei" w:hAnsi="SimHei" w:hint="eastAsia"/>
          <w:sz w:val="24"/>
          <w:szCs w:val="24"/>
        </w:rPr>
        <w:t xml:space="preserve"> </w:t>
      </w:r>
      <w:r w:rsidR="00834119">
        <w:rPr>
          <w:rFonts w:ascii="SimHei" w:eastAsia="SimHei" w:hAnsi="SimHei"/>
          <w:sz w:val="24"/>
          <w:szCs w:val="24"/>
        </w:rPr>
        <w:t xml:space="preserve">– </w:t>
      </w:r>
      <w:r w:rsidR="00834119">
        <w:rPr>
          <w:rFonts w:ascii="SimHei" w:eastAsia="SimHei" w:hAnsi="SimHei" w:hint="eastAsia"/>
          <w:sz w:val="24"/>
          <w:szCs w:val="24"/>
        </w:rPr>
        <w:t>基于三支柱的验证方案设计</w:t>
      </w:r>
    </w:p>
    <w:tbl>
      <w:tblPr>
        <w:tblStyle w:val="TableGrid"/>
        <w:tblW w:w="8365" w:type="dxa"/>
        <w:tblInd w:w="1271" w:type="dxa"/>
        <w:tblLook w:val="04A0" w:firstRow="1" w:lastRow="0" w:firstColumn="1" w:lastColumn="0" w:noHBand="0" w:noVBand="1"/>
      </w:tblPr>
      <w:tblGrid>
        <w:gridCol w:w="1525"/>
        <w:gridCol w:w="3500"/>
        <w:gridCol w:w="3340"/>
      </w:tblGrid>
      <w:tr w:rsidR="00534313" w14:paraId="0F9ECD87" w14:textId="77777777" w:rsidTr="00534313">
        <w:tc>
          <w:tcPr>
            <w:tcW w:w="1525" w:type="dxa"/>
            <w:vMerge w:val="restart"/>
          </w:tcPr>
          <w:p w14:paraId="48BCBECB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产品测试验证过程文档</w:t>
            </w:r>
          </w:p>
        </w:tc>
        <w:tc>
          <w:tcPr>
            <w:tcW w:w="3500" w:type="dxa"/>
          </w:tcPr>
          <w:p w14:paraId="0BF04FC9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模拟仿真测试验证过程文档</w:t>
            </w:r>
          </w:p>
        </w:tc>
        <w:tc>
          <w:tcPr>
            <w:tcW w:w="3340" w:type="dxa"/>
            <w:vMerge w:val="restart"/>
          </w:tcPr>
          <w:p w14:paraId="1D3183ED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说明具体的测试项目，测试方法与测试报告</w:t>
            </w:r>
          </w:p>
        </w:tc>
      </w:tr>
      <w:tr w:rsidR="00534313" w14:paraId="4D2C528B" w14:textId="77777777" w:rsidTr="00534313">
        <w:tc>
          <w:tcPr>
            <w:tcW w:w="1525" w:type="dxa"/>
            <w:vMerge/>
          </w:tcPr>
          <w:p w14:paraId="5A3F70E2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4EDA7AD2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封闭场地测试验证文档</w:t>
            </w:r>
          </w:p>
        </w:tc>
        <w:tc>
          <w:tcPr>
            <w:tcW w:w="3340" w:type="dxa"/>
            <w:vMerge/>
          </w:tcPr>
          <w:p w14:paraId="2EA6B9A2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  <w:tr w:rsidR="00534313" w14:paraId="083D25DC" w14:textId="77777777" w:rsidTr="00534313">
        <w:tc>
          <w:tcPr>
            <w:tcW w:w="1525" w:type="dxa"/>
            <w:vMerge/>
          </w:tcPr>
          <w:p w14:paraId="38677E68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  <w:tc>
          <w:tcPr>
            <w:tcW w:w="3500" w:type="dxa"/>
          </w:tcPr>
          <w:p w14:paraId="75692270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实际道路测试验证过程文档</w:t>
            </w:r>
          </w:p>
        </w:tc>
        <w:tc>
          <w:tcPr>
            <w:tcW w:w="3340" w:type="dxa"/>
            <w:vMerge/>
          </w:tcPr>
          <w:p w14:paraId="5D5B078A" w14:textId="77777777" w:rsidR="00534313" w:rsidRDefault="00534313" w:rsidP="004004B7">
            <w:pPr>
              <w:rPr>
                <w:rFonts w:ascii="SimHei" w:eastAsia="SimHei" w:hAnsi="SimHei"/>
                <w:sz w:val="24"/>
                <w:szCs w:val="24"/>
              </w:rPr>
            </w:pPr>
          </w:p>
        </w:tc>
      </w:tr>
    </w:tbl>
    <w:p w14:paraId="02E448C6" w14:textId="77777777" w:rsidR="00534313" w:rsidRPr="00534313" w:rsidRDefault="00534313" w:rsidP="00534313">
      <w:pPr>
        <w:pStyle w:val="ListParagraph"/>
        <w:ind w:left="1200"/>
        <w:rPr>
          <w:rFonts w:ascii="SimHei" w:eastAsia="SimHei" w:hAnsi="SimHei"/>
          <w:sz w:val="24"/>
          <w:szCs w:val="24"/>
        </w:rPr>
      </w:pPr>
    </w:p>
    <w:p w14:paraId="217140FC" w14:textId="77777777" w:rsidR="0047144B" w:rsidRPr="0047144B" w:rsidRDefault="0047144B" w:rsidP="0047144B">
      <w:pPr>
        <w:ind w:left="720"/>
        <w:rPr>
          <w:rFonts w:ascii="SimHei" w:eastAsia="SimHei" w:hAnsi="SimHei"/>
          <w:sz w:val="24"/>
          <w:szCs w:val="24"/>
        </w:rPr>
      </w:pPr>
    </w:p>
    <w:p w14:paraId="27415B97" w14:textId="3061FB86" w:rsidR="0048462E" w:rsidRDefault="0048462E" w:rsidP="0048462E">
      <w:pPr>
        <w:spacing w:line="36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 xml:space="preserve">1.3 </w:t>
      </w:r>
      <w:r w:rsidR="006C70AD">
        <w:rPr>
          <w:rFonts w:ascii="SimHei" w:eastAsia="SimHei" w:hAnsi="SimHei" w:hint="eastAsia"/>
          <w:sz w:val="24"/>
          <w:szCs w:val="24"/>
        </w:rPr>
        <w:t>交付形式</w:t>
      </w:r>
    </w:p>
    <w:p w14:paraId="6D66DA00" w14:textId="1743491D" w:rsidR="006C70AD" w:rsidRDefault="006C70AD" w:rsidP="000C1939">
      <w:pPr>
        <w:pStyle w:val="ListParagraph"/>
        <w:numPr>
          <w:ilvl w:val="0"/>
          <w:numId w:val="4"/>
        </w:numPr>
        <w:spacing w:line="36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软件提供最终的烧录包</w:t>
      </w:r>
    </w:p>
    <w:p w14:paraId="43878182" w14:textId="0E989F35" w:rsidR="000C1939" w:rsidRPr="000C1939" w:rsidRDefault="000C1939" w:rsidP="000C1939">
      <w:pPr>
        <w:pStyle w:val="ListParagraph"/>
        <w:numPr>
          <w:ilvl w:val="0"/>
          <w:numId w:val="4"/>
        </w:numPr>
        <w:spacing w:line="360" w:lineRule="auto"/>
        <w:rPr>
          <w:rFonts w:ascii="SimHei" w:eastAsia="SimHei" w:hAnsi="SimHei"/>
          <w:sz w:val="24"/>
          <w:szCs w:val="24"/>
        </w:rPr>
      </w:pPr>
      <w:r w:rsidRPr="000C1939">
        <w:rPr>
          <w:rFonts w:ascii="SimHei" w:eastAsia="SimHei" w:hAnsi="SimHei" w:hint="eastAsia"/>
          <w:sz w:val="24"/>
          <w:szCs w:val="24"/>
        </w:rPr>
        <w:t>文档交付以Word形式</w:t>
      </w:r>
    </w:p>
    <w:p w14:paraId="781EFAB4" w14:textId="312A9459" w:rsidR="000C1939" w:rsidRPr="000C1939" w:rsidRDefault="000C1939" w:rsidP="000C1939">
      <w:pPr>
        <w:pStyle w:val="ListParagraph"/>
        <w:numPr>
          <w:ilvl w:val="0"/>
          <w:numId w:val="4"/>
        </w:numPr>
        <w:spacing w:line="360" w:lineRule="auto"/>
        <w:rPr>
          <w:rFonts w:ascii="SimHei" w:eastAsia="SimHei" w:hAnsi="SimHei"/>
          <w:sz w:val="24"/>
          <w:szCs w:val="24"/>
        </w:rPr>
      </w:pPr>
      <w:r w:rsidRPr="000C1939">
        <w:rPr>
          <w:rFonts w:ascii="SimHei" w:eastAsia="SimHei" w:hAnsi="SimHei" w:hint="eastAsia"/>
          <w:sz w:val="24"/>
          <w:szCs w:val="24"/>
        </w:rPr>
        <w:t>文档语言:</w:t>
      </w:r>
      <w:r w:rsidRPr="000C1939">
        <w:rPr>
          <w:rFonts w:ascii="SimHei" w:eastAsia="SimHei" w:hAnsi="SimHei"/>
          <w:sz w:val="24"/>
          <w:szCs w:val="24"/>
        </w:rPr>
        <w:t xml:space="preserve"> </w:t>
      </w:r>
      <w:r w:rsidRPr="000C1939">
        <w:rPr>
          <w:rFonts w:ascii="SimHei" w:eastAsia="SimHei" w:hAnsi="SimHei" w:hint="eastAsia"/>
          <w:sz w:val="24"/>
          <w:szCs w:val="24"/>
        </w:rPr>
        <w:t>中文</w:t>
      </w:r>
    </w:p>
    <w:p w14:paraId="4989EFAD" w14:textId="15B2895A" w:rsidR="000C1939" w:rsidRPr="000C1939" w:rsidRDefault="000C1939" w:rsidP="000C1939">
      <w:pPr>
        <w:spacing w:line="360" w:lineRule="auto"/>
        <w:ind w:left="360"/>
        <w:rPr>
          <w:rFonts w:ascii="SimHei" w:eastAsia="SimHei" w:hAnsi="SimHei"/>
          <w:sz w:val="24"/>
          <w:szCs w:val="24"/>
        </w:rPr>
      </w:pPr>
    </w:p>
    <w:p w14:paraId="0ED74154" w14:textId="77777777" w:rsidR="000C1939" w:rsidRDefault="000C1939" w:rsidP="0048462E">
      <w:pPr>
        <w:spacing w:line="360" w:lineRule="auto"/>
        <w:rPr>
          <w:rFonts w:ascii="SimHei" w:eastAsia="SimHei" w:hAnsi="SimHei"/>
          <w:sz w:val="24"/>
          <w:szCs w:val="24"/>
        </w:rPr>
      </w:pPr>
    </w:p>
    <w:p w14:paraId="16785A39" w14:textId="77777777" w:rsidR="0048462E" w:rsidRDefault="0048462E" w:rsidP="0048462E">
      <w:pPr>
        <w:rPr>
          <w:rFonts w:ascii="SimHei" w:eastAsia="SimHei" w:hAnsi="SimHei"/>
          <w:sz w:val="24"/>
          <w:szCs w:val="24"/>
        </w:rPr>
      </w:pPr>
    </w:p>
    <w:p w14:paraId="222A052A" w14:textId="77777777" w:rsidR="0048462E" w:rsidRDefault="0048462E" w:rsidP="0048462E">
      <w:pPr>
        <w:tabs>
          <w:tab w:val="left" w:pos="2100"/>
        </w:tabs>
        <w:spacing w:line="440" w:lineRule="exact"/>
        <w:rPr>
          <w:rFonts w:ascii="FangSong_GB2312" w:eastAsia="FangSong_GB2312"/>
          <w:iCs/>
          <w:sz w:val="24"/>
        </w:rPr>
      </w:pPr>
    </w:p>
    <w:p w14:paraId="4114E889" w14:textId="77777777" w:rsidR="0048462E" w:rsidRDefault="0048462E" w:rsidP="0048462E">
      <w:pPr>
        <w:rPr>
          <w:rFonts w:ascii="FangSong_GB2312" w:eastAsia="FangSong_GB2312" w:hAnsi="SimSun"/>
          <w:color w:val="000000" w:themeColor="text1"/>
          <w:sz w:val="28"/>
        </w:rPr>
      </w:pPr>
      <w:r>
        <w:rPr>
          <w:rFonts w:ascii="FangSong_GB2312" w:eastAsia="FangSong_GB2312" w:hAnsi="SimSun" w:hint="eastAsia"/>
          <w:color w:val="000000" w:themeColor="text1"/>
          <w:sz w:val="28"/>
        </w:rPr>
        <w:t>二、工</w:t>
      </w:r>
      <w:r w:rsidRPr="001F3D0D">
        <w:rPr>
          <w:rFonts w:ascii="FangSong_GB2312" w:eastAsia="FangSong_GB2312" w:hAnsi="SimSun" w:hint="eastAsia"/>
          <w:color w:val="000000" w:themeColor="text1"/>
          <w:sz w:val="28"/>
        </w:rPr>
        <w:t>期要求和计划时间</w:t>
      </w:r>
    </w:p>
    <w:p w14:paraId="5A29A629" w14:textId="46FA5F09" w:rsidR="0048462E" w:rsidRDefault="009B3085" w:rsidP="009B3085">
      <w:pPr>
        <w:pStyle w:val="ListParagraph"/>
        <w:numPr>
          <w:ilvl w:val="0"/>
          <w:numId w:val="6"/>
        </w:numPr>
        <w:spacing w:line="360" w:lineRule="auto"/>
        <w:rPr>
          <w:rFonts w:ascii="FangSong_GB2312" w:eastAsia="FangSong_GB2312"/>
          <w:iCs/>
          <w:sz w:val="24"/>
        </w:rPr>
      </w:pPr>
      <w:r>
        <w:rPr>
          <w:rFonts w:ascii="FangSong_GB2312" w:eastAsia="FangSong_GB2312" w:hint="eastAsia"/>
          <w:iCs/>
          <w:sz w:val="24"/>
        </w:rPr>
        <w:t>软件交付时间：2</w:t>
      </w:r>
      <w:r>
        <w:rPr>
          <w:rFonts w:ascii="FangSong_GB2312" w:eastAsia="FangSong_GB2312"/>
          <w:iCs/>
          <w:sz w:val="24"/>
        </w:rPr>
        <w:t>024</w:t>
      </w:r>
      <w:r>
        <w:rPr>
          <w:rFonts w:ascii="FangSong_GB2312" w:eastAsia="FangSong_GB2312" w:hint="eastAsia"/>
          <w:iCs/>
          <w:sz w:val="24"/>
        </w:rPr>
        <w:t>/</w:t>
      </w:r>
      <w:r>
        <w:rPr>
          <w:rFonts w:ascii="FangSong_GB2312" w:eastAsia="FangSong_GB2312"/>
          <w:iCs/>
          <w:sz w:val="24"/>
        </w:rPr>
        <w:t>xx/xx</w:t>
      </w:r>
    </w:p>
    <w:p w14:paraId="0E1CBE94" w14:textId="7A1A3EB5" w:rsidR="009B3085" w:rsidRPr="009B3085" w:rsidRDefault="009B3085" w:rsidP="009B3085">
      <w:pPr>
        <w:pStyle w:val="ListParagraph"/>
        <w:numPr>
          <w:ilvl w:val="0"/>
          <w:numId w:val="6"/>
        </w:numPr>
        <w:spacing w:line="360" w:lineRule="auto"/>
        <w:rPr>
          <w:rFonts w:ascii="FangSong_GB2312" w:eastAsia="FangSong_GB2312"/>
          <w:iCs/>
          <w:sz w:val="24"/>
        </w:rPr>
      </w:pPr>
      <w:r>
        <w:rPr>
          <w:rFonts w:ascii="FangSong_GB2312" w:eastAsia="FangSong_GB2312" w:hint="eastAsia"/>
          <w:iCs/>
          <w:sz w:val="24"/>
        </w:rPr>
        <w:t>文档交付时间:</w:t>
      </w:r>
      <w:r>
        <w:rPr>
          <w:rFonts w:ascii="FangSong_GB2312" w:eastAsia="FangSong_GB2312"/>
          <w:iCs/>
          <w:sz w:val="24"/>
        </w:rPr>
        <w:t xml:space="preserve"> 2024/xx/xx</w:t>
      </w:r>
    </w:p>
    <w:p w14:paraId="66E38F71" w14:textId="77777777" w:rsidR="00DB4A8D" w:rsidRPr="0048462E" w:rsidRDefault="00DB4A8D"/>
    <w:sectPr w:rsidR="00DB4A8D" w:rsidRPr="00484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10D4" w14:textId="77777777" w:rsidR="00827EBF" w:rsidRDefault="00827EBF" w:rsidP="00D42F12">
      <w:r>
        <w:separator/>
      </w:r>
    </w:p>
  </w:endnote>
  <w:endnote w:type="continuationSeparator" w:id="0">
    <w:p w14:paraId="4CD00405" w14:textId="77777777" w:rsidR="00827EBF" w:rsidRDefault="00827EBF" w:rsidP="00D4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Microsoft Ya Hei Light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5C29" w14:textId="77777777" w:rsidR="00827EBF" w:rsidRDefault="00827EBF" w:rsidP="00D42F12">
      <w:r>
        <w:separator/>
      </w:r>
    </w:p>
  </w:footnote>
  <w:footnote w:type="continuationSeparator" w:id="0">
    <w:p w14:paraId="0A4094AA" w14:textId="77777777" w:rsidR="00827EBF" w:rsidRDefault="00827EBF" w:rsidP="00D4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75D"/>
    <w:multiLevelType w:val="hybridMultilevel"/>
    <w:tmpl w:val="9B84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0457"/>
    <w:multiLevelType w:val="multilevel"/>
    <w:tmpl w:val="1168045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6F6A34"/>
    <w:multiLevelType w:val="multilevel"/>
    <w:tmpl w:val="1D6F6A34"/>
    <w:lvl w:ilvl="0">
      <w:start w:val="1"/>
      <w:numFmt w:val="decimal"/>
      <w:lvlText w:val="%1"/>
      <w:lvlJc w:val="left"/>
      <w:pPr>
        <w:ind w:left="420" w:hanging="1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6651"/>
    <w:multiLevelType w:val="hybridMultilevel"/>
    <w:tmpl w:val="101AF9D2"/>
    <w:lvl w:ilvl="0" w:tplc="923EFD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269C69FD"/>
    <w:multiLevelType w:val="multilevel"/>
    <w:tmpl w:val="269C69F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2A4D54"/>
    <w:multiLevelType w:val="hybridMultilevel"/>
    <w:tmpl w:val="5D9484F6"/>
    <w:lvl w:ilvl="0" w:tplc="04090003">
      <w:start w:val="1"/>
      <w:numFmt w:val="bullet"/>
      <w:lvlText w:val="o"/>
      <w:lvlJc w:val="left"/>
      <w:pPr>
        <w:ind w:left="1700" w:hanging="44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" w15:restartNumberingAfterBreak="0">
    <w:nsid w:val="32663CF8"/>
    <w:multiLevelType w:val="hybridMultilevel"/>
    <w:tmpl w:val="777E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A5AD7"/>
    <w:multiLevelType w:val="hybridMultilevel"/>
    <w:tmpl w:val="6A0E3316"/>
    <w:lvl w:ilvl="0" w:tplc="A30A340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C8871A4"/>
    <w:multiLevelType w:val="hybridMultilevel"/>
    <w:tmpl w:val="7868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0" w:hanging="44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2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2234672">
    <w:abstractNumId w:val="1"/>
  </w:num>
  <w:num w:numId="3" w16cid:durableId="214245941">
    <w:abstractNumId w:val="4"/>
  </w:num>
  <w:num w:numId="4" w16cid:durableId="1727297324">
    <w:abstractNumId w:val="6"/>
  </w:num>
  <w:num w:numId="5" w16cid:durableId="1968509201">
    <w:abstractNumId w:val="8"/>
  </w:num>
  <w:num w:numId="6" w16cid:durableId="217671556">
    <w:abstractNumId w:val="0"/>
  </w:num>
  <w:num w:numId="7" w16cid:durableId="1915973400">
    <w:abstractNumId w:val="5"/>
  </w:num>
  <w:num w:numId="8" w16cid:durableId="1169295705">
    <w:abstractNumId w:val="3"/>
  </w:num>
  <w:num w:numId="9" w16cid:durableId="1143623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71C"/>
    <w:rsid w:val="00000E9B"/>
    <w:rsid w:val="0001794E"/>
    <w:rsid w:val="0002745D"/>
    <w:rsid w:val="0003425B"/>
    <w:rsid w:val="000830FE"/>
    <w:rsid w:val="000C1939"/>
    <w:rsid w:val="000D48FA"/>
    <w:rsid w:val="0011264F"/>
    <w:rsid w:val="00116645"/>
    <w:rsid w:val="001222B0"/>
    <w:rsid w:val="0019017C"/>
    <w:rsid w:val="00196FAE"/>
    <w:rsid w:val="001B011E"/>
    <w:rsid w:val="001B497E"/>
    <w:rsid w:val="001C70D3"/>
    <w:rsid w:val="001C79D8"/>
    <w:rsid w:val="001D663C"/>
    <w:rsid w:val="001E1B42"/>
    <w:rsid w:val="001F3D0D"/>
    <w:rsid w:val="001F6A12"/>
    <w:rsid w:val="002468C3"/>
    <w:rsid w:val="0026097A"/>
    <w:rsid w:val="002A75DE"/>
    <w:rsid w:val="00337B7E"/>
    <w:rsid w:val="003448FA"/>
    <w:rsid w:val="00347CE8"/>
    <w:rsid w:val="003902E1"/>
    <w:rsid w:val="003D0672"/>
    <w:rsid w:val="003D3F4E"/>
    <w:rsid w:val="00410949"/>
    <w:rsid w:val="00440B2E"/>
    <w:rsid w:val="00467676"/>
    <w:rsid w:val="0047144B"/>
    <w:rsid w:val="0048462E"/>
    <w:rsid w:val="004C1C4A"/>
    <w:rsid w:val="004E664D"/>
    <w:rsid w:val="00532976"/>
    <w:rsid w:val="00534313"/>
    <w:rsid w:val="00554754"/>
    <w:rsid w:val="0056198C"/>
    <w:rsid w:val="00572917"/>
    <w:rsid w:val="005B471C"/>
    <w:rsid w:val="005E7689"/>
    <w:rsid w:val="00626BAC"/>
    <w:rsid w:val="00673F22"/>
    <w:rsid w:val="006C70AD"/>
    <w:rsid w:val="006D3EAE"/>
    <w:rsid w:val="006E2FFD"/>
    <w:rsid w:val="00710B17"/>
    <w:rsid w:val="007313AB"/>
    <w:rsid w:val="00736E68"/>
    <w:rsid w:val="0077314D"/>
    <w:rsid w:val="00781E3A"/>
    <w:rsid w:val="007A14F4"/>
    <w:rsid w:val="007B2AC6"/>
    <w:rsid w:val="007B584D"/>
    <w:rsid w:val="007E2A8F"/>
    <w:rsid w:val="007F25B6"/>
    <w:rsid w:val="008121B8"/>
    <w:rsid w:val="00827EBF"/>
    <w:rsid w:val="00834119"/>
    <w:rsid w:val="00840908"/>
    <w:rsid w:val="00850B6B"/>
    <w:rsid w:val="00861DC7"/>
    <w:rsid w:val="00863EB1"/>
    <w:rsid w:val="00897393"/>
    <w:rsid w:val="008B468E"/>
    <w:rsid w:val="008C5452"/>
    <w:rsid w:val="008D0BCB"/>
    <w:rsid w:val="008E2372"/>
    <w:rsid w:val="008E23AD"/>
    <w:rsid w:val="00940AEF"/>
    <w:rsid w:val="00963D9C"/>
    <w:rsid w:val="009B3085"/>
    <w:rsid w:val="009E336E"/>
    <w:rsid w:val="009E78A8"/>
    <w:rsid w:val="009F6315"/>
    <w:rsid w:val="00A36B58"/>
    <w:rsid w:val="00A6598A"/>
    <w:rsid w:val="00A72015"/>
    <w:rsid w:val="00A87202"/>
    <w:rsid w:val="00AB5A48"/>
    <w:rsid w:val="00AD7F4C"/>
    <w:rsid w:val="00AE0F51"/>
    <w:rsid w:val="00B2773A"/>
    <w:rsid w:val="00B40DB2"/>
    <w:rsid w:val="00B42567"/>
    <w:rsid w:val="00B562B7"/>
    <w:rsid w:val="00B971C1"/>
    <w:rsid w:val="00BE05CD"/>
    <w:rsid w:val="00BE587A"/>
    <w:rsid w:val="00C021E9"/>
    <w:rsid w:val="00C148F1"/>
    <w:rsid w:val="00C16D19"/>
    <w:rsid w:val="00C228C7"/>
    <w:rsid w:val="00C36AD1"/>
    <w:rsid w:val="00C75251"/>
    <w:rsid w:val="00D171AD"/>
    <w:rsid w:val="00D21596"/>
    <w:rsid w:val="00D30821"/>
    <w:rsid w:val="00D42F12"/>
    <w:rsid w:val="00D56AF8"/>
    <w:rsid w:val="00D65841"/>
    <w:rsid w:val="00D724FC"/>
    <w:rsid w:val="00D91188"/>
    <w:rsid w:val="00DB4A8D"/>
    <w:rsid w:val="00DF5107"/>
    <w:rsid w:val="00E174AE"/>
    <w:rsid w:val="00E739BA"/>
    <w:rsid w:val="00E83363"/>
    <w:rsid w:val="00E90BDA"/>
    <w:rsid w:val="00E9388D"/>
    <w:rsid w:val="00F026B4"/>
    <w:rsid w:val="00F05ABE"/>
    <w:rsid w:val="00F75EDA"/>
    <w:rsid w:val="00F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2ED0B"/>
  <w15:chartTrackingRefBased/>
  <w15:docId w15:val="{7980455B-6C64-4C2C-9081-2C9F9541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62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34"/>
    <w:qFormat/>
    <w:rsid w:val="0048462E"/>
    <w:pPr>
      <w:ind w:firstLineChars="200" w:firstLine="420"/>
    </w:pPr>
  </w:style>
  <w:style w:type="paragraph" w:customStyle="1" w:styleId="3">
    <w:name w:val="列出段落3"/>
    <w:basedOn w:val="Normal"/>
    <w:uiPriority w:val="99"/>
    <w:qFormat/>
    <w:rsid w:val="0048462E"/>
    <w:pPr>
      <w:ind w:firstLineChars="200" w:firstLine="420"/>
    </w:pPr>
    <w:rPr>
      <w:rFonts w:ascii="Calibri" w:eastAsia="SimSun" w:hAnsi="Calibri" w:cs="Calibri"/>
      <w:szCs w:val="21"/>
    </w:rPr>
  </w:style>
  <w:style w:type="paragraph" w:customStyle="1" w:styleId="Default">
    <w:name w:val="Default"/>
    <w:rsid w:val="0048462E"/>
    <w:pPr>
      <w:widowControl w:val="0"/>
      <w:autoSpaceDE w:val="0"/>
      <w:autoSpaceDN w:val="0"/>
      <w:adjustRightInd w:val="0"/>
    </w:pPr>
    <w:rPr>
      <w:rFonts w:ascii="Microsoft YaHei" w:eastAsia="Microsoft YaHei" w:cs="Microsoft YaHe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qFormat/>
    <w:rsid w:val="0048462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unhideWhenUsed/>
    <w:qFormat/>
    <w:rsid w:val="0048462E"/>
  </w:style>
  <w:style w:type="paragraph" w:styleId="Header">
    <w:name w:val="header"/>
    <w:basedOn w:val="Normal"/>
    <w:link w:val="HeaderChar"/>
    <w:uiPriority w:val="99"/>
    <w:unhideWhenUsed/>
    <w:rsid w:val="00D42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2F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2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F1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E8"/>
    <w:rPr>
      <w:sz w:val="18"/>
      <w:szCs w:val="18"/>
    </w:rPr>
  </w:style>
  <w:style w:type="paragraph" w:styleId="Revision">
    <w:name w:val="Revision"/>
    <w:hidden/>
    <w:uiPriority w:val="99"/>
    <w:semiHidden/>
    <w:rsid w:val="000D48FA"/>
  </w:style>
  <w:style w:type="paragraph" w:styleId="ListParagraph">
    <w:name w:val="List Paragraph"/>
    <w:basedOn w:val="Normal"/>
    <w:uiPriority w:val="34"/>
    <w:qFormat/>
    <w:rsid w:val="000C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C259FC757EFC54E9E474973FF05B9C2" ma:contentTypeVersion="11" ma:contentTypeDescription="新建文档。" ma:contentTypeScope="" ma:versionID="368dc961c431cd39f39a2c6a2291da87">
  <xsd:schema xmlns:xsd="http://www.w3.org/2001/XMLSchema" xmlns:xs="http://www.w3.org/2001/XMLSchema" xmlns:p="http://schemas.microsoft.com/office/2006/metadata/properties" xmlns:ns2="e68710b1-a85b-4e91-af93-c44e1bf77707" xmlns:ns3="896e6bb6-8efa-485c-908c-c519b2053ef4" targetNamespace="http://schemas.microsoft.com/office/2006/metadata/properties" ma:root="true" ma:fieldsID="774a70e573657f657d994553a45bda93" ns2:_="" ns3:_="">
    <xsd:import namespace="e68710b1-a85b-4e91-af93-c44e1bf77707"/>
    <xsd:import namespace="896e6bb6-8efa-485c-908c-c519b2053e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10b1-a85b-4e91-af93-c44e1bf77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图像标记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e6bb6-8efa-485c-908c-c519b2053ef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8710b1-a85b-4e91-af93-c44e1bf777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FA9132-DA9C-417B-8E6D-17BCDED0CF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0BD81D-9136-4D7C-8BA1-3BDB59059A74}"/>
</file>

<file path=customXml/itemProps3.xml><?xml version="1.0" encoding="utf-8"?>
<ds:datastoreItem xmlns:ds="http://schemas.openxmlformats.org/officeDocument/2006/customXml" ds:itemID="{FF493868-D9BB-4D37-A87B-8CB1FADDC7B0}">
  <ds:schemaRefs>
    <ds:schemaRef ds:uri="http://schemas.microsoft.com/office/2006/metadata/properties"/>
    <ds:schemaRef ds:uri="http://schemas.microsoft.com/office/infopath/2007/PartnerControls"/>
    <ds:schemaRef ds:uri="e68710b1-a85b-4e91-af93-c44e1bf777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1808</Characters>
  <Application>Microsoft Office Word</Application>
  <DocSecurity>0</DocSecurity>
  <Lines>15</Lines>
  <Paragraphs>4</Paragraphs>
  <ScaleCrop>false</ScaleCrop>
  <Company>Microsoft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叶光保 Guangbao Ye (研发总院 AERI)</dc:creator>
  <cp:keywords/>
  <dc:description/>
  <cp:lastModifiedBy>HU Jia (XC/PJ-ICV-CN XC/HRG3-CN)</cp:lastModifiedBy>
  <cp:revision>58</cp:revision>
  <dcterms:created xsi:type="dcterms:W3CDTF">2024-03-05T09:21:00Z</dcterms:created>
  <dcterms:modified xsi:type="dcterms:W3CDTF">2024-03-06T01:57:00Z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0x0101005C259FC757EFC54E9E474973FF05B9C2</vt:lpwstr>
  </property>
  <property fmtid="{D5CDD505-2E9C-101B-9397-08002B2CF9AE}" pid="3" name="MediaServiceImageTags">
    <vt:lpwstr/>
  </property>
</Properties>
</file>