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926D3" w14:textId="77777777" w:rsidR="00AC2BDD" w:rsidRDefault="00AC2BDD">
      <w:pPr>
        <w:spacing w:before="658"/>
        <w:ind w:left="316"/>
        <w:rPr>
          <w:rFonts w:ascii="Times New Roman" w:hAnsi="Times New Roman" w:cs="Times New Roman"/>
          <w:w w:val="130"/>
        </w:rPr>
      </w:pPr>
    </w:p>
    <w:p w14:paraId="4B1926D4" w14:textId="77777777" w:rsidR="00AC2BDD" w:rsidRDefault="00000000">
      <w:pPr>
        <w:spacing w:before="658"/>
        <w:ind w:left="316"/>
        <w:rPr>
          <w:rFonts w:ascii="Times New Roman" w:eastAsia="SimSun" w:hAnsi="Times New Roman" w:cs="Times New Roman"/>
          <w:sz w:val="96"/>
          <w:szCs w:val="96"/>
          <w:lang w:eastAsia="zh-CN"/>
        </w:rPr>
      </w:pPr>
      <w:r>
        <w:rPr>
          <w:rFonts w:ascii="Times New Roman" w:hAnsi="Times New Roman" w:cs="Times New Roman"/>
          <w:w w:val="130"/>
        </w:rPr>
        <w:br w:type="column"/>
      </w:r>
      <w:proofErr w:type="spellStart"/>
      <w:r>
        <w:rPr>
          <w:rFonts w:ascii="Times New Roman" w:hAnsi="Times New Roman" w:cs="Times New Roman"/>
          <w:b/>
          <w:w w:val="130"/>
          <w:sz w:val="96"/>
        </w:rPr>
        <w:t>DB</w:t>
      </w:r>
      <w:r>
        <w:rPr>
          <w:rFonts w:ascii="Times New Roman" w:eastAsia="SimSun" w:hAnsi="Times New Roman" w:cs="Times New Roman"/>
          <w:b/>
          <w:w w:val="130"/>
          <w:sz w:val="96"/>
          <w:lang w:eastAsia="zh-CN"/>
        </w:rPr>
        <w:t>xxx</w:t>
      </w:r>
      <w:proofErr w:type="spellEnd"/>
    </w:p>
    <w:p w14:paraId="4B1926D5" w14:textId="77777777" w:rsidR="00AC2BDD" w:rsidRDefault="00AC2BDD">
      <w:pPr>
        <w:rPr>
          <w:rFonts w:ascii="Times New Roman" w:eastAsia="Times New Roman" w:hAnsi="Times New Roman" w:cs="Times New Roman"/>
          <w:sz w:val="96"/>
          <w:szCs w:val="96"/>
        </w:rPr>
        <w:sectPr w:rsidR="00AC2BDD">
          <w:type w:val="continuous"/>
          <w:pgSz w:w="11910" w:h="16850"/>
          <w:pgMar w:top="680" w:right="740" w:bottom="280" w:left="900" w:header="720" w:footer="720" w:gutter="0"/>
          <w:cols w:num="2" w:space="720" w:equalWidth="0">
            <w:col w:w="1367" w:space="4417"/>
            <w:col w:w="4486"/>
          </w:cols>
        </w:sectPr>
      </w:pPr>
    </w:p>
    <w:p w14:paraId="4B1926D6" w14:textId="77777777" w:rsidR="00AC2BDD" w:rsidRDefault="00AC2BDD">
      <w:pPr>
        <w:rPr>
          <w:rFonts w:ascii="Times New Roman" w:eastAsia="Times New Roman" w:hAnsi="Times New Roman" w:cs="Times New Roman"/>
          <w:b/>
          <w:bCs/>
          <w:sz w:val="20"/>
          <w:szCs w:val="20"/>
        </w:rPr>
      </w:pPr>
    </w:p>
    <w:p w14:paraId="4B1926D7" w14:textId="77777777" w:rsidR="00AC2BDD" w:rsidRDefault="00AC2BDD">
      <w:pPr>
        <w:rPr>
          <w:rFonts w:ascii="Times New Roman" w:eastAsia="Times New Roman" w:hAnsi="Times New Roman" w:cs="Times New Roman"/>
          <w:b/>
          <w:bCs/>
          <w:sz w:val="20"/>
          <w:szCs w:val="20"/>
        </w:rPr>
      </w:pPr>
    </w:p>
    <w:p w14:paraId="4B1926D8" w14:textId="77777777" w:rsidR="00AC2BDD" w:rsidRDefault="00AC2BDD">
      <w:pPr>
        <w:spacing w:before="4"/>
        <w:rPr>
          <w:rFonts w:ascii="Times New Roman" w:eastAsia="Times New Roman" w:hAnsi="Times New Roman" w:cs="Times New Roman"/>
          <w:b/>
          <w:bCs/>
          <w:sz w:val="17"/>
          <w:szCs w:val="17"/>
        </w:rPr>
      </w:pPr>
    </w:p>
    <w:p w14:paraId="4B1926D9" w14:textId="77777777" w:rsidR="00AC2BDD" w:rsidRDefault="00000000">
      <w:pPr>
        <w:tabs>
          <w:tab w:val="left" w:pos="1711"/>
          <w:tab w:val="left" w:pos="3203"/>
          <w:tab w:val="left" w:pos="4696"/>
          <w:tab w:val="left" w:pos="6189"/>
          <w:tab w:val="left" w:pos="7682"/>
          <w:tab w:val="left" w:pos="9175"/>
        </w:tabs>
        <w:spacing w:line="580" w:lineRule="exact"/>
        <w:ind w:right="513"/>
        <w:jc w:val="right"/>
        <w:rPr>
          <w:rFonts w:ascii="Times New Roman" w:eastAsia="SimHei" w:hAnsi="Times New Roman" w:cs="Times New Roman"/>
          <w:sz w:val="48"/>
          <w:szCs w:val="48"/>
        </w:rPr>
      </w:pPr>
      <w:r>
        <w:rPr>
          <w:rFonts w:ascii="Times New Roman" w:eastAsia="SimHei" w:hAnsi="Times New Roman" w:cs="Times New Roman"/>
          <w:sz w:val="48"/>
          <w:szCs w:val="48"/>
        </w:rPr>
        <w:t>深</w:t>
      </w:r>
      <w:r>
        <w:rPr>
          <w:rFonts w:ascii="Times New Roman" w:eastAsia="SimHei" w:hAnsi="Times New Roman" w:cs="Times New Roman"/>
          <w:sz w:val="48"/>
          <w:szCs w:val="48"/>
        </w:rPr>
        <w:tab/>
      </w:r>
      <w:r>
        <w:rPr>
          <w:rFonts w:ascii="Times New Roman" w:eastAsia="SimHei" w:hAnsi="Times New Roman" w:cs="Times New Roman"/>
          <w:sz w:val="48"/>
          <w:szCs w:val="48"/>
        </w:rPr>
        <w:t>圳</w:t>
      </w:r>
      <w:r>
        <w:rPr>
          <w:rFonts w:ascii="Times New Roman" w:eastAsia="SimHei" w:hAnsi="Times New Roman" w:cs="Times New Roman"/>
          <w:sz w:val="48"/>
          <w:szCs w:val="48"/>
        </w:rPr>
        <w:tab/>
      </w:r>
      <w:r>
        <w:rPr>
          <w:rFonts w:ascii="Times New Roman" w:eastAsia="SimHei" w:hAnsi="Times New Roman" w:cs="Times New Roman"/>
          <w:sz w:val="48"/>
          <w:szCs w:val="48"/>
        </w:rPr>
        <w:t>市</w:t>
      </w:r>
      <w:r>
        <w:rPr>
          <w:rFonts w:ascii="Times New Roman" w:eastAsia="SimHei" w:hAnsi="Times New Roman" w:cs="Times New Roman"/>
          <w:sz w:val="48"/>
          <w:szCs w:val="48"/>
        </w:rPr>
        <w:tab/>
      </w:r>
      <w:r>
        <w:rPr>
          <w:rFonts w:ascii="Times New Roman" w:eastAsia="SimHei" w:hAnsi="Times New Roman" w:cs="Times New Roman"/>
          <w:sz w:val="48"/>
          <w:szCs w:val="48"/>
        </w:rPr>
        <w:t>地</w:t>
      </w:r>
      <w:r>
        <w:rPr>
          <w:rFonts w:ascii="Times New Roman" w:eastAsia="SimHei" w:hAnsi="Times New Roman" w:cs="Times New Roman"/>
          <w:sz w:val="48"/>
          <w:szCs w:val="48"/>
        </w:rPr>
        <w:tab/>
      </w:r>
      <w:r>
        <w:rPr>
          <w:rFonts w:ascii="Times New Roman" w:eastAsia="SimHei" w:hAnsi="Times New Roman" w:cs="Times New Roman"/>
          <w:sz w:val="48"/>
          <w:szCs w:val="48"/>
        </w:rPr>
        <w:t>方</w:t>
      </w:r>
      <w:r>
        <w:rPr>
          <w:rFonts w:ascii="Times New Roman" w:eastAsia="SimHei" w:hAnsi="Times New Roman" w:cs="Times New Roman"/>
          <w:sz w:val="48"/>
          <w:szCs w:val="48"/>
        </w:rPr>
        <w:tab/>
      </w:r>
      <w:r>
        <w:rPr>
          <w:rFonts w:ascii="Times New Roman" w:eastAsia="SimHei" w:hAnsi="Times New Roman" w:cs="Times New Roman"/>
          <w:sz w:val="48"/>
          <w:szCs w:val="48"/>
        </w:rPr>
        <w:t>标</w:t>
      </w:r>
      <w:r>
        <w:rPr>
          <w:rFonts w:ascii="Times New Roman" w:eastAsia="SimHei" w:hAnsi="Times New Roman" w:cs="Times New Roman"/>
          <w:sz w:val="48"/>
          <w:szCs w:val="48"/>
        </w:rPr>
        <w:tab/>
      </w:r>
      <w:r>
        <w:rPr>
          <w:rFonts w:ascii="Times New Roman" w:eastAsia="SimHei" w:hAnsi="Times New Roman" w:cs="Times New Roman"/>
          <w:sz w:val="48"/>
          <w:szCs w:val="48"/>
        </w:rPr>
        <w:t>准</w:t>
      </w:r>
    </w:p>
    <w:p w14:paraId="4B1926DA" w14:textId="77777777" w:rsidR="00AC2BDD" w:rsidRDefault="00AC2BDD">
      <w:pPr>
        <w:spacing w:before="10"/>
        <w:rPr>
          <w:rFonts w:ascii="Times New Roman" w:eastAsia="SimHei" w:hAnsi="Times New Roman" w:cs="Times New Roman"/>
          <w:sz w:val="29"/>
          <w:szCs w:val="29"/>
        </w:rPr>
      </w:pPr>
    </w:p>
    <w:p w14:paraId="4B1926DB" w14:textId="77777777" w:rsidR="00AC2BDD" w:rsidRDefault="00AC2BDD">
      <w:pPr>
        <w:spacing w:before="10"/>
        <w:rPr>
          <w:rFonts w:ascii="Times New Roman" w:eastAsia="SimHei" w:hAnsi="Times New Roman" w:cs="Times New Roman"/>
          <w:sz w:val="29"/>
          <w:szCs w:val="29"/>
        </w:rPr>
      </w:pPr>
    </w:p>
    <w:p w14:paraId="4B1926DC" w14:textId="77777777" w:rsidR="00AC2BDD" w:rsidRDefault="00000000">
      <w:pPr>
        <w:spacing w:line="20" w:lineRule="exact"/>
        <w:ind w:left="508"/>
        <w:rPr>
          <w:rFonts w:ascii="Times New Roman" w:eastAsia="SimHei" w:hAnsi="Times New Roman" w:cs="Times New Roman"/>
          <w:sz w:val="2"/>
          <w:szCs w:val="2"/>
        </w:rPr>
      </w:pPr>
      <w:r>
        <w:rPr>
          <w:rFonts w:ascii="Times New Roman" w:eastAsia="SimHei" w:hAnsi="Times New Roman" w:cs="Times New Roman"/>
          <w:noProof/>
          <w:sz w:val="2"/>
          <w:szCs w:val="2"/>
        </w:rPr>
        <mc:AlternateContent>
          <mc:Choice Requires="wpg">
            <w:drawing>
              <wp:inline distT="0" distB="0" distL="114300" distR="114300" wp14:anchorId="4B192DE7" wp14:editId="4B192DE8">
                <wp:extent cx="6129655" cy="9525"/>
                <wp:effectExtent l="0" t="0" r="0" b="0"/>
                <wp:docPr id="3" name="组合 2"/>
                <wp:cNvGraphicFramePr/>
                <a:graphic xmlns:a="http://schemas.openxmlformats.org/drawingml/2006/main">
                  <a:graphicData uri="http://schemas.microsoft.com/office/word/2010/wordprocessingGroup">
                    <wpg:wgp>
                      <wpg:cNvGrpSpPr/>
                      <wpg:grpSpPr>
                        <a:xfrm>
                          <a:off x="0" y="0"/>
                          <a:ext cx="6129655" cy="9525"/>
                          <a:chOff x="0" y="0"/>
                          <a:chExt cx="9653" cy="15"/>
                        </a:xfrm>
                      </wpg:grpSpPr>
                      <wpg:grpSp>
                        <wpg:cNvPr id="2" name="组合 3"/>
                        <wpg:cNvGrpSpPr/>
                        <wpg:grpSpPr>
                          <a:xfrm>
                            <a:off x="8" y="8"/>
                            <a:ext cx="9638" cy="2"/>
                            <a:chOff x="8" y="8"/>
                            <a:chExt cx="9638" cy="2"/>
                          </a:xfrm>
                        </wpg:grpSpPr>
                        <wps:wsp>
                          <wps:cNvPr id="1" name="任意多边形 4"/>
                          <wps:cNvSpPr/>
                          <wps:spPr>
                            <a:xfrm>
                              <a:off x="8" y="8"/>
                              <a:ext cx="9638" cy="2"/>
                            </a:xfrm>
                            <a:custGeom>
                              <a:avLst/>
                              <a:gdLst/>
                              <a:ahLst/>
                              <a:cxnLst/>
                              <a:rect l="0" t="0" r="0" b="0"/>
                              <a:pathLst>
                                <a:path w="9638">
                                  <a:moveTo>
                                    <a:pt x="0" y="0"/>
                                  </a:moveTo>
                                  <a:lnTo>
                                    <a:pt x="9637" y="0"/>
                                  </a:lnTo>
                                </a:path>
                              </a:pathLst>
                            </a:custGeom>
                            <a:noFill/>
                            <a:ln w="9525" cap="flat" cmpd="sng">
                              <a:solidFill>
                                <a:srgbClr val="000000"/>
                              </a:solidFill>
                              <a:prstDash val="solid"/>
                              <a:headEnd type="none" w="med" len="med"/>
                              <a:tailEnd type="none" w="med" len="med"/>
                            </a:ln>
                          </wps:spPr>
                          <wps:bodyPr upright="1"/>
                        </wps:wsp>
                      </wpg:grpSp>
                    </wpg:wgp>
                  </a:graphicData>
                </a:graphic>
              </wp:inline>
            </w:drawing>
          </mc:Choice>
          <mc:Fallback xmlns:wpsCustomData="http://www.wps.cn/officeDocument/2013/wpsCustomData">
            <w:pict>
              <v:group id="组合 2" o:spid="_x0000_s1026" o:spt="203" style="height:0.75pt;width:482.65pt;" coordsize="9653,15" o:gfxdata="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yajiNQAAAADAQAADwAAAAAAAAAB&#10;ACAAAAAiAAAAZHJzL2Rvd25yZXYueG1sUEsBAhQAFAAAAAgAh07iQLe+Dd+/AgAA6QYAAA4AAAAA&#10;AAAAAQAgAAAAIwEAAGRycy9lMm9Eb2MueG1sUEsFBgAAAAAGAAYAWQEAAFQGAAAAAA==&#10;">
                <o:lock v:ext="edit" aspectratio="f"/>
                <v:group id="组合 3" o:spid="_x0000_s1026" o:spt="203" style="position:absolute;left:8;top:8;height:2;width:9638;" coordorigin="8,8" coordsize="9638,2"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shape id="任意多边形 4" o:spid="_x0000_s1026" o:spt="100" style="position:absolute;left:8;top:8;height:2;width:9638;" filled="f" stroked="t" coordsize="9638,1" o:gfxdata="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VRqYO8AAAA&#10;2gAAAA8AAAAAAAAAAQAgAAAAIgAAAGRycy9kb3ducmV2LnhtbFBLAQIUABQAAAAIAIdO4kAzLwWe&#10;OwAAADkAAAAQAAAAAAAAAAEAIAAAAAsBAABkcnMvc2hhcGV4bWwueG1sUEsFBgAAAAAGAAYAWwEA&#10;ALUDAAAAAA==&#10;" path="m0,0l9637,0e">
                    <v:fill on="f" focussize="0,0"/>
                    <v:stroke color="#000000" joinstyle="round"/>
                    <v:imagedata o:title=""/>
                    <o:lock v:ext="edit" aspectratio="f"/>
                  </v:shape>
                </v:group>
                <w10:wrap type="none"/>
                <w10:anchorlock/>
              </v:group>
            </w:pict>
          </mc:Fallback>
        </mc:AlternateContent>
      </w:r>
    </w:p>
    <w:p w14:paraId="4B1926DD" w14:textId="77777777" w:rsidR="00AC2BDD" w:rsidRDefault="00AC2BDD">
      <w:pPr>
        <w:rPr>
          <w:rFonts w:ascii="Times New Roman" w:eastAsia="SimHei" w:hAnsi="Times New Roman" w:cs="Times New Roman"/>
          <w:sz w:val="20"/>
          <w:szCs w:val="20"/>
        </w:rPr>
      </w:pPr>
    </w:p>
    <w:p w14:paraId="4B1926DE" w14:textId="77777777" w:rsidR="00AC2BDD" w:rsidRDefault="00AC2BDD">
      <w:pPr>
        <w:rPr>
          <w:rFonts w:ascii="Times New Roman" w:eastAsia="SimHei" w:hAnsi="Times New Roman" w:cs="Times New Roman"/>
          <w:sz w:val="20"/>
          <w:szCs w:val="20"/>
        </w:rPr>
      </w:pPr>
    </w:p>
    <w:p w14:paraId="4B1926DF" w14:textId="77777777" w:rsidR="00AC2BDD" w:rsidRDefault="00AC2BDD">
      <w:pPr>
        <w:spacing w:before="11"/>
        <w:rPr>
          <w:rFonts w:ascii="Times New Roman" w:eastAsia="SimHei" w:hAnsi="Times New Roman" w:cs="Times New Roman"/>
          <w:sz w:val="18"/>
          <w:szCs w:val="18"/>
        </w:rPr>
      </w:pPr>
    </w:p>
    <w:p w14:paraId="4B1926E0" w14:textId="77777777" w:rsidR="00AC2BDD" w:rsidRDefault="00000000">
      <w:pPr>
        <w:spacing w:line="1070" w:lineRule="atLeast"/>
        <w:ind w:left="1800" w:right="1707" w:hanging="3"/>
        <w:jc w:val="center"/>
        <w:rPr>
          <w:rFonts w:ascii="Times New Roman" w:eastAsia="SimHei" w:hAnsi="Times New Roman" w:cs="Times New Roman"/>
          <w:sz w:val="52"/>
          <w:szCs w:val="52"/>
          <w:lang w:eastAsia="zh-CN"/>
        </w:rPr>
      </w:pPr>
      <w:r>
        <w:rPr>
          <w:rFonts w:ascii="Times New Roman" w:eastAsia="SimHei" w:hAnsi="Times New Roman" w:cs="Times New Roman"/>
          <w:sz w:val="52"/>
          <w:szCs w:val="52"/>
          <w:lang w:eastAsia="zh-CN"/>
        </w:rPr>
        <w:t>智能网联汽车</w:t>
      </w:r>
      <w:r>
        <w:rPr>
          <w:rFonts w:ascii="Times New Roman" w:eastAsia="SimHei" w:hAnsi="Times New Roman" w:cs="Times New Roman"/>
          <w:sz w:val="52"/>
          <w:szCs w:val="52"/>
          <w:lang w:eastAsia="zh-CN"/>
        </w:rPr>
        <w:t xml:space="preserve"> </w:t>
      </w:r>
      <w:r>
        <w:rPr>
          <w:rFonts w:ascii="Times New Roman" w:eastAsia="SimHei" w:hAnsi="Times New Roman" w:cs="Times New Roman"/>
          <w:spacing w:val="-2"/>
          <w:sz w:val="52"/>
          <w:szCs w:val="52"/>
          <w:lang w:eastAsia="zh-CN"/>
        </w:rPr>
        <w:t>自动驾驶系统技术要求</w:t>
      </w:r>
      <w:r>
        <w:rPr>
          <w:rFonts w:ascii="Times New Roman" w:eastAsia="SimHei" w:hAnsi="Times New Roman" w:cs="Times New Roman"/>
          <w:spacing w:val="-2"/>
          <w:sz w:val="52"/>
          <w:szCs w:val="52"/>
          <w:lang w:eastAsia="zh-CN"/>
        </w:rPr>
        <w:t xml:space="preserve"> </w:t>
      </w:r>
      <w:r>
        <w:rPr>
          <w:rFonts w:ascii="Times New Roman" w:eastAsia="SimHei" w:hAnsi="Times New Roman" w:cs="Times New Roman"/>
          <w:spacing w:val="-2"/>
          <w:sz w:val="52"/>
          <w:szCs w:val="52"/>
          <w:lang w:eastAsia="zh-CN"/>
        </w:rPr>
        <w:t>第一部分：高速公路及快速路自动驾驶</w:t>
      </w:r>
    </w:p>
    <w:p w14:paraId="4B1926E1" w14:textId="77777777" w:rsidR="00AC2BDD" w:rsidRDefault="00000000">
      <w:pPr>
        <w:jc w:val="center"/>
        <w:rPr>
          <w:rFonts w:ascii="Times New Roman" w:eastAsia="SimSun" w:hAnsi="Times New Roman" w:cs="Times New Roman"/>
          <w:sz w:val="36"/>
          <w:szCs w:val="36"/>
          <w:lang w:eastAsia="zh-CN"/>
        </w:rPr>
      </w:pPr>
      <w:r>
        <w:rPr>
          <w:rFonts w:ascii="Times New Roman" w:hAnsi="Times New Roman" w:cs="Times New Roman"/>
          <w:sz w:val="36"/>
          <w:szCs w:val="36"/>
        </w:rPr>
        <w:t>Intelligent and connected vehicles——</w:t>
      </w:r>
      <w:r>
        <w:rPr>
          <w:rFonts w:ascii="Times New Roman" w:eastAsia="SimSun" w:hAnsi="Times New Roman" w:cs="Times New Roman"/>
          <w:sz w:val="36"/>
          <w:szCs w:val="36"/>
          <w:lang w:eastAsia="zh-CN"/>
        </w:rPr>
        <w:t>T</w:t>
      </w:r>
      <w:r>
        <w:rPr>
          <w:rFonts w:ascii="Times New Roman" w:hAnsi="Times New Roman" w:cs="Times New Roman"/>
          <w:sz w:val="36"/>
          <w:szCs w:val="36"/>
        </w:rPr>
        <w:t>echnical requirements for automated driving system——</w:t>
      </w:r>
      <w:r>
        <w:rPr>
          <w:rFonts w:ascii="Times New Roman" w:eastAsia="SimSun" w:hAnsi="Times New Roman" w:cs="Times New Roman"/>
          <w:sz w:val="36"/>
          <w:szCs w:val="36"/>
          <w:lang w:eastAsia="zh-CN"/>
        </w:rPr>
        <w:t xml:space="preserve">Highway and expressway </w:t>
      </w:r>
      <w:r>
        <w:rPr>
          <w:rFonts w:ascii="Times New Roman" w:hAnsi="Times New Roman" w:cs="Times New Roman"/>
          <w:sz w:val="36"/>
          <w:szCs w:val="36"/>
        </w:rPr>
        <w:t xml:space="preserve">automated </w:t>
      </w:r>
      <w:proofErr w:type="gramStart"/>
      <w:r>
        <w:rPr>
          <w:rFonts w:ascii="Times New Roman" w:hAnsi="Times New Roman" w:cs="Times New Roman"/>
          <w:sz w:val="36"/>
          <w:szCs w:val="36"/>
        </w:rPr>
        <w:t>driving</w:t>
      </w:r>
      <w:proofErr w:type="gramEnd"/>
      <w:r>
        <w:rPr>
          <w:rFonts w:ascii="Times New Roman" w:eastAsia="SimSun" w:hAnsi="Times New Roman" w:cs="Times New Roman"/>
          <w:sz w:val="36"/>
          <w:szCs w:val="36"/>
          <w:lang w:eastAsia="zh-CN"/>
        </w:rPr>
        <w:t xml:space="preserve"> </w:t>
      </w:r>
    </w:p>
    <w:p w14:paraId="4B1926E2" w14:textId="77777777" w:rsidR="00AC2BDD" w:rsidRDefault="00AC2BDD">
      <w:pPr>
        <w:rPr>
          <w:rFonts w:ascii="Times New Roman" w:eastAsia="SimHei" w:hAnsi="Times New Roman" w:cs="Times New Roman"/>
          <w:sz w:val="28"/>
          <w:szCs w:val="28"/>
        </w:rPr>
      </w:pPr>
    </w:p>
    <w:p w14:paraId="4B1926E3" w14:textId="77777777" w:rsidR="00AC2BDD" w:rsidRDefault="00AC2BDD">
      <w:pPr>
        <w:rPr>
          <w:rFonts w:ascii="Times New Roman" w:eastAsia="SimHei" w:hAnsi="Times New Roman" w:cs="Times New Roman"/>
          <w:sz w:val="28"/>
          <w:szCs w:val="28"/>
        </w:rPr>
      </w:pPr>
    </w:p>
    <w:p w14:paraId="4B1926E4" w14:textId="77777777" w:rsidR="00AC2BDD" w:rsidRDefault="00AC2BDD">
      <w:pPr>
        <w:rPr>
          <w:rFonts w:ascii="Times New Roman" w:eastAsia="SimHei" w:hAnsi="Times New Roman" w:cs="Times New Roman"/>
          <w:sz w:val="28"/>
          <w:szCs w:val="28"/>
        </w:rPr>
      </w:pPr>
    </w:p>
    <w:p w14:paraId="4B1926E5" w14:textId="77777777" w:rsidR="00AC2BDD" w:rsidRDefault="00AC2BDD">
      <w:pPr>
        <w:rPr>
          <w:rFonts w:ascii="Times New Roman" w:eastAsia="SimHei" w:hAnsi="Times New Roman" w:cs="Times New Roman"/>
          <w:sz w:val="28"/>
          <w:szCs w:val="28"/>
        </w:rPr>
      </w:pPr>
    </w:p>
    <w:p w14:paraId="4B1926E6" w14:textId="77777777" w:rsidR="00AC2BDD" w:rsidRDefault="00AC2BDD">
      <w:pPr>
        <w:rPr>
          <w:rFonts w:ascii="Times New Roman" w:eastAsia="SimHei" w:hAnsi="Times New Roman" w:cs="Times New Roman"/>
          <w:sz w:val="28"/>
          <w:szCs w:val="28"/>
        </w:rPr>
      </w:pPr>
    </w:p>
    <w:p w14:paraId="4B1926E7" w14:textId="77777777" w:rsidR="00AC2BDD" w:rsidRDefault="00AC2BDD">
      <w:pPr>
        <w:rPr>
          <w:rFonts w:ascii="Times New Roman" w:eastAsia="SimHei" w:hAnsi="Times New Roman" w:cs="Times New Roman"/>
          <w:sz w:val="28"/>
          <w:szCs w:val="28"/>
        </w:rPr>
      </w:pPr>
    </w:p>
    <w:p w14:paraId="4B1926E8" w14:textId="77777777" w:rsidR="00AC2BDD" w:rsidRDefault="00AC2BDD">
      <w:pPr>
        <w:rPr>
          <w:rFonts w:ascii="Times New Roman" w:eastAsia="SimHei" w:hAnsi="Times New Roman" w:cs="Times New Roman"/>
          <w:sz w:val="28"/>
          <w:szCs w:val="28"/>
        </w:rPr>
      </w:pPr>
    </w:p>
    <w:p w14:paraId="4B1926E9" w14:textId="77777777" w:rsidR="00AC2BDD" w:rsidRDefault="00AC2BDD">
      <w:pPr>
        <w:rPr>
          <w:rFonts w:ascii="Times New Roman" w:eastAsia="SimHei" w:hAnsi="Times New Roman" w:cs="Times New Roman"/>
          <w:sz w:val="28"/>
          <w:szCs w:val="28"/>
        </w:rPr>
      </w:pPr>
    </w:p>
    <w:p w14:paraId="4B1926EA" w14:textId="77777777" w:rsidR="00AC2BDD" w:rsidRDefault="00AC2BDD">
      <w:pPr>
        <w:rPr>
          <w:rFonts w:ascii="Times New Roman" w:eastAsia="SimHei" w:hAnsi="Times New Roman" w:cs="Times New Roman"/>
          <w:sz w:val="28"/>
          <w:szCs w:val="28"/>
        </w:rPr>
      </w:pPr>
    </w:p>
    <w:p w14:paraId="4B1926EB" w14:textId="77777777" w:rsidR="00AC2BDD" w:rsidRDefault="00AC2BDD">
      <w:pPr>
        <w:spacing w:before="2"/>
        <w:rPr>
          <w:rFonts w:ascii="Times New Roman" w:eastAsia="SimHei" w:hAnsi="Times New Roman" w:cs="Times New Roman"/>
          <w:sz w:val="25"/>
          <w:szCs w:val="25"/>
        </w:rPr>
      </w:pPr>
    </w:p>
    <w:p w14:paraId="4B1926EC" w14:textId="77777777" w:rsidR="00AC2BDD" w:rsidRDefault="00000000">
      <w:pPr>
        <w:tabs>
          <w:tab w:val="left" w:pos="7459"/>
        </w:tabs>
        <w:ind w:left="540"/>
        <w:rPr>
          <w:rFonts w:ascii="Times New Roman" w:eastAsia="SimHei" w:hAnsi="Times New Roman" w:cs="Times New Roman"/>
          <w:sz w:val="28"/>
          <w:szCs w:val="28"/>
          <w:lang w:eastAsia="zh-CN"/>
        </w:rPr>
      </w:pPr>
      <w:r>
        <w:rPr>
          <w:rFonts w:ascii="Times New Roman" w:eastAsia="SimHei" w:hAnsi="Times New Roman" w:cs="Times New Roman"/>
          <w:spacing w:val="-3"/>
          <w:sz w:val="28"/>
          <w:szCs w:val="28"/>
          <w:lang w:eastAsia="zh-CN"/>
        </w:rPr>
        <w:t>2022-××-××</w:t>
      </w:r>
      <w:r>
        <w:rPr>
          <w:rFonts w:ascii="Times New Roman" w:eastAsia="SimHei" w:hAnsi="Times New Roman" w:cs="Times New Roman"/>
          <w:spacing w:val="-54"/>
          <w:sz w:val="28"/>
          <w:szCs w:val="28"/>
          <w:lang w:eastAsia="zh-CN"/>
        </w:rPr>
        <w:t xml:space="preserve"> </w:t>
      </w:r>
      <w:r>
        <w:rPr>
          <w:rFonts w:ascii="Times New Roman" w:eastAsia="SimHei" w:hAnsi="Times New Roman" w:cs="Times New Roman"/>
          <w:sz w:val="28"/>
          <w:szCs w:val="28"/>
          <w:lang w:eastAsia="zh-CN"/>
        </w:rPr>
        <w:t>发布</w:t>
      </w:r>
      <w:r>
        <w:rPr>
          <w:rFonts w:ascii="Times New Roman" w:eastAsia="SimHei" w:hAnsi="Times New Roman" w:cs="Times New Roman"/>
          <w:sz w:val="28"/>
          <w:szCs w:val="28"/>
          <w:lang w:eastAsia="zh-CN"/>
        </w:rPr>
        <w:tab/>
      </w:r>
      <w:r>
        <w:rPr>
          <w:rFonts w:ascii="Times New Roman" w:eastAsia="SimHei" w:hAnsi="Times New Roman" w:cs="Times New Roman"/>
          <w:spacing w:val="-3"/>
          <w:sz w:val="28"/>
          <w:szCs w:val="28"/>
          <w:lang w:eastAsia="zh-CN"/>
        </w:rPr>
        <w:t>2022-××-××</w:t>
      </w:r>
      <w:r>
        <w:rPr>
          <w:rFonts w:ascii="Times New Roman" w:eastAsia="SimHei" w:hAnsi="Times New Roman" w:cs="Times New Roman"/>
          <w:spacing w:val="-54"/>
          <w:sz w:val="28"/>
          <w:szCs w:val="28"/>
          <w:lang w:eastAsia="zh-CN"/>
        </w:rPr>
        <w:t xml:space="preserve"> </w:t>
      </w:r>
      <w:r>
        <w:rPr>
          <w:rFonts w:ascii="Times New Roman" w:eastAsia="SimHei" w:hAnsi="Times New Roman" w:cs="Times New Roman"/>
          <w:sz w:val="28"/>
          <w:szCs w:val="28"/>
          <w:lang w:eastAsia="zh-CN"/>
        </w:rPr>
        <w:t>实施</w:t>
      </w:r>
    </w:p>
    <w:p w14:paraId="4B1926ED" w14:textId="77777777" w:rsidR="00AC2BDD" w:rsidRDefault="00000000">
      <w:pPr>
        <w:spacing w:line="20" w:lineRule="exact"/>
        <w:ind w:left="508"/>
        <w:rPr>
          <w:rFonts w:ascii="Times New Roman" w:eastAsia="SimHei" w:hAnsi="Times New Roman" w:cs="Times New Roman"/>
          <w:sz w:val="2"/>
          <w:szCs w:val="2"/>
        </w:rPr>
      </w:pPr>
      <w:r>
        <w:rPr>
          <w:rFonts w:ascii="Times New Roman" w:eastAsia="SimHei" w:hAnsi="Times New Roman" w:cs="Times New Roman"/>
          <w:noProof/>
          <w:sz w:val="2"/>
          <w:szCs w:val="2"/>
        </w:rPr>
        <mc:AlternateContent>
          <mc:Choice Requires="wpg">
            <w:drawing>
              <wp:inline distT="0" distB="0" distL="114300" distR="114300" wp14:anchorId="4B192DE9" wp14:editId="4B192DEA">
                <wp:extent cx="6129655" cy="9525"/>
                <wp:effectExtent l="0" t="0" r="0" b="0"/>
                <wp:docPr id="7" name="组合 5"/>
                <wp:cNvGraphicFramePr/>
                <a:graphic xmlns:a="http://schemas.openxmlformats.org/drawingml/2006/main">
                  <a:graphicData uri="http://schemas.microsoft.com/office/word/2010/wordprocessingGroup">
                    <wpg:wgp>
                      <wpg:cNvGrpSpPr/>
                      <wpg:grpSpPr>
                        <a:xfrm>
                          <a:off x="0" y="0"/>
                          <a:ext cx="6129655" cy="9525"/>
                          <a:chOff x="0" y="0"/>
                          <a:chExt cx="9653" cy="15"/>
                        </a:xfrm>
                      </wpg:grpSpPr>
                      <wpg:grpSp>
                        <wpg:cNvPr id="5" name="组合 6"/>
                        <wpg:cNvGrpSpPr/>
                        <wpg:grpSpPr>
                          <a:xfrm>
                            <a:off x="8" y="8"/>
                            <a:ext cx="9638" cy="2"/>
                            <a:chOff x="8" y="8"/>
                            <a:chExt cx="9638" cy="2"/>
                          </a:xfrm>
                        </wpg:grpSpPr>
                        <wps:wsp>
                          <wps:cNvPr id="4" name="任意多边形 7"/>
                          <wps:cNvSpPr/>
                          <wps:spPr>
                            <a:xfrm>
                              <a:off x="8" y="8"/>
                              <a:ext cx="9638" cy="2"/>
                            </a:xfrm>
                            <a:custGeom>
                              <a:avLst/>
                              <a:gdLst/>
                              <a:ahLst/>
                              <a:cxnLst/>
                              <a:rect l="0" t="0" r="0" b="0"/>
                              <a:pathLst>
                                <a:path w="9638">
                                  <a:moveTo>
                                    <a:pt x="0" y="0"/>
                                  </a:moveTo>
                                  <a:lnTo>
                                    <a:pt x="9637" y="0"/>
                                  </a:lnTo>
                                </a:path>
                              </a:pathLst>
                            </a:custGeom>
                            <a:noFill/>
                            <a:ln w="9525" cap="flat" cmpd="sng">
                              <a:solidFill>
                                <a:srgbClr val="000000"/>
                              </a:solidFill>
                              <a:prstDash val="solid"/>
                              <a:headEnd type="none" w="med" len="med"/>
                              <a:tailEnd type="none" w="med" len="med"/>
                            </a:ln>
                          </wps:spPr>
                          <wps:bodyPr upright="1"/>
                        </wps:wsp>
                      </wpg:grpSp>
                    </wpg:wgp>
                  </a:graphicData>
                </a:graphic>
              </wp:inline>
            </w:drawing>
          </mc:Choice>
          <mc:Fallback xmlns:wpsCustomData="http://www.wps.cn/officeDocument/2013/wpsCustomData">
            <w:pict>
              <v:group id="组合 5" o:spid="_x0000_s1026" o:spt="203" style="height:0.75pt;width:482.65pt;" coordsize="9653,15" o:gfxdata="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yajiNQAAAADAQAADwAAAAAAAAAB&#10;ACAAAAAiAAAAZHJzL2Rvd25yZXYueG1sUEsBAhQAFAAAAAgAh07iQBvBj2O/AgAA6QYAAA4AAAAA&#10;AAAAAQAgAAAAIwEAAGRycy9lMm9Eb2MueG1sUEsFBgAAAAAGAAYAWQEAAFQGAAAAAA==&#10;">
                <o:lock v:ext="edit" aspectratio="f"/>
                <v:group id="组合 6" o:spid="_x0000_s1026" o:spt="203" style="position:absolute;left:8;top:8;height:2;width:9638;" coordorigin="8,8" coordsize="9638,2"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shape id="任意多边形 7" o:spid="_x0000_s1026" o:spt="100" style="position:absolute;left:8;top:8;height:2;width:9638;" filled="f" stroked="t" coordsize="9638,1" o:gfxdata="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JgobvQAA&#10;ANoAAAAPAAAAAAAAAAEAIAAAACIAAABkcnMvZG93bnJldi54bWxQSwECFAAUAAAACACHTuJAMy8F&#10;njsAAAA5AAAAEAAAAAAAAAABACAAAAAMAQAAZHJzL3NoYXBleG1sLnhtbFBLBQYAAAAABgAGAFsB&#10;AAC2AwAAAAA=&#10;" path="m0,0l9637,0e">
                    <v:fill on="f" focussize="0,0"/>
                    <v:stroke color="#000000" joinstyle="round"/>
                    <v:imagedata o:title=""/>
                    <o:lock v:ext="edit" aspectratio="f"/>
                  </v:shape>
                </v:group>
                <w10:wrap type="none"/>
                <w10:anchorlock/>
              </v:group>
            </w:pict>
          </mc:Fallback>
        </mc:AlternateContent>
      </w:r>
    </w:p>
    <w:p w14:paraId="4B1926EE" w14:textId="77777777" w:rsidR="00AC2BDD" w:rsidRDefault="00AC2BDD">
      <w:pPr>
        <w:rPr>
          <w:rFonts w:ascii="Times New Roman" w:eastAsia="SimHei" w:hAnsi="Times New Roman" w:cs="Times New Roman"/>
          <w:sz w:val="28"/>
          <w:szCs w:val="28"/>
        </w:rPr>
      </w:pPr>
    </w:p>
    <w:p w14:paraId="4B1926EF" w14:textId="77777777" w:rsidR="00AC2BDD" w:rsidRDefault="00AC2BDD">
      <w:pPr>
        <w:spacing w:before="10"/>
        <w:rPr>
          <w:rFonts w:ascii="Times New Roman" w:eastAsia="SimHei" w:hAnsi="Times New Roman" w:cs="Times New Roman"/>
          <w:sz w:val="26"/>
          <w:szCs w:val="26"/>
        </w:rPr>
      </w:pPr>
    </w:p>
    <w:p w14:paraId="4B1926F0" w14:textId="77777777" w:rsidR="00AC2BDD" w:rsidRDefault="00000000">
      <w:pPr>
        <w:tabs>
          <w:tab w:val="left" w:pos="4420"/>
        </w:tabs>
        <w:ind w:left="100"/>
        <w:rPr>
          <w:rFonts w:ascii="Times New Roman" w:eastAsia="SimHei" w:hAnsi="Times New Roman" w:cs="Times New Roman"/>
          <w:sz w:val="28"/>
          <w:szCs w:val="28"/>
          <w:lang w:eastAsia="zh-CN"/>
        </w:rPr>
      </w:pPr>
      <w:r>
        <w:rPr>
          <w:rFonts w:ascii="Times New Roman" w:eastAsia="SimHei" w:hAnsi="Times New Roman" w:cs="Times New Roman"/>
          <w:w w:val="130"/>
          <w:sz w:val="28"/>
          <w:szCs w:val="28"/>
          <w:lang w:eastAsia="zh-CN"/>
        </w:rPr>
        <w:t>深</w:t>
      </w:r>
      <w:r>
        <w:rPr>
          <w:rFonts w:ascii="Times New Roman" w:eastAsia="SimHei" w:hAnsi="Times New Roman" w:cs="Times New Roman"/>
          <w:spacing w:val="-150"/>
          <w:w w:val="130"/>
          <w:sz w:val="28"/>
          <w:szCs w:val="28"/>
          <w:lang w:eastAsia="zh-CN"/>
        </w:rPr>
        <w:t xml:space="preserve"> </w:t>
      </w:r>
      <w:r>
        <w:rPr>
          <w:rFonts w:ascii="Times New Roman" w:eastAsia="SimHei" w:hAnsi="Times New Roman" w:cs="Times New Roman"/>
          <w:w w:val="130"/>
          <w:sz w:val="28"/>
          <w:szCs w:val="28"/>
          <w:lang w:eastAsia="zh-CN"/>
        </w:rPr>
        <w:t>圳</w:t>
      </w:r>
      <w:r>
        <w:rPr>
          <w:rFonts w:ascii="Times New Roman" w:eastAsia="SimHei" w:hAnsi="Times New Roman" w:cs="Times New Roman"/>
          <w:spacing w:val="-150"/>
          <w:w w:val="130"/>
          <w:sz w:val="28"/>
          <w:szCs w:val="28"/>
          <w:lang w:eastAsia="zh-CN"/>
        </w:rPr>
        <w:t xml:space="preserve"> </w:t>
      </w:r>
      <w:r>
        <w:rPr>
          <w:rFonts w:ascii="Times New Roman" w:eastAsia="SimHei" w:hAnsi="Times New Roman" w:cs="Times New Roman"/>
          <w:w w:val="130"/>
          <w:sz w:val="28"/>
          <w:szCs w:val="28"/>
          <w:lang w:eastAsia="zh-CN"/>
        </w:rPr>
        <w:t>市</w:t>
      </w:r>
      <w:r>
        <w:rPr>
          <w:rFonts w:ascii="Times New Roman" w:eastAsia="SimHei" w:hAnsi="Times New Roman" w:cs="Times New Roman"/>
          <w:spacing w:val="-150"/>
          <w:w w:val="130"/>
          <w:sz w:val="28"/>
          <w:szCs w:val="28"/>
          <w:lang w:eastAsia="zh-CN"/>
        </w:rPr>
        <w:t xml:space="preserve"> </w:t>
      </w:r>
      <w:r>
        <w:rPr>
          <w:rFonts w:ascii="Times New Roman" w:eastAsia="SimHei" w:hAnsi="Times New Roman" w:cs="Times New Roman"/>
          <w:w w:val="130"/>
          <w:sz w:val="28"/>
          <w:szCs w:val="28"/>
          <w:lang w:eastAsia="zh-CN"/>
        </w:rPr>
        <w:t>市</w:t>
      </w:r>
      <w:r>
        <w:rPr>
          <w:rFonts w:ascii="Times New Roman" w:eastAsia="SimHei" w:hAnsi="Times New Roman" w:cs="Times New Roman"/>
          <w:spacing w:val="-150"/>
          <w:w w:val="130"/>
          <w:sz w:val="28"/>
          <w:szCs w:val="28"/>
          <w:lang w:eastAsia="zh-CN"/>
        </w:rPr>
        <w:t xml:space="preserve"> </w:t>
      </w:r>
      <w:r>
        <w:rPr>
          <w:rFonts w:ascii="Times New Roman" w:eastAsia="SimHei" w:hAnsi="Times New Roman" w:cs="Times New Roman"/>
          <w:spacing w:val="12"/>
          <w:w w:val="130"/>
          <w:sz w:val="28"/>
          <w:szCs w:val="28"/>
          <w:lang w:eastAsia="zh-CN"/>
        </w:rPr>
        <w:t>场监</w:t>
      </w:r>
      <w:r>
        <w:rPr>
          <w:rFonts w:ascii="Times New Roman" w:eastAsia="SimHei" w:hAnsi="Times New Roman" w:cs="Times New Roman"/>
          <w:spacing w:val="-148"/>
          <w:w w:val="130"/>
          <w:sz w:val="28"/>
          <w:szCs w:val="28"/>
          <w:lang w:eastAsia="zh-CN"/>
        </w:rPr>
        <w:t xml:space="preserve"> </w:t>
      </w:r>
      <w:r>
        <w:rPr>
          <w:rFonts w:ascii="Times New Roman" w:eastAsia="SimHei" w:hAnsi="Times New Roman" w:cs="Times New Roman"/>
          <w:spacing w:val="12"/>
          <w:w w:val="130"/>
          <w:sz w:val="28"/>
          <w:szCs w:val="28"/>
          <w:lang w:eastAsia="zh-CN"/>
        </w:rPr>
        <w:t>督管</w:t>
      </w:r>
      <w:r>
        <w:rPr>
          <w:rFonts w:ascii="Times New Roman" w:eastAsia="SimHei" w:hAnsi="Times New Roman" w:cs="Times New Roman"/>
          <w:spacing w:val="-148"/>
          <w:w w:val="130"/>
          <w:sz w:val="28"/>
          <w:szCs w:val="28"/>
          <w:lang w:eastAsia="zh-CN"/>
        </w:rPr>
        <w:t xml:space="preserve"> </w:t>
      </w:r>
      <w:r>
        <w:rPr>
          <w:rFonts w:ascii="Times New Roman" w:eastAsia="SimHei" w:hAnsi="Times New Roman" w:cs="Times New Roman"/>
          <w:w w:val="130"/>
          <w:sz w:val="28"/>
          <w:szCs w:val="28"/>
          <w:lang w:eastAsia="zh-CN"/>
        </w:rPr>
        <w:t>理</w:t>
      </w:r>
      <w:r>
        <w:rPr>
          <w:rFonts w:ascii="Times New Roman" w:eastAsia="SimHei" w:hAnsi="Times New Roman" w:cs="Times New Roman"/>
          <w:spacing w:val="-150"/>
          <w:w w:val="130"/>
          <w:sz w:val="28"/>
          <w:szCs w:val="28"/>
          <w:lang w:eastAsia="zh-CN"/>
        </w:rPr>
        <w:t xml:space="preserve"> </w:t>
      </w:r>
      <w:r>
        <w:rPr>
          <w:rFonts w:ascii="Times New Roman" w:eastAsia="SimHei" w:hAnsi="Times New Roman" w:cs="Times New Roman"/>
          <w:w w:val="130"/>
          <w:sz w:val="28"/>
          <w:szCs w:val="28"/>
          <w:lang w:eastAsia="zh-CN"/>
        </w:rPr>
        <w:t>局</w:t>
      </w:r>
      <w:r>
        <w:rPr>
          <w:rFonts w:ascii="Times New Roman" w:eastAsia="SimHei" w:hAnsi="Times New Roman" w:cs="Times New Roman"/>
          <w:w w:val="130"/>
          <w:sz w:val="28"/>
          <w:szCs w:val="28"/>
          <w:lang w:eastAsia="zh-CN"/>
        </w:rPr>
        <w:tab/>
      </w:r>
      <w:r>
        <w:rPr>
          <w:rFonts w:ascii="Times New Roman" w:eastAsia="SimHei" w:hAnsi="Times New Roman" w:cs="Times New Roman"/>
          <w:w w:val="130"/>
          <w:position w:val="3"/>
          <w:sz w:val="28"/>
          <w:szCs w:val="28"/>
          <w:lang w:eastAsia="zh-CN"/>
        </w:rPr>
        <w:t>发</w:t>
      </w:r>
      <w:r>
        <w:rPr>
          <w:rFonts w:ascii="Times New Roman" w:eastAsia="SimHei" w:hAnsi="Times New Roman" w:cs="Times New Roman"/>
          <w:spacing w:val="-121"/>
          <w:w w:val="130"/>
          <w:position w:val="3"/>
          <w:sz w:val="28"/>
          <w:szCs w:val="28"/>
          <w:lang w:eastAsia="zh-CN"/>
        </w:rPr>
        <w:t xml:space="preserve"> </w:t>
      </w:r>
      <w:r>
        <w:rPr>
          <w:rFonts w:ascii="Times New Roman" w:eastAsia="SimHei" w:hAnsi="Times New Roman" w:cs="Times New Roman"/>
          <w:w w:val="130"/>
          <w:position w:val="3"/>
          <w:sz w:val="28"/>
          <w:szCs w:val="28"/>
          <w:lang w:eastAsia="zh-CN"/>
        </w:rPr>
        <w:t>布</w:t>
      </w:r>
    </w:p>
    <w:p w14:paraId="4B1926F1" w14:textId="77777777" w:rsidR="00AC2BDD" w:rsidRDefault="00AC2BDD">
      <w:pPr>
        <w:rPr>
          <w:rFonts w:ascii="Times New Roman" w:eastAsia="SimHei" w:hAnsi="Times New Roman" w:cs="Times New Roman"/>
          <w:sz w:val="28"/>
          <w:szCs w:val="28"/>
          <w:lang w:eastAsia="zh-CN"/>
        </w:rPr>
        <w:sectPr w:rsidR="00AC2BDD">
          <w:type w:val="continuous"/>
          <w:pgSz w:w="11910" w:h="16850"/>
          <w:pgMar w:top="680" w:right="740" w:bottom="280" w:left="900" w:header="720" w:footer="720" w:gutter="0"/>
          <w:cols w:space="720"/>
        </w:sectPr>
      </w:pPr>
    </w:p>
    <w:p w14:paraId="4B1926F2" w14:textId="77777777" w:rsidR="00AC2BDD" w:rsidRDefault="00000000">
      <w:pPr>
        <w:tabs>
          <w:tab w:val="left" w:pos="2281"/>
        </w:tabs>
        <w:spacing w:before="1"/>
        <w:ind w:left="1146" w:firstLineChars="1100" w:firstLine="2924"/>
        <w:jc w:val="both"/>
        <w:rPr>
          <w:rFonts w:ascii="Times New Roman" w:eastAsia="SimSun" w:hAnsi="Times New Roman" w:cs="Times New Roman"/>
          <w:sz w:val="28"/>
          <w:szCs w:val="28"/>
          <w:lang w:eastAsia="zh-CN"/>
        </w:rPr>
      </w:pPr>
      <w:bookmarkStart w:id="0" w:name="_bookmark0"/>
      <w:bookmarkStart w:id="1" w:name="目次"/>
      <w:bookmarkEnd w:id="0"/>
      <w:bookmarkEnd w:id="1"/>
      <w:r>
        <w:rPr>
          <w:rFonts w:ascii="Times New Roman" w:eastAsia="SimSun" w:hAnsi="Times New Roman" w:cs="Times New Roman"/>
          <w:b/>
          <w:bCs/>
          <w:w w:val="95"/>
          <w:sz w:val="28"/>
          <w:szCs w:val="28"/>
          <w:lang w:eastAsia="zh-CN"/>
        </w:rPr>
        <w:lastRenderedPageBreak/>
        <w:t>目</w:t>
      </w:r>
      <w:r>
        <w:rPr>
          <w:rFonts w:ascii="Times New Roman" w:eastAsia="SimSun" w:hAnsi="Times New Roman" w:cs="Times New Roman"/>
          <w:b/>
          <w:bCs/>
          <w:w w:val="95"/>
          <w:sz w:val="28"/>
          <w:szCs w:val="28"/>
          <w:lang w:eastAsia="zh-CN"/>
        </w:rPr>
        <w:tab/>
      </w:r>
      <w:r>
        <w:rPr>
          <w:rFonts w:ascii="Times New Roman" w:eastAsia="SimSun" w:hAnsi="Times New Roman" w:cs="Times New Roman"/>
          <w:b/>
          <w:bCs/>
          <w:sz w:val="28"/>
          <w:szCs w:val="28"/>
          <w:lang w:eastAsia="zh-CN"/>
        </w:rPr>
        <w:t>次</w:t>
      </w:r>
    </w:p>
    <w:p w14:paraId="4B1926F3" w14:textId="77777777" w:rsidR="00AC2BDD" w:rsidRDefault="00AC2BDD">
      <w:pPr>
        <w:rPr>
          <w:rFonts w:ascii="Times New Roman" w:eastAsia="SimSun" w:hAnsi="Times New Roman" w:cs="Times New Roman"/>
          <w:lang w:eastAsia="zh-CN"/>
        </w:rPr>
      </w:pPr>
    </w:p>
    <w:sdt>
      <w:sdtPr>
        <w:rPr>
          <w:rFonts w:ascii="Times New Roman" w:eastAsia="SimSun" w:hAnsi="Times New Roman" w:cs="Times New Roman"/>
          <w:sz w:val="21"/>
        </w:rPr>
        <w:id w:val="147466353"/>
        <w15:color w:val="DBDBDB"/>
        <w:docPartObj>
          <w:docPartGallery w:val="Table of Contents"/>
          <w:docPartUnique/>
        </w:docPartObj>
      </w:sdtPr>
      <w:sdtEndPr>
        <w:rPr>
          <w:sz w:val="22"/>
          <w:lang w:eastAsia="zh-CN"/>
        </w:rPr>
      </w:sdtEndPr>
      <w:sdtContent>
        <w:p w14:paraId="4B1926F4" w14:textId="77777777" w:rsidR="00AC2BDD" w:rsidRDefault="00AC2BDD">
          <w:pPr>
            <w:jc w:val="center"/>
            <w:rPr>
              <w:rFonts w:ascii="Times New Roman" w:hAnsi="Times New Roman" w:cs="Times New Roman"/>
            </w:rPr>
          </w:pPr>
        </w:p>
        <w:p w14:paraId="4B1926F5" w14:textId="77777777" w:rsidR="00AC2BDD" w:rsidRDefault="00000000">
          <w:pPr>
            <w:pStyle w:val="WPSOffice1"/>
            <w:tabs>
              <w:tab w:val="right" w:leader="dot" w:pos="10110"/>
            </w:tabs>
            <w:spacing w:line="360" w:lineRule="auto"/>
            <w:rPr>
              <w:rFonts w:ascii="Times New Roman" w:eastAsia="SimSun" w:hAnsi="Times New Roman" w:cs="Times New Roman"/>
              <w:sz w:val="24"/>
              <w:szCs w:val="24"/>
            </w:rPr>
          </w:pPr>
          <w:r>
            <w:rPr>
              <w:rFonts w:ascii="Times New Roman" w:eastAsia="SimSun" w:hAnsi="Times New Roman" w:cs="Times New Roman"/>
              <w:sz w:val="24"/>
              <w:szCs w:val="24"/>
            </w:rPr>
            <w:fldChar w:fldCharType="begin"/>
          </w:r>
          <w:r>
            <w:rPr>
              <w:rFonts w:ascii="Times New Roman" w:eastAsia="SimSun" w:hAnsi="Times New Roman" w:cs="Times New Roman"/>
              <w:sz w:val="24"/>
              <w:szCs w:val="24"/>
            </w:rPr>
            <w:instrText xml:space="preserve">TOC \o "1-1" \h \u </w:instrText>
          </w:r>
          <w:r>
            <w:rPr>
              <w:rFonts w:ascii="Times New Roman" w:eastAsia="SimSun" w:hAnsi="Times New Roman" w:cs="Times New Roman"/>
              <w:sz w:val="24"/>
              <w:szCs w:val="24"/>
            </w:rPr>
            <w:fldChar w:fldCharType="separate"/>
          </w:r>
          <w:hyperlink w:anchor="_Toc1617" w:history="1">
            <w:r>
              <w:rPr>
                <w:rFonts w:ascii="Times New Roman" w:eastAsia="SimSun" w:hAnsi="Times New Roman" w:cs="Times New Roman"/>
                <w:sz w:val="24"/>
                <w:szCs w:val="24"/>
              </w:rPr>
              <w:t xml:space="preserve">1 </w:t>
            </w:r>
            <w:r>
              <w:rPr>
                <w:rFonts w:ascii="Times New Roman" w:eastAsia="SimSun" w:hAnsi="Times New Roman" w:cs="Times New Roman"/>
                <w:sz w:val="24"/>
                <w:szCs w:val="24"/>
              </w:rPr>
              <w:t>范围</w:t>
            </w:r>
            <w:r>
              <w:rPr>
                <w:rFonts w:ascii="Times New Roman" w:eastAsia="SimSun" w:hAnsi="Times New Roman" w:cs="Times New Roman"/>
                <w:sz w:val="24"/>
                <w:szCs w:val="24"/>
              </w:rPr>
              <w:tab/>
            </w:r>
            <w:r>
              <w:rPr>
                <w:rFonts w:ascii="Times New Roman" w:eastAsia="SimSun" w:hAnsi="Times New Roman" w:cs="Times New Roman"/>
                <w:sz w:val="24"/>
                <w:szCs w:val="24"/>
              </w:rPr>
              <w:fldChar w:fldCharType="begin"/>
            </w:r>
            <w:r>
              <w:rPr>
                <w:rFonts w:ascii="Times New Roman" w:eastAsia="SimSun" w:hAnsi="Times New Roman" w:cs="Times New Roman"/>
                <w:sz w:val="24"/>
                <w:szCs w:val="24"/>
              </w:rPr>
              <w:instrText xml:space="preserve"> PAGEREF _Toc1617 \h </w:instrText>
            </w:r>
            <w:r>
              <w:rPr>
                <w:rFonts w:ascii="Times New Roman" w:eastAsia="SimSun" w:hAnsi="Times New Roman" w:cs="Times New Roman"/>
                <w:sz w:val="24"/>
                <w:szCs w:val="24"/>
              </w:rPr>
            </w:r>
            <w:r>
              <w:rPr>
                <w:rFonts w:ascii="Times New Roman" w:eastAsia="SimSun" w:hAnsi="Times New Roman" w:cs="Times New Roman"/>
                <w:sz w:val="24"/>
                <w:szCs w:val="24"/>
              </w:rPr>
              <w:fldChar w:fldCharType="separate"/>
            </w:r>
            <w:r>
              <w:rPr>
                <w:rFonts w:ascii="Times New Roman" w:eastAsia="SimSun" w:hAnsi="Times New Roman" w:cs="Times New Roman"/>
                <w:sz w:val="24"/>
                <w:szCs w:val="24"/>
              </w:rPr>
              <w:t>1</w:t>
            </w:r>
            <w:r>
              <w:rPr>
                <w:rFonts w:ascii="Times New Roman" w:eastAsia="SimSun" w:hAnsi="Times New Roman" w:cs="Times New Roman"/>
                <w:sz w:val="24"/>
                <w:szCs w:val="24"/>
              </w:rPr>
              <w:fldChar w:fldCharType="end"/>
            </w:r>
          </w:hyperlink>
        </w:p>
        <w:p w14:paraId="4B1926F6" w14:textId="77777777" w:rsidR="00AC2BDD" w:rsidRDefault="00000000">
          <w:pPr>
            <w:pStyle w:val="WPSOffice1"/>
            <w:tabs>
              <w:tab w:val="right" w:leader="dot" w:pos="10110"/>
            </w:tabs>
            <w:spacing w:line="360" w:lineRule="auto"/>
            <w:rPr>
              <w:rFonts w:ascii="Times New Roman" w:eastAsia="SimSun" w:hAnsi="Times New Roman" w:cs="Times New Roman"/>
              <w:sz w:val="24"/>
              <w:szCs w:val="24"/>
            </w:rPr>
          </w:pPr>
          <w:hyperlink w:anchor="_Toc5255" w:history="1">
            <w:r>
              <w:rPr>
                <w:rFonts w:ascii="Times New Roman" w:eastAsia="SimSun" w:hAnsi="Times New Roman" w:cs="Times New Roman"/>
                <w:sz w:val="24"/>
                <w:szCs w:val="24"/>
              </w:rPr>
              <w:t xml:space="preserve">2 </w:t>
            </w:r>
            <w:r>
              <w:rPr>
                <w:rFonts w:ascii="Times New Roman" w:eastAsia="SimSun" w:hAnsi="Times New Roman" w:cs="Times New Roman"/>
                <w:sz w:val="24"/>
                <w:szCs w:val="24"/>
              </w:rPr>
              <w:t>规范性引用文件</w:t>
            </w:r>
            <w:r>
              <w:rPr>
                <w:rFonts w:ascii="Times New Roman" w:eastAsia="SimSun" w:hAnsi="Times New Roman" w:cs="Times New Roman"/>
                <w:sz w:val="24"/>
                <w:szCs w:val="24"/>
              </w:rPr>
              <w:tab/>
            </w:r>
            <w:r>
              <w:rPr>
                <w:rFonts w:ascii="Times New Roman" w:eastAsia="SimSun" w:hAnsi="Times New Roman" w:cs="Times New Roman"/>
                <w:sz w:val="24"/>
                <w:szCs w:val="24"/>
              </w:rPr>
              <w:fldChar w:fldCharType="begin"/>
            </w:r>
            <w:r>
              <w:rPr>
                <w:rFonts w:ascii="Times New Roman" w:eastAsia="SimSun" w:hAnsi="Times New Roman" w:cs="Times New Roman"/>
                <w:sz w:val="24"/>
                <w:szCs w:val="24"/>
              </w:rPr>
              <w:instrText xml:space="preserve"> PAGEREF _Toc5255 \h </w:instrText>
            </w:r>
            <w:r>
              <w:rPr>
                <w:rFonts w:ascii="Times New Roman" w:eastAsia="SimSun" w:hAnsi="Times New Roman" w:cs="Times New Roman"/>
                <w:sz w:val="24"/>
                <w:szCs w:val="24"/>
              </w:rPr>
            </w:r>
            <w:r>
              <w:rPr>
                <w:rFonts w:ascii="Times New Roman" w:eastAsia="SimSun" w:hAnsi="Times New Roman" w:cs="Times New Roman"/>
                <w:sz w:val="24"/>
                <w:szCs w:val="24"/>
              </w:rPr>
              <w:fldChar w:fldCharType="separate"/>
            </w:r>
            <w:r>
              <w:rPr>
                <w:rFonts w:ascii="Times New Roman" w:eastAsia="SimSun" w:hAnsi="Times New Roman" w:cs="Times New Roman"/>
                <w:sz w:val="24"/>
                <w:szCs w:val="24"/>
              </w:rPr>
              <w:t>1</w:t>
            </w:r>
            <w:r>
              <w:rPr>
                <w:rFonts w:ascii="Times New Roman" w:eastAsia="SimSun" w:hAnsi="Times New Roman" w:cs="Times New Roman"/>
                <w:sz w:val="24"/>
                <w:szCs w:val="24"/>
              </w:rPr>
              <w:fldChar w:fldCharType="end"/>
            </w:r>
          </w:hyperlink>
        </w:p>
        <w:p w14:paraId="4B1926F7" w14:textId="77777777" w:rsidR="00AC2BDD" w:rsidRDefault="00000000">
          <w:pPr>
            <w:pStyle w:val="WPSOffice1"/>
            <w:tabs>
              <w:tab w:val="right" w:leader="dot" w:pos="10110"/>
            </w:tabs>
            <w:spacing w:line="360" w:lineRule="auto"/>
            <w:rPr>
              <w:rFonts w:ascii="Times New Roman" w:eastAsia="SimSun" w:hAnsi="Times New Roman" w:cs="Times New Roman"/>
              <w:sz w:val="24"/>
              <w:szCs w:val="24"/>
            </w:rPr>
          </w:pPr>
          <w:hyperlink w:anchor="_Toc21169" w:history="1">
            <w:r>
              <w:rPr>
                <w:rFonts w:ascii="Times New Roman" w:eastAsia="SimSun" w:hAnsi="Times New Roman" w:cs="Times New Roman"/>
                <w:sz w:val="24"/>
                <w:szCs w:val="24"/>
              </w:rPr>
              <w:t xml:space="preserve">3 </w:t>
            </w:r>
            <w:r>
              <w:rPr>
                <w:rFonts w:ascii="Times New Roman" w:eastAsia="SimSun" w:hAnsi="Times New Roman" w:cs="Times New Roman"/>
                <w:sz w:val="24"/>
                <w:szCs w:val="24"/>
              </w:rPr>
              <w:t>术语和定义</w:t>
            </w:r>
            <w:r>
              <w:rPr>
                <w:rFonts w:ascii="Times New Roman" w:eastAsia="SimSun" w:hAnsi="Times New Roman" w:cs="Times New Roman"/>
                <w:sz w:val="24"/>
                <w:szCs w:val="24"/>
              </w:rPr>
              <w:tab/>
            </w:r>
            <w:r>
              <w:rPr>
                <w:rFonts w:ascii="Times New Roman" w:eastAsia="SimSun" w:hAnsi="Times New Roman" w:cs="Times New Roman"/>
                <w:sz w:val="24"/>
                <w:szCs w:val="24"/>
              </w:rPr>
              <w:fldChar w:fldCharType="begin"/>
            </w:r>
            <w:r>
              <w:rPr>
                <w:rFonts w:ascii="Times New Roman" w:eastAsia="SimSun" w:hAnsi="Times New Roman" w:cs="Times New Roman"/>
                <w:sz w:val="24"/>
                <w:szCs w:val="24"/>
              </w:rPr>
              <w:instrText xml:space="preserve"> PAGEREF _Toc21169 \h </w:instrText>
            </w:r>
            <w:r>
              <w:rPr>
                <w:rFonts w:ascii="Times New Roman" w:eastAsia="SimSun" w:hAnsi="Times New Roman" w:cs="Times New Roman"/>
                <w:sz w:val="24"/>
                <w:szCs w:val="24"/>
              </w:rPr>
            </w:r>
            <w:r>
              <w:rPr>
                <w:rFonts w:ascii="Times New Roman" w:eastAsia="SimSun" w:hAnsi="Times New Roman" w:cs="Times New Roman"/>
                <w:sz w:val="24"/>
                <w:szCs w:val="24"/>
              </w:rPr>
              <w:fldChar w:fldCharType="separate"/>
            </w:r>
            <w:r>
              <w:rPr>
                <w:rFonts w:ascii="Times New Roman" w:eastAsia="SimSun" w:hAnsi="Times New Roman" w:cs="Times New Roman"/>
                <w:sz w:val="24"/>
                <w:szCs w:val="24"/>
              </w:rPr>
              <w:t>1</w:t>
            </w:r>
            <w:r>
              <w:rPr>
                <w:rFonts w:ascii="Times New Roman" w:eastAsia="SimSun" w:hAnsi="Times New Roman" w:cs="Times New Roman"/>
                <w:sz w:val="24"/>
                <w:szCs w:val="24"/>
              </w:rPr>
              <w:fldChar w:fldCharType="end"/>
            </w:r>
          </w:hyperlink>
        </w:p>
        <w:p w14:paraId="4B1926F8" w14:textId="77777777" w:rsidR="00AC2BDD" w:rsidRDefault="00000000">
          <w:pPr>
            <w:pStyle w:val="WPSOffice1"/>
            <w:tabs>
              <w:tab w:val="right" w:leader="dot" w:pos="10110"/>
            </w:tabs>
            <w:spacing w:line="360" w:lineRule="auto"/>
            <w:rPr>
              <w:rFonts w:ascii="Times New Roman" w:eastAsia="SimSun" w:hAnsi="Times New Roman" w:cs="Times New Roman"/>
              <w:sz w:val="24"/>
              <w:szCs w:val="24"/>
            </w:rPr>
          </w:pPr>
          <w:hyperlink w:anchor="_Toc26944" w:history="1">
            <w:r>
              <w:rPr>
                <w:rFonts w:ascii="Times New Roman" w:eastAsia="SimSun" w:hAnsi="Times New Roman" w:cs="Times New Roman"/>
                <w:sz w:val="24"/>
                <w:szCs w:val="24"/>
              </w:rPr>
              <w:t xml:space="preserve">4 </w:t>
            </w:r>
            <w:r>
              <w:rPr>
                <w:rFonts w:ascii="Times New Roman" w:eastAsia="SimSun" w:hAnsi="Times New Roman" w:cs="Times New Roman"/>
                <w:sz w:val="24"/>
                <w:szCs w:val="24"/>
              </w:rPr>
              <w:t>符号和缩略语</w:t>
            </w:r>
            <w:r>
              <w:rPr>
                <w:rFonts w:ascii="Times New Roman" w:eastAsia="SimSun" w:hAnsi="Times New Roman" w:cs="Times New Roman"/>
                <w:sz w:val="24"/>
                <w:szCs w:val="24"/>
              </w:rPr>
              <w:tab/>
            </w:r>
            <w:r>
              <w:rPr>
                <w:rFonts w:ascii="Times New Roman" w:eastAsia="SimSun" w:hAnsi="Times New Roman" w:cs="Times New Roman"/>
                <w:sz w:val="24"/>
                <w:szCs w:val="24"/>
              </w:rPr>
              <w:fldChar w:fldCharType="begin"/>
            </w:r>
            <w:r>
              <w:rPr>
                <w:rFonts w:ascii="Times New Roman" w:eastAsia="SimSun" w:hAnsi="Times New Roman" w:cs="Times New Roman"/>
                <w:sz w:val="24"/>
                <w:szCs w:val="24"/>
              </w:rPr>
              <w:instrText xml:space="preserve"> PAGEREF _Toc26944 \h </w:instrText>
            </w:r>
            <w:r>
              <w:rPr>
                <w:rFonts w:ascii="Times New Roman" w:eastAsia="SimSun" w:hAnsi="Times New Roman" w:cs="Times New Roman"/>
                <w:sz w:val="24"/>
                <w:szCs w:val="24"/>
              </w:rPr>
            </w:r>
            <w:r>
              <w:rPr>
                <w:rFonts w:ascii="Times New Roman" w:eastAsia="SimSun" w:hAnsi="Times New Roman" w:cs="Times New Roman"/>
                <w:sz w:val="24"/>
                <w:szCs w:val="24"/>
              </w:rPr>
              <w:fldChar w:fldCharType="separate"/>
            </w:r>
            <w:r>
              <w:rPr>
                <w:rFonts w:ascii="Times New Roman" w:eastAsia="SimSun" w:hAnsi="Times New Roman" w:cs="Times New Roman"/>
                <w:sz w:val="24"/>
                <w:szCs w:val="24"/>
              </w:rPr>
              <w:t>5</w:t>
            </w:r>
            <w:r>
              <w:rPr>
                <w:rFonts w:ascii="Times New Roman" w:eastAsia="SimSun" w:hAnsi="Times New Roman" w:cs="Times New Roman"/>
                <w:sz w:val="24"/>
                <w:szCs w:val="24"/>
              </w:rPr>
              <w:fldChar w:fldCharType="end"/>
            </w:r>
          </w:hyperlink>
        </w:p>
        <w:p w14:paraId="4B1926F9" w14:textId="77777777" w:rsidR="00AC2BDD" w:rsidRDefault="00000000">
          <w:pPr>
            <w:pStyle w:val="WPSOffice1"/>
            <w:tabs>
              <w:tab w:val="right" w:leader="dot" w:pos="10110"/>
            </w:tabs>
            <w:spacing w:line="360" w:lineRule="auto"/>
            <w:rPr>
              <w:rFonts w:ascii="Times New Roman" w:eastAsia="SimSun" w:hAnsi="Times New Roman" w:cs="Times New Roman"/>
              <w:sz w:val="24"/>
              <w:szCs w:val="24"/>
            </w:rPr>
          </w:pPr>
          <w:hyperlink w:anchor="_Toc20512" w:history="1">
            <w:r>
              <w:rPr>
                <w:rFonts w:ascii="Times New Roman" w:eastAsia="SimSun" w:hAnsi="Times New Roman" w:cs="Times New Roman"/>
                <w:sz w:val="24"/>
                <w:szCs w:val="24"/>
              </w:rPr>
              <w:t xml:space="preserve">5 </w:t>
            </w:r>
            <w:r>
              <w:rPr>
                <w:rFonts w:ascii="Times New Roman" w:eastAsia="SimSun" w:hAnsi="Times New Roman" w:cs="Times New Roman"/>
                <w:sz w:val="24"/>
                <w:szCs w:val="24"/>
              </w:rPr>
              <w:t>总体要求</w:t>
            </w:r>
            <w:r>
              <w:rPr>
                <w:rFonts w:ascii="Times New Roman" w:eastAsia="SimSun" w:hAnsi="Times New Roman" w:cs="Times New Roman"/>
                <w:sz w:val="24"/>
                <w:szCs w:val="24"/>
              </w:rPr>
              <w:tab/>
            </w:r>
            <w:r>
              <w:rPr>
                <w:rFonts w:ascii="Times New Roman" w:eastAsia="SimSun" w:hAnsi="Times New Roman" w:cs="Times New Roman"/>
                <w:sz w:val="24"/>
                <w:szCs w:val="24"/>
              </w:rPr>
              <w:fldChar w:fldCharType="begin"/>
            </w:r>
            <w:r>
              <w:rPr>
                <w:rFonts w:ascii="Times New Roman" w:eastAsia="SimSun" w:hAnsi="Times New Roman" w:cs="Times New Roman"/>
                <w:sz w:val="24"/>
                <w:szCs w:val="24"/>
              </w:rPr>
              <w:instrText xml:space="preserve"> PAGEREF _Toc20512 \h </w:instrText>
            </w:r>
            <w:r>
              <w:rPr>
                <w:rFonts w:ascii="Times New Roman" w:eastAsia="SimSun" w:hAnsi="Times New Roman" w:cs="Times New Roman"/>
                <w:sz w:val="24"/>
                <w:szCs w:val="24"/>
              </w:rPr>
            </w:r>
            <w:r>
              <w:rPr>
                <w:rFonts w:ascii="Times New Roman" w:eastAsia="SimSun" w:hAnsi="Times New Roman" w:cs="Times New Roman"/>
                <w:sz w:val="24"/>
                <w:szCs w:val="24"/>
              </w:rPr>
              <w:fldChar w:fldCharType="separate"/>
            </w:r>
            <w:r>
              <w:rPr>
                <w:rFonts w:ascii="Times New Roman" w:eastAsia="SimSun" w:hAnsi="Times New Roman" w:cs="Times New Roman"/>
                <w:sz w:val="24"/>
                <w:szCs w:val="24"/>
              </w:rPr>
              <w:t>5</w:t>
            </w:r>
            <w:r>
              <w:rPr>
                <w:rFonts w:ascii="Times New Roman" w:eastAsia="SimSun" w:hAnsi="Times New Roman" w:cs="Times New Roman"/>
                <w:sz w:val="24"/>
                <w:szCs w:val="24"/>
              </w:rPr>
              <w:fldChar w:fldCharType="end"/>
            </w:r>
          </w:hyperlink>
        </w:p>
        <w:p w14:paraId="4B1926FA" w14:textId="77777777" w:rsidR="00AC2BDD" w:rsidRDefault="00000000">
          <w:pPr>
            <w:pStyle w:val="WPSOffice1"/>
            <w:tabs>
              <w:tab w:val="right" w:leader="dot" w:pos="10110"/>
            </w:tabs>
            <w:spacing w:line="360" w:lineRule="auto"/>
            <w:rPr>
              <w:rFonts w:ascii="Times New Roman" w:eastAsia="SimSun" w:hAnsi="Times New Roman" w:cs="Times New Roman"/>
              <w:sz w:val="24"/>
              <w:szCs w:val="24"/>
            </w:rPr>
          </w:pPr>
          <w:hyperlink w:anchor="_Toc712" w:history="1">
            <w:r>
              <w:rPr>
                <w:rFonts w:ascii="Times New Roman" w:eastAsia="SimSun" w:hAnsi="Times New Roman" w:cs="Times New Roman"/>
                <w:sz w:val="24"/>
                <w:szCs w:val="24"/>
              </w:rPr>
              <w:t xml:space="preserve">6 </w:t>
            </w:r>
            <w:r>
              <w:rPr>
                <w:rFonts w:ascii="Times New Roman" w:eastAsia="SimSun" w:hAnsi="Times New Roman" w:cs="Times New Roman"/>
                <w:sz w:val="24"/>
                <w:szCs w:val="24"/>
              </w:rPr>
              <w:t>动态驾驶任务执行</w:t>
            </w:r>
            <w:r>
              <w:rPr>
                <w:rFonts w:ascii="Times New Roman" w:eastAsia="SimSun" w:hAnsi="Times New Roman" w:cs="Times New Roman"/>
                <w:sz w:val="24"/>
                <w:szCs w:val="24"/>
              </w:rPr>
              <w:tab/>
            </w:r>
            <w:r>
              <w:rPr>
                <w:rFonts w:ascii="Times New Roman" w:eastAsia="SimSun" w:hAnsi="Times New Roman" w:cs="Times New Roman"/>
                <w:sz w:val="24"/>
                <w:szCs w:val="24"/>
              </w:rPr>
              <w:fldChar w:fldCharType="begin"/>
            </w:r>
            <w:r>
              <w:rPr>
                <w:rFonts w:ascii="Times New Roman" w:eastAsia="SimSun" w:hAnsi="Times New Roman" w:cs="Times New Roman"/>
                <w:sz w:val="24"/>
                <w:szCs w:val="24"/>
              </w:rPr>
              <w:instrText xml:space="preserve"> PAGEREF _Toc712 \h </w:instrText>
            </w:r>
            <w:r>
              <w:rPr>
                <w:rFonts w:ascii="Times New Roman" w:eastAsia="SimSun" w:hAnsi="Times New Roman" w:cs="Times New Roman"/>
                <w:sz w:val="24"/>
                <w:szCs w:val="24"/>
              </w:rPr>
            </w:r>
            <w:r>
              <w:rPr>
                <w:rFonts w:ascii="Times New Roman" w:eastAsia="SimSun" w:hAnsi="Times New Roman" w:cs="Times New Roman"/>
                <w:sz w:val="24"/>
                <w:szCs w:val="24"/>
              </w:rPr>
              <w:fldChar w:fldCharType="separate"/>
            </w:r>
            <w:r>
              <w:rPr>
                <w:rFonts w:ascii="Times New Roman" w:eastAsia="SimSun" w:hAnsi="Times New Roman" w:cs="Times New Roman"/>
                <w:sz w:val="24"/>
                <w:szCs w:val="24"/>
              </w:rPr>
              <w:t>6</w:t>
            </w:r>
            <w:r>
              <w:rPr>
                <w:rFonts w:ascii="Times New Roman" w:eastAsia="SimSun" w:hAnsi="Times New Roman" w:cs="Times New Roman"/>
                <w:sz w:val="24"/>
                <w:szCs w:val="24"/>
              </w:rPr>
              <w:fldChar w:fldCharType="end"/>
            </w:r>
          </w:hyperlink>
        </w:p>
        <w:p w14:paraId="4B1926FB" w14:textId="77777777" w:rsidR="00AC2BDD" w:rsidRDefault="00000000">
          <w:pPr>
            <w:pStyle w:val="WPSOffice1"/>
            <w:tabs>
              <w:tab w:val="right" w:leader="dot" w:pos="10110"/>
            </w:tabs>
            <w:spacing w:line="360" w:lineRule="auto"/>
            <w:rPr>
              <w:rFonts w:ascii="Times New Roman" w:eastAsia="SimSun" w:hAnsi="Times New Roman" w:cs="Times New Roman"/>
              <w:sz w:val="24"/>
              <w:szCs w:val="24"/>
            </w:rPr>
          </w:pPr>
          <w:hyperlink w:anchor="_Toc16421" w:history="1">
            <w:r>
              <w:rPr>
                <w:rFonts w:ascii="Times New Roman" w:eastAsia="SimSun" w:hAnsi="Times New Roman" w:cs="Times New Roman"/>
                <w:sz w:val="24"/>
                <w:szCs w:val="24"/>
              </w:rPr>
              <w:t xml:space="preserve">7 </w:t>
            </w:r>
            <w:r>
              <w:rPr>
                <w:rFonts w:ascii="Times New Roman" w:eastAsia="SimSun" w:hAnsi="Times New Roman" w:cs="Times New Roman"/>
                <w:sz w:val="24"/>
                <w:szCs w:val="24"/>
              </w:rPr>
              <w:t>动态驾驶任务后援</w:t>
            </w:r>
            <w:r>
              <w:rPr>
                <w:rFonts w:ascii="Times New Roman" w:eastAsia="SimSun" w:hAnsi="Times New Roman" w:cs="Times New Roman"/>
                <w:sz w:val="24"/>
                <w:szCs w:val="24"/>
              </w:rPr>
              <w:tab/>
            </w:r>
            <w:r>
              <w:rPr>
                <w:rFonts w:ascii="Times New Roman" w:eastAsia="SimSun" w:hAnsi="Times New Roman" w:cs="Times New Roman"/>
                <w:sz w:val="24"/>
                <w:szCs w:val="24"/>
              </w:rPr>
              <w:fldChar w:fldCharType="begin"/>
            </w:r>
            <w:r>
              <w:rPr>
                <w:rFonts w:ascii="Times New Roman" w:eastAsia="SimSun" w:hAnsi="Times New Roman" w:cs="Times New Roman"/>
                <w:sz w:val="24"/>
                <w:szCs w:val="24"/>
              </w:rPr>
              <w:instrText xml:space="preserve"> PAGEREF _Toc16421 \h </w:instrText>
            </w:r>
            <w:r>
              <w:rPr>
                <w:rFonts w:ascii="Times New Roman" w:eastAsia="SimSun" w:hAnsi="Times New Roman" w:cs="Times New Roman"/>
                <w:sz w:val="24"/>
                <w:szCs w:val="24"/>
              </w:rPr>
            </w:r>
            <w:r>
              <w:rPr>
                <w:rFonts w:ascii="Times New Roman" w:eastAsia="SimSun" w:hAnsi="Times New Roman" w:cs="Times New Roman"/>
                <w:sz w:val="24"/>
                <w:szCs w:val="24"/>
              </w:rPr>
              <w:fldChar w:fldCharType="separate"/>
            </w:r>
            <w:r>
              <w:rPr>
                <w:rFonts w:ascii="Times New Roman" w:eastAsia="SimSun" w:hAnsi="Times New Roman" w:cs="Times New Roman"/>
                <w:sz w:val="24"/>
                <w:szCs w:val="24"/>
              </w:rPr>
              <w:t>7</w:t>
            </w:r>
            <w:r>
              <w:rPr>
                <w:rFonts w:ascii="Times New Roman" w:eastAsia="SimSun" w:hAnsi="Times New Roman" w:cs="Times New Roman"/>
                <w:sz w:val="24"/>
                <w:szCs w:val="24"/>
              </w:rPr>
              <w:fldChar w:fldCharType="end"/>
            </w:r>
          </w:hyperlink>
        </w:p>
        <w:p w14:paraId="4B1926FC" w14:textId="77777777" w:rsidR="00AC2BDD" w:rsidRDefault="00000000">
          <w:pPr>
            <w:pStyle w:val="WPSOffice1"/>
            <w:tabs>
              <w:tab w:val="right" w:leader="dot" w:pos="10110"/>
            </w:tabs>
            <w:spacing w:line="360" w:lineRule="auto"/>
            <w:rPr>
              <w:rFonts w:ascii="Times New Roman" w:eastAsia="SimSun" w:hAnsi="Times New Roman" w:cs="Times New Roman"/>
              <w:sz w:val="24"/>
              <w:szCs w:val="24"/>
            </w:rPr>
          </w:pPr>
          <w:hyperlink w:anchor="_Toc9857" w:history="1">
            <w:r>
              <w:rPr>
                <w:rFonts w:ascii="Times New Roman" w:eastAsia="SimSun" w:hAnsi="Times New Roman" w:cs="Times New Roman"/>
                <w:sz w:val="24"/>
                <w:szCs w:val="24"/>
              </w:rPr>
              <w:t xml:space="preserve">8 </w:t>
            </w:r>
            <w:r>
              <w:rPr>
                <w:rFonts w:ascii="Times New Roman" w:eastAsia="SimSun" w:hAnsi="Times New Roman" w:cs="Times New Roman"/>
                <w:sz w:val="24"/>
                <w:szCs w:val="24"/>
              </w:rPr>
              <w:t>人机交互</w:t>
            </w:r>
            <w:r>
              <w:rPr>
                <w:rFonts w:ascii="Times New Roman" w:eastAsia="SimSun" w:hAnsi="Times New Roman" w:cs="Times New Roman"/>
                <w:sz w:val="24"/>
                <w:szCs w:val="24"/>
              </w:rPr>
              <w:tab/>
            </w:r>
            <w:r>
              <w:rPr>
                <w:rFonts w:ascii="Times New Roman" w:eastAsia="SimSun" w:hAnsi="Times New Roman" w:cs="Times New Roman"/>
                <w:sz w:val="24"/>
                <w:szCs w:val="24"/>
              </w:rPr>
              <w:fldChar w:fldCharType="begin"/>
            </w:r>
            <w:r>
              <w:rPr>
                <w:rFonts w:ascii="Times New Roman" w:eastAsia="SimSun" w:hAnsi="Times New Roman" w:cs="Times New Roman"/>
                <w:sz w:val="24"/>
                <w:szCs w:val="24"/>
              </w:rPr>
              <w:instrText xml:space="preserve"> PAGEREF _Toc9857 \h </w:instrText>
            </w:r>
            <w:r>
              <w:rPr>
                <w:rFonts w:ascii="Times New Roman" w:eastAsia="SimSun" w:hAnsi="Times New Roman" w:cs="Times New Roman"/>
                <w:sz w:val="24"/>
                <w:szCs w:val="24"/>
              </w:rPr>
            </w:r>
            <w:r>
              <w:rPr>
                <w:rFonts w:ascii="Times New Roman" w:eastAsia="SimSun" w:hAnsi="Times New Roman" w:cs="Times New Roman"/>
                <w:sz w:val="24"/>
                <w:szCs w:val="24"/>
              </w:rPr>
              <w:fldChar w:fldCharType="separate"/>
            </w:r>
            <w:r>
              <w:rPr>
                <w:rFonts w:ascii="Times New Roman" w:eastAsia="SimSun" w:hAnsi="Times New Roman" w:cs="Times New Roman"/>
                <w:sz w:val="24"/>
                <w:szCs w:val="24"/>
              </w:rPr>
              <w:t>9</w:t>
            </w:r>
            <w:r>
              <w:rPr>
                <w:rFonts w:ascii="Times New Roman" w:eastAsia="SimSun" w:hAnsi="Times New Roman" w:cs="Times New Roman"/>
                <w:sz w:val="24"/>
                <w:szCs w:val="24"/>
              </w:rPr>
              <w:fldChar w:fldCharType="end"/>
            </w:r>
          </w:hyperlink>
        </w:p>
        <w:p w14:paraId="4B1926FD" w14:textId="77777777" w:rsidR="00AC2BDD" w:rsidRDefault="00000000">
          <w:pPr>
            <w:pStyle w:val="WPSOffice1"/>
            <w:tabs>
              <w:tab w:val="right" w:leader="dot" w:pos="10110"/>
            </w:tabs>
            <w:spacing w:line="360" w:lineRule="auto"/>
            <w:rPr>
              <w:rFonts w:ascii="Times New Roman" w:eastAsia="SimSun" w:hAnsi="Times New Roman" w:cs="Times New Roman"/>
              <w:sz w:val="24"/>
              <w:szCs w:val="24"/>
            </w:rPr>
          </w:pPr>
          <w:hyperlink w:anchor="_Toc31943" w:history="1">
            <w:r>
              <w:rPr>
                <w:rFonts w:ascii="Times New Roman" w:eastAsia="SimSun" w:hAnsi="Times New Roman" w:cs="Times New Roman"/>
                <w:sz w:val="24"/>
                <w:szCs w:val="24"/>
              </w:rPr>
              <w:t xml:space="preserve">9 </w:t>
            </w:r>
            <w:r>
              <w:rPr>
                <w:rFonts w:ascii="Times New Roman" w:eastAsia="SimSun" w:hAnsi="Times New Roman" w:cs="Times New Roman"/>
                <w:sz w:val="24"/>
                <w:szCs w:val="24"/>
              </w:rPr>
              <w:t>说明书</w:t>
            </w:r>
            <w:r>
              <w:rPr>
                <w:rFonts w:ascii="Times New Roman" w:eastAsia="SimSun" w:hAnsi="Times New Roman" w:cs="Times New Roman"/>
                <w:sz w:val="24"/>
                <w:szCs w:val="24"/>
              </w:rPr>
              <w:tab/>
            </w:r>
            <w:r>
              <w:rPr>
                <w:rFonts w:ascii="Times New Roman" w:eastAsia="SimSun" w:hAnsi="Times New Roman" w:cs="Times New Roman"/>
                <w:sz w:val="24"/>
                <w:szCs w:val="24"/>
              </w:rPr>
              <w:fldChar w:fldCharType="begin"/>
            </w:r>
            <w:r>
              <w:rPr>
                <w:rFonts w:ascii="Times New Roman" w:eastAsia="SimSun" w:hAnsi="Times New Roman" w:cs="Times New Roman"/>
                <w:sz w:val="24"/>
                <w:szCs w:val="24"/>
              </w:rPr>
              <w:instrText xml:space="preserve"> PAGEREF _Toc31943 \h </w:instrText>
            </w:r>
            <w:r>
              <w:rPr>
                <w:rFonts w:ascii="Times New Roman" w:eastAsia="SimSun" w:hAnsi="Times New Roman" w:cs="Times New Roman"/>
                <w:sz w:val="24"/>
                <w:szCs w:val="24"/>
              </w:rPr>
            </w:r>
            <w:r>
              <w:rPr>
                <w:rFonts w:ascii="Times New Roman" w:eastAsia="SimSun" w:hAnsi="Times New Roman" w:cs="Times New Roman"/>
                <w:sz w:val="24"/>
                <w:szCs w:val="24"/>
              </w:rPr>
              <w:fldChar w:fldCharType="separate"/>
            </w:r>
            <w:r>
              <w:rPr>
                <w:rFonts w:ascii="Times New Roman" w:eastAsia="SimSun" w:hAnsi="Times New Roman" w:cs="Times New Roman"/>
                <w:sz w:val="24"/>
                <w:szCs w:val="24"/>
              </w:rPr>
              <w:t>11</w:t>
            </w:r>
            <w:r>
              <w:rPr>
                <w:rFonts w:ascii="Times New Roman" w:eastAsia="SimSun" w:hAnsi="Times New Roman" w:cs="Times New Roman"/>
                <w:sz w:val="24"/>
                <w:szCs w:val="24"/>
              </w:rPr>
              <w:fldChar w:fldCharType="end"/>
            </w:r>
          </w:hyperlink>
        </w:p>
        <w:p w14:paraId="4B1926FE" w14:textId="77777777" w:rsidR="00AC2BDD" w:rsidRDefault="00000000">
          <w:pPr>
            <w:pStyle w:val="WPSOffice1"/>
            <w:tabs>
              <w:tab w:val="right" w:leader="dot" w:pos="10110"/>
            </w:tabs>
            <w:spacing w:line="360" w:lineRule="auto"/>
            <w:rPr>
              <w:rFonts w:ascii="Times New Roman" w:eastAsia="SimSun" w:hAnsi="Times New Roman" w:cs="Times New Roman"/>
              <w:sz w:val="24"/>
              <w:szCs w:val="24"/>
            </w:rPr>
          </w:pPr>
          <w:hyperlink w:anchor="_Toc16199" w:history="1">
            <w:r>
              <w:rPr>
                <w:rFonts w:ascii="Times New Roman" w:eastAsia="SimSun" w:hAnsi="Times New Roman" w:cs="Times New Roman"/>
                <w:spacing w:val="100"/>
                <w:sz w:val="24"/>
                <w:szCs w:val="24"/>
              </w:rPr>
              <w:t>附录</w:t>
            </w:r>
            <w:r>
              <w:rPr>
                <w:rFonts w:ascii="Times New Roman" w:eastAsia="SimSun" w:hAnsi="Times New Roman" w:cs="Times New Roman"/>
                <w:spacing w:val="100"/>
                <w:sz w:val="24"/>
                <w:szCs w:val="24"/>
              </w:rPr>
              <w:t>A</w:t>
            </w:r>
          </w:hyperlink>
          <w:hyperlink w:anchor="_Toc30864" w:history="1">
            <w:r>
              <w:rPr>
                <w:rFonts w:ascii="Times New Roman" w:eastAsia="SimSun" w:hAnsi="Times New Roman" w:cs="Times New Roman"/>
                <w:sz w:val="24"/>
                <w:szCs w:val="24"/>
              </w:rPr>
              <w:t>（规范性）</w:t>
            </w:r>
          </w:hyperlink>
          <w:hyperlink w:anchor="_Toc12667" w:history="1">
            <w:r>
              <w:rPr>
                <w:rFonts w:ascii="Times New Roman" w:eastAsia="SimSun" w:hAnsi="Times New Roman" w:cs="Times New Roman"/>
                <w:sz w:val="24"/>
                <w:szCs w:val="24"/>
              </w:rPr>
              <w:t>适用于</w:t>
            </w:r>
            <w:r>
              <w:rPr>
                <w:rFonts w:ascii="Times New Roman" w:eastAsia="SimSun" w:hAnsi="Times New Roman" w:cs="Times New Roman"/>
                <w:sz w:val="24"/>
                <w:szCs w:val="24"/>
              </w:rPr>
              <w:t>ADS</w:t>
            </w:r>
            <w:r>
              <w:rPr>
                <w:rFonts w:ascii="Times New Roman" w:eastAsia="SimSun" w:hAnsi="Times New Roman" w:cs="Times New Roman"/>
                <w:sz w:val="24"/>
                <w:szCs w:val="24"/>
              </w:rPr>
              <w:t>的安全性的特殊要求</w:t>
            </w:r>
            <w:r>
              <w:rPr>
                <w:rFonts w:ascii="Times New Roman" w:eastAsia="SimSun" w:hAnsi="Times New Roman" w:cs="Times New Roman"/>
                <w:sz w:val="24"/>
                <w:szCs w:val="24"/>
              </w:rPr>
              <w:tab/>
            </w:r>
            <w:r>
              <w:rPr>
                <w:rFonts w:ascii="Times New Roman" w:eastAsia="SimSun" w:hAnsi="Times New Roman" w:cs="Times New Roman"/>
                <w:sz w:val="24"/>
                <w:szCs w:val="24"/>
              </w:rPr>
              <w:fldChar w:fldCharType="begin"/>
            </w:r>
            <w:r>
              <w:rPr>
                <w:rFonts w:ascii="Times New Roman" w:eastAsia="SimSun" w:hAnsi="Times New Roman" w:cs="Times New Roman"/>
                <w:sz w:val="24"/>
                <w:szCs w:val="24"/>
              </w:rPr>
              <w:instrText xml:space="preserve"> PAGEREF _Toc12667 \h </w:instrText>
            </w:r>
            <w:r>
              <w:rPr>
                <w:rFonts w:ascii="Times New Roman" w:eastAsia="SimSun" w:hAnsi="Times New Roman" w:cs="Times New Roman"/>
                <w:sz w:val="24"/>
                <w:szCs w:val="24"/>
              </w:rPr>
            </w:r>
            <w:r>
              <w:rPr>
                <w:rFonts w:ascii="Times New Roman" w:eastAsia="SimSun" w:hAnsi="Times New Roman" w:cs="Times New Roman"/>
                <w:sz w:val="24"/>
                <w:szCs w:val="24"/>
              </w:rPr>
              <w:fldChar w:fldCharType="separate"/>
            </w:r>
            <w:r>
              <w:rPr>
                <w:rFonts w:ascii="Times New Roman" w:eastAsia="SimSun" w:hAnsi="Times New Roman" w:cs="Times New Roman"/>
                <w:sz w:val="24"/>
                <w:szCs w:val="24"/>
              </w:rPr>
              <w:t>13</w:t>
            </w:r>
            <w:r>
              <w:rPr>
                <w:rFonts w:ascii="Times New Roman" w:eastAsia="SimSun" w:hAnsi="Times New Roman" w:cs="Times New Roman"/>
                <w:sz w:val="24"/>
                <w:szCs w:val="24"/>
              </w:rPr>
              <w:fldChar w:fldCharType="end"/>
            </w:r>
          </w:hyperlink>
        </w:p>
        <w:p w14:paraId="4B1926FF" w14:textId="77777777" w:rsidR="00AC2BDD" w:rsidRDefault="00000000">
          <w:pPr>
            <w:pStyle w:val="WPSOffice1"/>
            <w:tabs>
              <w:tab w:val="right" w:leader="dot" w:pos="10110"/>
            </w:tabs>
            <w:spacing w:line="360" w:lineRule="auto"/>
            <w:rPr>
              <w:rFonts w:ascii="Times New Roman" w:eastAsia="SimSun" w:hAnsi="Times New Roman" w:cs="Times New Roman"/>
              <w:sz w:val="24"/>
              <w:szCs w:val="24"/>
            </w:rPr>
          </w:pPr>
          <w:hyperlink w:anchor="_Toc1689" w:history="1">
            <w:r>
              <w:rPr>
                <w:rFonts w:ascii="Times New Roman" w:eastAsia="SimSun" w:hAnsi="Times New Roman" w:cs="Times New Roman"/>
                <w:spacing w:val="100"/>
                <w:sz w:val="24"/>
                <w:szCs w:val="24"/>
              </w:rPr>
              <w:t>附录</w:t>
            </w:r>
            <w:r>
              <w:rPr>
                <w:rFonts w:ascii="Times New Roman" w:eastAsia="SimSun" w:hAnsi="Times New Roman" w:cs="Times New Roman"/>
                <w:spacing w:val="100"/>
                <w:sz w:val="24"/>
                <w:szCs w:val="24"/>
              </w:rPr>
              <w:t>B</w:t>
            </w:r>
            <w:r>
              <w:rPr>
                <w:rFonts w:ascii="Times New Roman" w:eastAsia="SimSun" w:hAnsi="Times New Roman" w:cs="Times New Roman"/>
                <w:sz w:val="24"/>
                <w:szCs w:val="24"/>
              </w:rPr>
              <w:t>（规范性）</w:t>
            </w:r>
            <w:r>
              <w:rPr>
                <w:rFonts w:ascii="Times New Roman" w:eastAsia="SimSun" w:hAnsi="Times New Roman" w:cs="Times New Roman"/>
                <w:sz w:val="24"/>
                <w:szCs w:val="24"/>
              </w:rPr>
              <w:t xml:space="preserve"> </w:t>
            </w:r>
            <w:r>
              <w:rPr>
                <w:rFonts w:ascii="Times New Roman" w:eastAsia="SimSun" w:hAnsi="Times New Roman" w:cs="Times New Roman" w:hint="eastAsia"/>
                <w:sz w:val="24"/>
                <w:szCs w:val="24"/>
              </w:rPr>
              <w:t>自动驾驶功能</w:t>
            </w:r>
            <w:r>
              <w:rPr>
                <w:rFonts w:ascii="Times New Roman" w:eastAsia="SimSun" w:hAnsi="Times New Roman" w:cs="Times New Roman"/>
                <w:sz w:val="24"/>
                <w:szCs w:val="24"/>
              </w:rPr>
              <w:t>仿真试验方法及要求</w:t>
            </w:r>
            <w:r>
              <w:rPr>
                <w:rFonts w:ascii="Times New Roman" w:eastAsia="SimSun" w:hAnsi="Times New Roman" w:cs="Times New Roman"/>
                <w:sz w:val="24"/>
                <w:szCs w:val="24"/>
              </w:rPr>
              <w:tab/>
            </w:r>
            <w:r>
              <w:rPr>
                <w:rFonts w:ascii="Times New Roman" w:eastAsia="SimSun" w:hAnsi="Times New Roman" w:cs="Times New Roman"/>
                <w:sz w:val="24"/>
                <w:szCs w:val="24"/>
              </w:rPr>
              <w:fldChar w:fldCharType="begin"/>
            </w:r>
            <w:r>
              <w:rPr>
                <w:rFonts w:ascii="Times New Roman" w:eastAsia="SimSun" w:hAnsi="Times New Roman" w:cs="Times New Roman"/>
                <w:sz w:val="24"/>
                <w:szCs w:val="24"/>
              </w:rPr>
              <w:instrText xml:space="preserve"> PAGEREF _Toc1689 \h </w:instrText>
            </w:r>
            <w:r>
              <w:rPr>
                <w:rFonts w:ascii="Times New Roman" w:eastAsia="SimSun" w:hAnsi="Times New Roman" w:cs="Times New Roman"/>
                <w:sz w:val="24"/>
                <w:szCs w:val="24"/>
              </w:rPr>
            </w:r>
            <w:r>
              <w:rPr>
                <w:rFonts w:ascii="Times New Roman" w:eastAsia="SimSun" w:hAnsi="Times New Roman" w:cs="Times New Roman"/>
                <w:sz w:val="24"/>
                <w:szCs w:val="24"/>
              </w:rPr>
              <w:fldChar w:fldCharType="separate"/>
            </w:r>
            <w:r>
              <w:rPr>
                <w:rFonts w:ascii="Times New Roman" w:eastAsia="SimSun" w:hAnsi="Times New Roman" w:cs="Times New Roman"/>
                <w:sz w:val="24"/>
                <w:szCs w:val="24"/>
              </w:rPr>
              <w:t>16</w:t>
            </w:r>
            <w:r>
              <w:rPr>
                <w:rFonts w:ascii="Times New Roman" w:eastAsia="SimSun" w:hAnsi="Times New Roman" w:cs="Times New Roman"/>
                <w:sz w:val="24"/>
                <w:szCs w:val="24"/>
              </w:rPr>
              <w:fldChar w:fldCharType="end"/>
            </w:r>
          </w:hyperlink>
        </w:p>
        <w:p w14:paraId="4B192700" w14:textId="77777777" w:rsidR="00AC2BDD" w:rsidRDefault="00000000">
          <w:pPr>
            <w:pStyle w:val="WPSOffice1"/>
            <w:tabs>
              <w:tab w:val="right" w:leader="dot" w:pos="10110"/>
            </w:tabs>
            <w:spacing w:line="360" w:lineRule="auto"/>
            <w:rPr>
              <w:rFonts w:ascii="Times New Roman" w:eastAsia="SimSun" w:hAnsi="Times New Roman" w:cs="Times New Roman"/>
              <w:sz w:val="24"/>
              <w:szCs w:val="24"/>
            </w:rPr>
          </w:pPr>
          <w:hyperlink w:anchor="_Toc31884" w:history="1">
            <w:r>
              <w:rPr>
                <w:rFonts w:ascii="Times New Roman" w:eastAsia="SimSun" w:hAnsi="Times New Roman" w:cs="Times New Roman"/>
                <w:spacing w:val="100"/>
                <w:sz w:val="24"/>
                <w:szCs w:val="24"/>
              </w:rPr>
              <w:t>附录</w:t>
            </w:r>
            <w:r>
              <w:rPr>
                <w:rFonts w:ascii="Times New Roman" w:eastAsia="SimSun" w:hAnsi="Times New Roman" w:cs="Times New Roman"/>
                <w:spacing w:val="100"/>
                <w:sz w:val="24"/>
                <w:szCs w:val="24"/>
              </w:rPr>
              <w:t>C</w:t>
            </w:r>
            <w:r>
              <w:rPr>
                <w:rFonts w:ascii="Times New Roman" w:eastAsia="SimSun" w:hAnsi="Times New Roman" w:cs="Times New Roman"/>
                <w:sz w:val="24"/>
                <w:szCs w:val="24"/>
              </w:rPr>
              <w:t>（规范性）</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自动驾驶功能场地试验方法及要求</w:t>
            </w:r>
            <w:r>
              <w:rPr>
                <w:rFonts w:ascii="Times New Roman" w:eastAsia="SimSun" w:hAnsi="Times New Roman" w:cs="Times New Roman"/>
                <w:sz w:val="24"/>
                <w:szCs w:val="24"/>
              </w:rPr>
              <w:tab/>
            </w:r>
            <w:r>
              <w:rPr>
                <w:rFonts w:ascii="Times New Roman" w:eastAsia="SimSun" w:hAnsi="Times New Roman" w:cs="Times New Roman"/>
                <w:sz w:val="24"/>
                <w:szCs w:val="24"/>
              </w:rPr>
              <w:fldChar w:fldCharType="begin"/>
            </w:r>
            <w:r>
              <w:rPr>
                <w:rFonts w:ascii="Times New Roman" w:eastAsia="SimSun" w:hAnsi="Times New Roman" w:cs="Times New Roman"/>
                <w:sz w:val="24"/>
                <w:szCs w:val="24"/>
              </w:rPr>
              <w:instrText xml:space="preserve"> PAGEREF _Toc31884 \h </w:instrText>
            </w:r>
            <w:r>
              <w:rPr>
                <w:rFonts w:ascii="Times New Roman" w:eastAsia="SimSun" w:hAnsi="Times New Roman" w:cs="Times New Roman"/>
                <w:sz w:val="24"/>
                <w:szCs w:val="24"/>
              </w:rPr>
            </w:r>
            <w:r>
              <w:rPr>
                <w:rFonts w:ascii="Times New Roman" w:eastAsia="SimSun" w:hAnsi="Times New Roman" w:cs="Times New Roman"/>
                <w:sz w:val="24"/>
                <w:szCs w:val="24"/>
              </w:rPr>
              <w:fldChar w:fldCharType="separate"/>
            </w:r>
            <w:r>
              <w:rPr>
                <w:rFonts w:ascii="Times New Roman" w:eastAsia="SimSun" w:hAnsi="Times New Roman" w:cs="Times New Roman"/>
                <w:sz w:val="24"/>
                <w:szCs w:val="24"/>
              </w:rPr>
              <w:t>20</w:t>
            </w:r>
            <w:r>
              <w:rPr>
                <w:rFonts w:ascii="Times New Roman" w:eastAsia="SimSun" w:hAnsi="Times New Roman" w:cs="Times New Roman"/>
                <w:sz w:val="24"/>
                <w:szCs w:val="24"/>
              </w:rPr>
              <w:fldChar w:fldCharType="end"/>
            </w:r>
          </w:hyperlink>
        </w:p>
        <w:p w14:paraId="4B192701" w14:textId="77777777" w:rsidR="00AC2BDD" w:rsidRDefault="00000000">
          <w:pPr>
            <w:pStyle w:val="WPSOffice1"/>
            <w:tabs>
              <w:tab w:val="right" w:leader="dot" w:pos="10110"/>
            </w:tabs>
            <w:spacing w:line="360" w:lineRule="auto"/>
            <w:rPr>
              <w:rFonts w:ascii="Times New Roman" w:eastAsia="SimSun" w:hAnsi="Times New Roman" w:cs="Times New Roman"/>
              <w:sz w:val="24"/>
              <w:szCs w:val="24"/>
            </w:rPr>
          </w:pPr>
          <w:hyperlink w:anchor="_Toc25866" w:history="1">
            <w:r>
              <w:rPr>
                <w:rFonts w:ascii="Times New Roman" w:eastAsia="SimSun" w:hAnsi="Times New Roman" w:cs="Times New Roman"/>
                <w:spacing w:val="100"/>
                <w:sz w:val="24"/>
                <w:szCs w:val="24"/>
              </w:rPr>
              <w:t>附录</w:t>
            </w:r>
            <w:r>
              <w:rPr>
                <w:rFonts w:ascii="Times New Roman" w:eastAsia="SimSun" w:hAnsi="Times New Roman" w:cs="Times New Roman"/>
                <w:spacing w:val="100"/>
                <w:sz w:val="24"/>
                <w:szCs w:val="24"/>
              </w:rPr>
              <w:t>D</w:t>
            </w:r>
            <w:r>
              <w:rPr>
                <w:rFonts w:ascii="Times New Roman" w:eastAsia="SimSun" w:hAnsi="Times New Roman" w:cs="Times New Roman"/>
                <w:sz w:val="24"/>
                <w:szCs w:val="24"/>
              </w:rPr>
              <w:t>（规范性）</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自动驾驶功能道路试验方法及要求</w:t>
            </w:r>
            <w:r>
              <w:rPr>
                <w:rFonts w:ascii="Times New Roman" w:eastAsia="SimSun" w:hAnsi="Times New Roman" w:cs="Times New Roman"/>
                <w:sz w:val="24"/>
                <w:szCs w:val="24"/>
              </w:rPr>
              <w:tab/>
            </w:r>
            <w:r>
              <w:rPr>
                <w:rFonts w:ascii="Times New Roman" w:eastAsia="SimSun" w:hAnsi="Times New Roman" w:cs="Times New Roman"/>
                <w:sz w:val="24"/>
                <w:szCs w:val="24"/>
              </w:rPr>
              <w:fldChar w:fldCharType="begin"/>
            </w:r>
            <w:r>
              <w:rPr>
                <w:rFonts w:ascii="Times New Roman" w:eastAsia="SimSun" w:hAnsi="Times New Roman" w:cs="Times New Roman"/>
                <w:sz w:val="24"/>
                <w:szCs w:val="24"/>
              </w:rPr>
              <w:instrText xml:space="preserve"> PAGEREF _Toc25866 \h </w:instrText>
            </w:r>
            <w:r>
              <w:rPr>
                <w:rFonts w:ascii="Times New Roman" w:eastAsia="SimSun" w:hAnsi="Times New Roman" w:cs="Times New Roman"/>
                <w:sz w:val="24"/>
                <w:szCs w:val="24"/>
              </w:rPr>
            </w:r>
            <w:r>
              <w:rPr>
                <w:rFonts w:ascii="Times New Roman" w:eastAsia="SimSun" w:hAnsi="Times New Roman" w:cs="Times New Roman"/>
                <w:sz w:val="24"/>
                <w:szCs w:val="24"/>
              </w:rPr>
              <w:fldChar w:fldCharType="separate"/>
            </w:r>
            <w:r>
              <w:rPr>
                <w:rFonts w:ascii="Times New Roman" w:eastAsia="SimSun" w:hAnsi="Times New Roman" w:cs="Times New Roman"/>
                <w:sz w:val="24"/>
                <w:szCs w:val="24"/>
              </w:rPr>
              <w:t>37</w:t>
            </w:r>
            <w:r>
              <w:rPr>
                <w:rFonts w:ascii="Times New Roman" w:eastAsia="SimSun" w:hAnsi="Times New Roman" w:cs="Times New Roman"/>
                <w:sz w:val="24"/>
                <w:szCs w:val="24"/>
              </w:rPr>
              <w:fldChar w:fldCharType="end"/>
            </w:r>
          </w:hyperlink>
        </w:p>
        <w:p w14:paraId="4B192702" w14:textId="77777777" w:rsidR="00AC2BDD" w:rsidRDefault="00000000">
          <w:pPr>
            <w:spacing w:line="360" w:lineRule="auto"/>
            <w:rPr>
              <w:rFonts w:ascii="Times New Roman" w:eastAsia="SimSun" w:hAnsi="Times New Roman" w:cs="Times New Roman"/>
              <w:lang w:eastAsia="zh-CN"/>
            </w:rPr>
            <w:sectPr w:rsidR="00AC2BDD">
              <w:pgSz w:w="11910" w:h="16850"/>
              <w:pgMar w:top="1100" w:right="780" w:bottom="280" w:left="1020" w:header="720" w:footer="720" w:gutter="0"/>
              <w:cols w:space="720"/>
            </w:sectPr>
          </w:pPr>
          <w:r>
            <w:rPr>
              <w:rFonts w:ascii="Times New Roman" w:eastAsia="SimSun" w:hAnsi="Times New Roman" w:cs="Times New Roman"/>
              <w:sz w:val="24"/>
              <w:szCs w:val="24"/>
              <w:lang w:eastAsia="zh-CN"/>
            </w:rPr>
            <w:fldChar w:fldCharType="end"/>
          </w:r>
        </w:p>
      </w:sdtContent>
    </w:sdt>
    <w:p w14:paraId="4B192703" w14:textId="77777777" w:rsidR="00AC2BDD" w:rsidRDefault="00000000">
      <w:pPr>
        <w:jc w:val="right"/>
        <w:rPr>
          <w:rFonts w:ascii="Times New Roman" w:hAnsi="Times New Roman" w:cs="Times New Roman"/>
          <w:lang w:eastAsia="zh-CN"/>
        </w:rPr>
      </w:pPr>
      <w:proofErr w:type="spellStart"/>
      <w:r>
        <w:rPr>
          <w:rFonts w:ascii="Times New Roman" w:hAnsi="Times New Roman" w:cs="Times New Roman"/>
          <w:lang w:eastAsia="zh-CN"/>
        </w:rPr>
        <w:lastRenderedPageBreak/>
        <w:t>DBxxx</w:t>
      </w:r>
      <w:proofErr w:type="spellEnd"/>
    </w:p>
    <w:p w14:paraId="4B192704" w14:textId="77777777" w:rsidR="00AC2BDD" w:rsidRDefault="00000000">
      <w:pPr>
        <w:tabs>
          <w:tab w:val="left" w:pos="959"/>
        </w:tabs>
        <w:spacing w:before="100"/>
        <w:ind w:right="77"/>
        <w:jc w:val="center"/>
        <w:rPr>
          <w:rFonts w:ascii="Times New Roman" w:eastAsia="SimHei" w:hAnsi="Times New Roman" w:cs="Times New Roman"/>
          <w:sz w:val="32"/>
          <w:szCs w:val="32"/>
          <w:lang w:eastAsia="zh-CN"/>
        </w:rPr>
      </w:pPr>
      <w:r>
        <w:rPr>
          <w:rFonts w:ascii="Times New Roman" w:hAnsi="Times New Roman" w:cs="Times New Roman"/>
          <w:noProof/>
        </w:rPr>
        <mc:AlternateContent>
          <mc:Choice Requires="wpg">
            <w:drawing>
              <wp:anchor distT="0" distB="0" distL="114300" distR="114300" simplePos="0" relativeHeight="251660288" behindDoc="1" locked="0" layoutInCell="1" allowOverlap="1" wp14:anchorId="4B192DEB" wp14:editId="4B192DEC">
                <wp:simplePos x="0" y="0"/>
                <wp:positionH relativeFrom="page">
                  <wp:posOffset>701040</wp:posOffset>
                </wp:positionH>
                <wp:positionV relativeFrom="paragraph">
                  <wp:posOffset>93345</wp:posOffset>
                </wp:positionV>
                <wp:extent cx="6158230" cy="1270"/>
                <wp:effectExtent l="0" t="0" r="0" b="0"/>
                <wp:wrapNone/>
                <wp:docPr id="9" name="组合 8"/>
                <wp:cNvGraphicFramePr/>
                <a:graphic xmlns:a="http://schemas.openxmlformats.org/drawingml/2006/main">
                  <a:graphicData uri="http://schemas.microsoft.com/office/word/2010/wordprocessingGroup">
                    <wpg:wgp>
                      <wpg:cNvGrpSpPr/>
                      <wpg:grpSpPr>
                        <a:xfrm>
                          <a:off x="0" y="0"/>
                          <a:ext cx="6158230" cy="1270"/>
                          <a:chOff x="1104" y="148"/>
                          <a:chExt cx="9698" cy="2"/>
                        </a:xfrm>
                      </wpg:grpSpPr>
                      <wps:wsp>
                        <wps:cNvPr id="8" name="任意多边形 9"/>
                        <wps:cNvSpPr/>
                        <wps:spPr>
                          <a:xfrm>
                            <a:off x="1104" y="148"/>
                            <a:ext cx="9698" cy="2"/>
                          </a:xfrm>
                          <a:custGeom>
                            <a:avLst/>
                            <a:gdLst/>
                            <a:ahLst/>
                            <a:cxnLst/>
                            <a:rect l="0" t="0" r="0" b="0"/>
                            <a:pathLst>
                              <a:path w="9698">
                                <a:moveTo>
                                  <a:pt x="0" y="0"/>
                                </a:moveTo>
                                <a:lnTo>
                                  <a:pt x="9698" y="0"/>
                                </a:lnTo>
                              </a:path>
                            </a:pathLst>
                          </a:custGeom>
                          <a:noFill/>
                          <a:ln w="7620" cap="flat" cmpd="sng">
                            <a:solidFill>
                              <a:srgbClr val="000000"/>
                            </a:solidFill>
                            <a:prstDash val="solid"/>
                            <a:headEnd type="none" w="med" len="med"/>
                            <a:tailEnd type="none" w="med" len="med"/>
                          </a:ln>
                        </wps:spPr>
                        <wps:bodyPr upright="1"/>
                      </wps:wsp>
                    </wpg:wgp>
                  </a:graphicData>
                </a:graphic>
              </wp:anchor>
            </w:drawing>
          </mc:Choice>
          <mc:Fallback xmlns:wpsCustomData="http://www.wps.cn/officeDocument/2013/wpsCustomData">
            <w:pict>
              <v:group id="组合 8" o:spid="_x0000_s1026" o:spt="203" style="position:absolute;left:0pt;margin-left:55.2pt;margin-top:7.35pt;height:0.1pt;width:484.9pt;mso-position-horizontal-relative:page;z-index:-251656192;mso-width-relative:page;mso-height-relative:page;" coordorigin="1104,148" coordsize="9698,2" o:gfxdata="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gxs2PdkAAAAKAQAADwAAAAAAAAABACAAAAAiAAAAZHJzL2Rvd25yZXYueG1sUEsBAhQAFAAAAAgA&#10;h07iQDbvD2+WAgAAzwUAAA4AAAAAAAAAAQAgAAAAKAEAAGRycy9lMm9Eb2MueG1sUEsFBgAAAAAG&#10;AAYAWQEAADAGAAAAAA==&#10;">
                <o:lock v:ext="edit" aspectratio="f"/>
                <v:shape id="任意多边形 9" o:spid="_x0000_s1026" o:spt="100" style="position:absolute;left:1104;top:148;height:2;width:9698;" filled="f" stroked="t" coordsize="9698,1" o:gfxdata="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kbQ07sAAADa&#10;AAAADwAAAAAAAAABACAAAAAiAAAAZHJzL2Rvd25yZXYueG1sUEsBAhQAFAAAAAgAh07iQDMvBZ47&#10;AAAAOQAAABAAAAAAAAAAAQAgAAAACgEAAGRycy9zaGFwZXhtbC54bWxQSwUGAAAAAAYABgBbAQAA&#10;tAMAAAAA&#10;" path="m0,0l9698,0e">
                  <v:fill on="f" focussize="0,0"/>
                  <v:stroke weight="0.6pt" color="#000000" joinstyle="round"/>
                  <v:imagedata o:title=""/>
                  <o:lock v:ext="edit" aspectratio="f"/>
                </v:shape>
              </v:group>
            </w:pict>
          </mc:Fallback>
        </mc:AlternateContent>
      </w:r>
      <w:r>
        <w:rPr>
          <w:rFonts w:ascii="Times New Roman" w:eastAsia="SimHei" w:hAnsi="Times New Roman" w:cs="Times New Roman"/>
          <w:w w:val="95"/>
          <w:sz w:val="32"/>
          <w:szCs w:val="32"/>
          <w:lang w:eastAsia="zh-CN"/>
        </w:rPr>
        <w:t>前</w:t>
      </w:r>
      <w:r>
        <w:rPr>
          <w:rFonts w:ascii="Times New Roman" w:eastAsia="SimHei" w:hAnsi="Times New Roman" w:cs="Times New Roman"/>
          <w:w w:val="95"/>
          <w:sz w:val="32"/>
          <w:szCs w:val="32"/>
          <w:lang w:eastAsia="zh-CN"/>
        </w:rPr>
        <w:tab/>
      </w:r>
      <w:r>
        <w:rPr>
          <w:rFonts w:ascii="Times New Roman" w:eastAsia="SimHei" w:hAnsi="Times New Roman" w:cs="Times New Roman"/>
          <w:sz w:val="32"/>
          <w:szCs w:val="32"/>
          <w:lang w:eastAsia="zh-CN"/>
        </w:rPr>
        <w:t>言</w:t>
      </w:r>
    </w:p>
    <w:p w14:paraId="4B192705" w14:textId="77777777" w:rsidR="00AC2BDD" w:rsidRDefault="00AC2BDD">
      <w:pPr>
        <w:spacing w:before="5"/>
        <w:rPr>
          <w:rFonts w:ascii="Times New Roman" w:eastAsia="SimHei" w:hAnsi="Times New Roman" w:cs="Times New Roman"/>
          <w:sz w:val="17"/>
          <w:szCs w:val="17"/>
          <w:lang w:eastAsia="zh-CN"/>
        </w:rPr>
      </w:pPr>
    </w:p>
    <w:p w14:paraId="4B192706" w14:textId="77777777" w:rsidR="00AC2BDD" w:rsidRDefault="00000000">
      <w:pPr>
        <w:pStyle w:val="ListParagraph"/>
        <w:tabs>
          <w:tab w:val="left" w:pos="531"/>
        </w:tabs>
        <w:autoSpaceDE w:val="0"/>
        <w:autoSpaceDN w:val="0"/>
        <w:spacing w:before="141"/>
        <w:ind w:left="215" w:firstLineChars="200" w:firstLine="440"/>
        <w:rPr>
          <w:rFonts w:ascii="Times New Roman" w:eastAsia="Times New Roman" w:hAnsi="Times New Roman" w:cs="Times New Roman"/>
          <w:lang w:eastAsia="zh-CN" w:bidi="en-US"/>
        </w:rPr>
      </w:pPr>
      <w:proofErr w:type="spellStart"/>
      <w:r>
        <w:rPr>
          <w:rFonts w:ascii="Times New Roman" w:eastAsia="Times New Roman" w:hAnsi="Times New Roman" w:cs="Times New Roman"/>
          <w:lang w:eastAsia="zh-CN" w:bidi="en-US"/>
        </w:rPr>
        <w:t>本文件按照GB</w:t>
      </w:r>
      <w:proofErr w:type="spellEnd"/>
      <w:r>
        <w:rPr>
          <w:rFonts w:ascii="Times New Roman" w:eastAsia="Times New Roman" w:hAnsi="Times New Roman" w:cs="Times New Roman"/>
          <w:lang w:eastAsia="zh-CN" w:bidi="en-US"/>
        </w:rPr>
        <w:t>/T 1.1—2020《</w:t>
      </w:r>
      <w:proofErr w:type="gramStart"/>
      <w:r>
        <w:rPr>
          <w:rFonts w:ascii="Times New Roman" w:eastAsia="Times New Roman" w:hAnsi="Times New Roman" w:cs="Times New Roman"/>
          <w:lang w:eastAsia="zh-CN" w:bidi="en-US"/>
        </w:rPr>
        <w:t>标准化工作导则  第</w:t>
      </w:r>
      <w:proofErr w:type="gramEnd"/>
      <w:r>
        <w:rPr>
          <w:rFonts w:ascii="Times New Roman" w:eastAsia="Times New Roman" w:hAnsi="Times New Roman" w:cs="Times New Roman"/>
          <w:lang w:eastAsia="zh-CN" w:bidi="en-US"/>
        </w:rPr>
        <w:t>1部分：标准化文件的结构和起草规则》的规定起草。</w:t>
      </w:r>
    </w:p>
    <w:p w14:paraId="4B192707" w14:textId="77777777" w:rsidR="00AC2BDD" w:rsidRDefault="00000000">
      <w:pPr>
        <w:pStyle w:val="ListParagraph"/>
        <w:tabs>
          <w:tab w:val="left" w:pos="531"/>
        </w:tabs>
        <w:autoSpaceDE w:val="0"/>
        <w:autoSpaceDN w:val="0"/>
        <w:spacing w:before="141"/>
        <w:ind w:left="215" w:firstLineChars="200" w:firstLine="440"/>
        <w:rPr>
          <w:rFonts w:ascii="Times New Roman" w:eastAsia="Times New Roman" w:hAnsi="Times New Roman" w:cs="Times New Roman"/>
          <w:lang w:eastAsia="zh-CN" w:bidi="en-US"/>
        </w:rPr>
      </w:pPr>
      <w:proofErr w:type="spellStart"/>
      <w:r>
        <w:rPr>
          <w:rFonts w:ascii="Times New Roman" w:eastAsia="Times New Roman" w:hAnsi="Times New Roman" w:cs="Times New Roman"/>
          <w:lang w:eastAsia="zh-CN" w:bidi="en-US"/>
        </w:rPr>
        <w:t>本标准由深圳市市场监督管理局提出并归口</w:t>
      </w:r>
      <w:proofErr w:type="spellEnd"/>
      <w:r>
        <w:rPr>
          <w:rFonts w:ascii="Times New Roman" w:eastAsia="Times New Roman" w:hAnsi="Times New Roman" w:cs="Times New Roman"/>
          <w:lang w:eastAsia="zh-CN" w:bidi="en-US"/>
        </w:rPr>
        <w:t>。</w:t>
      </w:r>
    </w:p>
    <w:p w14:paraId="4B192708" w14:textId="77777777" w:rsidR="00AC2BDD" w:rsidRDefault="00000000">
      <w:pPr>
        <w:pStyle w:val="ListParagraph"/>
        <w:tabs>
          <w:tab w:val="left" w:pos="531"/>
        </w:tabs>
        <w:autoSpaceDE w:val="0"/>
        <w:autoSpaceDN w:val="0"/>
        <w:spacing w:before="141"/>
        <w:ind w:left="215" w:firstLineChars="200" w:firstLine="440"/>
        <w:rPr>
          <w:rFonts w:ascii="Times New Roman" w:eastAsia="Times New Roman" w:hAnsi="Times New Roman" w:cs="Times New Roman"/>
          <w:lang w:eastAsia="zh-CN" w:bidi="en-US"/>
        </w:rPr>
      </w:pPr>
      <w:r>
        <w:rPr>
          <w:rFonts w:ascii="Times New Roman" w:eastAsia="SimSun" w:hAnsi="Times New Roman" w:cs="Times New Roman"/>
          <w:lang w:eastAsia="zh-CN" w:bidi="en-US"/>
        </w:rPr>
        <w:t>本文件以</w:t>
      </w:r>
      <w:r>
        <w:rPr>
          <w:rFonts w:ascii="Times New Roman" w:eastAsia="SimSun" w:hAnsi="Times New Roman" w:cs="Times New Roman" w:hint="eastAsia"/>
          <w:lang w:eastAsia="zh-CN" w:bidi="en-US"/>
        </w:rPr>
        <w:t>GB/T</w:t>
      </w:r>
      <w:r>
        <w:rPr>
          <w:rFonts w:ascii="Times New Roman" w:eastAsia="SimSun" w:hAnsi="Times New Roman" w:cs="Times New Roman" w:hint="eastAsia"/>
          <w:lang w:eastAsia="zh-CN" w:bidi="en-US"/>
        </w:rPr>
        <w:t>《智能网联汽车</w:t>
      </w:r>
      <w:r>
        <w:rPr>
          <w:rFonts w:ascii="Times New Roman" w:eastAsia="SimSun" w:hAnsi="Times New Roman" w:cs="Times New Roman" w:hint="eastAsia"/>
          <w:lang w:eastAsia="zh-CN" w:bidi="en-US"/>
        </w:rPr>
        <w:t xml:space="preserve"> </w:t>
      </w:r>
      <w:r>
        <w:rPr>
          <w:rFonts w:ascii="Times New Roman" w:eastAsia="SimSun" w:hAnsi="Times New Roman" w:cs="Times New Roman" w:hint="eastAsia"/>
          <w:lang w:eastAsia="zh-CN" w:bidi="en-US"/>
        </w:rPr>
        <w:t>自动驾驶系统通用技术要求》（计划号：</w:t>
      </w:r>
      <w:r>
        <w:rPr>
          <w:rFonts w:ascii="Times New Roman" w:eastAsia="SimSun" w:hAnsi="Times New Roman" w:cs="Times New Roman" w:hint="eastAsia"/>
          <w:lang w:eastAsia="zh-CN" w:bidi="en-US"/>
        </w:rPr>
        <w:t>20213608-T-339</w:t>
      </w:r>
      <w:r>
        <w:rPr>
          <w:rFonts w:ascii="Times New Roman" w:eastAsia="SimSun" w:hAnsi="Times New Roman" w:cs="Times New Roman" w:hint="eastAsia"/>
          <w:lang w:eastAsia="zh-CN" w:bidi="en-US"/>
        </w:rPr>
        <w:t>）、</w:t>
      </w:r>
      <w:r>
        <w:rPr>
          <w:rFonts w:ascii="Times New Roman" w:eastAsia="Times New Roman" w:hAnsi="Times New Roman" w:cs="Times New Roman"/>
          <w:lang w:eastAsia="zh-CN" w:bidi="en-US"/>
        </w:rPr>
        <w:t>GB/T 41798-2022</w:t>
      </w:r>
      <w:r>
        <w:rPr>
          <w:rFonts w:ascii="Times New Roman" w:eastAsia="SimSun" w:hAnsi="Times New Roman" w:cs="Times New Roman"/>
          <w:lang w:eastAsia="zh-CN" w:bidi="en-US"/>
        </w:rPr>
        <w:t>《</w:t>
      </w:r>
      <w:r>
        <w:rPr>
          <w:rFonts w:ascii="Times New Roman" w:eastAsia="Times New Roman" w:hAnsi="Times New Roman" w:cs="Times New Roman"/>
          <w:lang w:eastAsia="zh-CN" w:bidi="en-US"/>
        </w:rPr>
        <w:t xml:space="preserve"> </w:t>
      </w:r>
      <w:r>
        <w:rPr>
          <w:rFonts w:ascii="Times New Roman" w:eastAsia="SimSun" w:hAnsi="Times New Roman" w:cs="Times New Roman"/>
          <w:lang w:eastAsia="zh-CN" w:bidi="en-US"/>
        </w:rPr>
        <w:t>智能网联汽车</w:t>
      </w:r>
      <w:r>
        <w:rPr>
          <w:rFonts w:ascii="Times New Roman" w:eastAsia="SimSun" w:hAnsi="Times New Roman" w:cs="Times New Roman"/>
          <w:lang w:eastAsia="zh-CN" w:bidi="en-US"/>
        </w:rPr>
        <w:t xml:space="preserve"> </w:t>
      </w:r>
      <w:r>
        <w:rPr>
          <w:rFonts w:ascii="Times New Roman" w:eastAsia="SimSun" w:hAnsi="Times New Roman" w:cs="Times New Roman"/>
          <w:lang w:eastAsia="zh-CN" w:bidi="en-US"/>
        </w:rPr>
        <w:t>自动驾驶功能封闭场地试验方法及要求》、</w:t>
      </w:r>
      <w:r>
        <w:rPr>
          <w:rFonts w:ascii="Times New Roman" w:eastAsia="Times New Roman" w:hAnsi="Times New Roman" w:cs="Times New Roman"/>
          <w:lang w:eastAsia="zh-CN" w:bidi="en-US"/>
        </w:rPr>
        <w:t>GB/T</w:t>
      </w:r>
      <w:r>
        <w:rPr>
          <w:rFonts w:ascii="Times New Roman" w:eastAsia="SimSun" w:hAnsi="Times New Roman" w:cs="Times New Roman"/>
          <w:lang w:eastAsia="zh-CN" w:bidi="en-US"/>
        </w:rPr>
        <w:t>《</w:t>
      </w:r>
      <w:r>
        <w:rPr>
          <w:rFonts w:ascii="Times New Roman" w:eastAsia="Times New Roman" w:hAnsi="Times New Roman" w:cs="Times New Roman"/>
          <w:lang w:eastAsia="zh-CN" w:bidi="en-US"/>
        </w:rPr>
        <w:t xml:space="preserve"> </w:t>
      </w:r>
      <w:r>
        <w:rPr>
          <w:rFonts w:ascii="Times New Roman" w:eastAsia="SimSun" w:hAnsi="Times New Roman" w:cs="Times New Roman"/>
          <w:lang w:eastAsia="zh-CN" w:bidi="en-US"/>
        </w:rPr>
        <w:t>智能网联汽车自动驾驶功能道路试验方法及要求》（计划号：</w:t>
      </w:r>
      <w:r>
        <w:rPr>
          <w:rFonts w:ascii="Times New Roman" w:eastAsia="Times New Roman" w:hAnsi="Times New Roman" w:cs="Times New Roman"/>
          <w:lang w:eastAsia="zh-CN" w:bidi="en-US"/>
        </w:rPr>
        <w:t>20213609-T-339</w:t>
      </w:r>
      <w:r>
        <w:rPr>
          <w:rFonts w:ascii="Times New Roman" w:eastAsia="SimSun" w:hAnsi="Times New Roman" w:cs="Times New Roman"/>
          <w:lang w:eastAsia="zh-CN" w:bidi="en-US"/>
        </w:rPr>
        <w:t>）为基础制定，主要用于支持深圳市智能网联汽车准入管理工作的实施，原标准由中华人民共和国工业和信息化部提出，全国汽车标准化技术委员会（</w:t>
      </w:r>
      <w:r>
        <w:rPr>
          <w:rFonts w:ascii="Times New Roman" w:eastAsia="Times New Roman" w:hAnsi="Times New Roman" w:cs="Times New Roman"/>
          <w:lang w:eastAsia="zh-CN" w:bidi="en-US"/>
        </w:rPr>
        <w:t>SAC/ TC114</w:t>
      </w:r>
      <w:r>
        <w:rPr>
          <w:rFonts w:ascii="Times New Roman" w:eastAsia="SimSun" w:hAnsi="Times New Roman" w:cs="Times New Roman"/>
          <w:lang w:eastAsia="zh-CN" w:bidi="en-US"/>
        </w:rPr>
        <w:t>）归口，其起草单位、主要起草人、采标情况等与最终发布的推荐性国家标准一致。</w:t>
      </w:r>
    </w:p>
    <w:p w14:paraId="4B192709" w14:textId="77777777" w:rsidR="00AC2BDD" w:rsidRDefault="00AC2BDD">
      <w:pPr>
        <w:rPr>
          <w:rFonts w:ascii="Times New Roman" w:eastAsia="SimSun" w:hAnsi="Times New Roman" w:cs="Times New Roman"/>
          <w:sz w:val="20"/>
          <w:szCs w:val="20"/>
          <w:lang w:eastAsia="zh-CN"/>
        </w:rPr>
      </w:pPr>
    </w:p>
    <w:p w14:paraId="4B19270A" w14:textId="77777777" w:rsidR="00AC2BDD" w:rsidRDefault="00AC2BDD">
      <w:pPr>
        <w:rPr>
          <w:rFonts w:ascii="Times New Roman" w:eastAsia="SimSun" w:hAnsi="Times New Roman" w:cs="Times New Roman"/>
          <w:sz w:val="20"/>
          <w:szCs w:val="20"/>
          <w:lang w:eastAsia="zh-CN"/>
        </w:rPr>
      </w:pPr>
    </w:p>
    <w:p w14:paraId="4B19270B" w14:textId="77777777" w:rsidR="00AC2BDD" w:rsidRDefault="00AC2BDD">
      <w:pPr>
        <w:jc w:val="both"/>
        <w:rPr>
          <w:rFonts w:ascii="Times New Roman" w:eastAsia="SimSun" w:hAnsi="Times New Roman" w:cs="Times New Roman"/>
          <w:sz w:val="20"/>
          <w:szCs w:val="20"/>
          <w:lang w:eastAsia="zh-CN"/>
        </w:rPr>
      </w:pPr>
    </w:p>
    <w:p w14:paraId="4B19270C" w14:textId="77777777" w:rsidR="00AC2BDD" w:rsidRDefault="00AC2BDD">
      <w:pPr>
        <w:rPr>
          <w:rFonts w:ascii="Times New Roman" w:eastAsia="SimSun" w:hAnsi="Times New Roman" w:cs="Times New Roman"/>
          <w:sz w:val="20"/>
          <w:szCs w:val="20"/>
          <w:lang w:eastAsia="zh-CN"/>
        </w:rPr>
      </w:pPr>
    </w:p>
    <w:p w14:paraId="4B19270D" w14:textId="77777777" w:rsidR="00AC2BDD" w:rsidRDefault="00AC2BDD">
      <w:pPr>
        <w:rPr>
          <w:rFonts w:ascii="Times New Roman" w:eastAsia="SimSun" w:hAnsi="Times New Roman" w:cs="Times New Roman"/>
          <w:sz w:val="20"/>
          <w:szCs w:val="20"/>
          <w:lang w:eastAsia="zh-CN"/>
        </w:rPr>
      </w:pPr>
    </w:p>
    <w:p w14:paraId="4B19270E" w14:textId="77777777" w:rsidR="00AC2BDD" w:rsidRDefault="00AC2BDD">
      <w:pPr>
        <w:rPr>
          <w:rFonts w:ascii="Times New Roman" w:eastAsia="SimSun" w:hAnsi="Times New Roman" w:cs="Times New Roman"/>
          <w:sz w:val="20"/>
          <w:szCs w:val="20"/>
          <w:lang w:eastAsia="zh-CN"/>
        </w:rPr>
      </w:pPr>
    </w:p>
    <w:p w14:paraId="4B19270F" w14:textId="77777777" w:rsidR="00AC2BDD" w:rsidRDefault="00AC2BDD">
      <w:pPr>
        <w:rPr>
          <w:rFonts w:ascii="Times New Roman" w:eastAsia="SimSun" w:hAnsi="Times New Roman" w:cs="Times New Roman"/>
          <w:sz w:val="20"/>
          <w:szCs w:val="20"/>
          <w:lang w:eastAsia="zh-CN"/>
        </w:rPr>
      </w:pPr>
    </w:p>
    <w:p w14:paraId="4B192710" w14:textId="77777777" w:rsidR="00AC2BDD" w:rsidRDefault="00AC2BDD">
      <w:pPr>
        <w:rPr>
          <w:rFonts w:ascii="Times New Roman" w:eastAsia="SimSun" w:hAnsi="Times New Roman" w:cs="Times New Roman"/>
          <w:sz w:val="20"/>
          <w:szCs w:val="20"/>
          <w:lang w:eastAsia="zh-CN"/>
        </w:rPr>
      </w:pPr>
    </w:p>
    <w:p w14:paraId="4B192711" w14:textId="77777777" w:rsidR="00AC2BDD" w:rsidRDefault="00AC2BDD">
      <w:pPr>
        <w:rPr>
          <w:rFonts w:ascii="Times New Roman" w:eastAsia="SimSun" w:hAnsi="Times New Roman" w:cs="Times New Roman"/>
          <w:sz w:val="20"/>
          <w:szCs w:val="20"/>
          <w:lang w:eastAsia="zh-CN"/>
        </w:rPr>
      </w:pPr>
    </w:p>
    <w:p w14:paraId="4B192712" w14:textId="77777777" w:rsidR="00AC2BDD" w:rsidRDefault="00AC2BDD">
      <w:pPr>
        <w:rPr>
          <w:rFonts w:ascii="Times New Roman" w:eastAsia="SimSun" w:hAnsi="Times New Roman" w:cs="Times New Roman"/>
          <w:sz w:val="20"/>
          <w:szCs w:val="20"/>
          <w:lang w:eastAsia="zh-CN"/>
        </w:rPr>
      </w:pPr>
    </w:p>
    <w:p w14:paraId="4B192713" w14:textId="77777777" w:rsidR="00AC2BDD" w:rsidRDefault="00AC2BDD">
      <w:pPr>
        <w:rPr>
          <w:rFonts w:ascii="Times New Roman" w:eastAsia="SimSun" w:hAnsi="Times New Roman" w:cs="Times New Roman"/>
          <w:sz w:val="20"/>
          <w:szCs w:val="20"/>
          <w:lang w:eastAsia="zh-CN"/>
        </w:rPr>
      </w:pPr>
    </w:p>
    <w:p w14:paraId="4B192714" w14:textId="77777777" w:rsidR="00AC2BDD" w:rsidRDefault="00AC2BDD">
      <w:pPr>
        <w:rPr>
          <w:rFonts w:ascii="Times New Roman" w:eastAsia="SimSun" w:hAnsi="Times New Roman" w:cs="Times New Roman"/>
          <w:sz w:val="20"/>
          <w:szCs w:val="20"/>
          <w:lang w:eastAsia="zh-CN"/>
        </w:rPr>
      </w:pPr>
    </w:p>
    <w:p w14:paraId="4B192715" w14:textId="77777777" w:rsidR="00AC2BDD" w:rsidRDefault="00AC2BDD">
      <w:pPr>
        <w:rPr>
          <w:rFonts w:ascii="Times New Roman" w:eastAsia="SimSun" w:hAnsi="Times New Roman" w:cs="Times New Roman"/>
          <w:sz w:val="20"/>
          <w:szCs w:val="20"/>
          <w:lang w:eastAsia="zh-CN"/>
        </w:rPr>
      </w:pPr>
    </w:p>
    <w:p w14:paraId="4B192716" w14:textId="77777777" w:rsidR="00AC2BDD" w:rsidRDefault="00AC2BDD">
      <w:pPr>
        <w:rPr>
          <w:rFonts w:ascii="Times New Roman" w:eastAsia="SimSun" w:hAnsi="Times New Roman" w:cs="Times New Roman"/>
          <w:sz w:val="20"/>
          <w:szCs w:val="20"/>
          <w:lang w:eastAsia="zh-CN"/>
        </w:rPr>
      </w:pPr>
    </w:p>
    <w:p w14:paraId="4B192717" w14:textId="77777777" w:rsidR="00AC2BDD" w:rsidRDefault="00AC2BDD">
      <w:pPr>
        <w:rPr>
          <w:rFonts w:ascii="Times New Roman" w:eastAsia="SimSun" w:hAnsi="Times New Roman" w:cs="Times New Roman"/>
          <w:sz w:val="20"/>
          <w:szCs w:val="20"/>
          <w:lang w:eastAsia="zh-CN"/>
        </w:rPr>
      </w:pPr>
    </w:p>
    <w:p w14:paraId="4B192718" w14:textId="77777777" w:rsidR="00AC2BDD" w:rsidRDefault="00AC2BDD">
      <w:pPr>
        <w:rPr>
          <w:rFonts w:ascii="Times New Roman" w:eastAsia="SimSun" w:hAnsi="Times New Roman" w:cs="Times New Roman"/>
          <w:sz w:val="20"/>
          <w:szCs w:val="20"/>
          <w:lang w:eastAsia="zh-CN"/>
        </w:rPr>
      </w:pPr>
    </w:p>
    <w:p w14:paraId="4B192719" w14:textId="77777777" w:rsidR="00AC2BDD" w:rsidRDefault="00AC2BDD">
      <w:pPr>
        <w:rPr>
          <w:rFonts w:ascii="Times New Roman" w:eastAsia="SimSun" w:hAnsi="Times New Roman" w:cs="Times New Roman"/>
          <w:sz w:val="20"/>
          <w:szCs w:val="20"/>
          <w:lang w:eastAsia="zh-CN"/>
        </w:rPr>
      </w:pPr>
    </w:p>
    <w:p w14:paraId="4B19271A" w14:textId="77777777" w:rsidR="00AC2BDD" w:rsidRDefault="00AC2BDD">
      <w:pPr>
        <w:rPr>
          <w:rFonts w:ascii="Times New Roman" w:eastAsia="SimSun" w:hAnsi="Times New Roman" w:cs="Times New Roman"/>
          <w:sz w:val="20"/>
          <w:szCs w:val="20"/>
          <w:lang w:eastAsia="zh-CN"/>
        </w:rPr>
      </w:pPr>
    </w:p>
    <w:p w14:paraId="4B19271B" w14:textId="77777777" w:rsidR="00AC2BDD" w:rsidRDefault="00AC2BDD">
      <w:pPr>
        <w:rPr>
          <w:rFonts w:ascii="Times New Roman" w:eastAsia="SimSun" w:hAnsi="Times New Roman" w:cs="Times New Roman"/>
          <w:sz w:val="20"/>
          <w:szCs w:val="20"/>
          <w:lang w:eastAsia="zh-CN"/>
        </w:rPr>
      </w:pPr>
    </w:p>
    <w:p w14:paraId="4B19271C" w14:textId="77777777" w:rsidR="00AC2BDD" w:rsidRDefault="00AC2BDD">
      <w:pPr>
        <w:rPr>
          <w:rFonts w:ascii="Times New Roman" w:eastAsia="SimSun" w:hAnsi="Times New Roman" w:cs="Times New Roman"/>
          <w:sz w:val="20"/>
          <w:szCs w:val="20"/>
          <w:lang w:eastAsia="zh-CN"/>
        </w:rPr>
      </w:pPr>
    </w:p>
    <w:p w14:paraId="4B19271D" w14:textId="77777777" w:rsidR="00AC2BDD" w:rsidRDefault="00AC2BDD">
      <w:pPr>
        <w:rPr>
          <w:rFonts w:ascii="Times New Roman" w:eastAsia="SimSun" w:hAnsi="Times New Roman" w:cs="Times New Roman"/>
          <w:sz w:val="20"/>
          <w:szCs w:val="20"/>
          <w:lang w:eastAsia="zh-CN"/>
        </w:rPr>
      </w:pPr>
    </w:p>
    <w:p w14:paraId="4B19271E" w14:textId="77777777" w:rsidR="00AC2BDD" w:rsidRDefault="00AC2BDD">
      <w:pPr>
        <w:rPr>
          <w:rFonts w:ascii="Times New Roman" w:eastAsia="SimSun" w:hAnsi="Times New Roman" w:cs="Times New Roman"/>
          <w:sz w:val="20"/>
          <w:szCs w:val="20"/>
          <w:lang w:eastAsia="zh-CN"/>
        </w:rPr>
      </w:pPr>
    </w:p>
    <w:p w14:paraId="4B19271F" w14:textId="77777777" w:rsidR="00AC2BDD" w:rsidRDefault="00AC2BDD">
      <w:pPr>
        <w:rPr>
          <w:rFonts w:ascii="Times New Roman" w:eastAsia="SimSun" w:hAnsi="Times New Roman" w:cs="Times New Roman"/>
          <w:sz w:val="20"/>
          <w:szCs w:val="20"/>
          <w:lang w:eastAsia="zh-CN"/>
        </w:rPr>
      </w:pPr>
    </w:p>
    <w:p w14:paraId="4B192720" w14:textId="77777777" w:rsidR="00AC2BDD" w:rsidRDefault="00AC2BDD">
      <w:pPr>
        <w:rPr>
          <w:rFonts w:ascii="Times New Roman" w:eastAsia="SimSun" w:hAnsi="Times New Roman" w:cs="Times New Roman"/>
          <w:sz w:val="20"/>
          <w:szCs w:val="20"/>
          <w:lang w:eastAsia="zh-CN"/>
        </w:rPr>
      </w:pPr>
    </w:p>
    <w:p w14:paraId="4B192721" w14:textId="77777777" w:rsidR="00AC2BDD" w:rsidRDefault="00AC2BDD">
      <w:pPr>
        <w:rPr>
          <w:rFonts w:ascii="Times New Roman" w:eastAsia="SimSun" w:hAnsi="Times New Roman" w:cs="Times New Roman"/>
          <w:sz w:val="20"/>
          <w:szCs w:val="20"/>
          <w:lang w:eastAsia="zh-CN"/>
        </w:rPr>
      </w:pPr>
    </w:p>
    <w:p w14:paraId="4B192722" w14:textId="77777777" w:rsidR="00AC2BDD" w:rsidRDefault="00AC2BDD">
      <w:pPr>
        <w:rPr>
          <w:rFonts w:ascii="Times New Roman" w:eastAsia="SimSun" w:hAnsi="Times New Roman" w:cs="Times New Roman"/>
          <w:sz w:val="20"/>
          <w:szCs w:val="20"/>
          <w:lang w:eastAsia="zh-CN"/>
        </w:rPr>
      </w:pPr>
    </w:p>
    <w:p w14:paraId="4B192723" w14:textId="77777777" w:rsidR="00AC2BDD" w:rsidRDefault="00AC2BDD">
      <w:pPr>
        <w:rPr>
          <w:rFonts w:ascii="Times New Roman" w:eastAsia="SimSun" w:hAnsi="Times New Roman" w:cs="Times New Roman"/>
          <w:sz w:val="20"/>
          <w:szCs w:val="20"/>
          <w:lang w:eastAsia="zh-CN"/>
        </w:rPr>
      </w:pPr>
    </w:p>
    <w:p w14:paraId="4B192724" w14:textId="77777777" w:rsidR="00AC2BDD" w:rsidRDefault="00AC2BDD">
      <w:pPr>
        <w:rPr>
          <w:rFonts w:ascii="Times New Roman" w:eastAsia="SimSun" w:hAnsi="Times New Roman" w:cs="Times New Roman"/>
          <w:sz w:val="20"/>
          <w:szCs w:val="20"/>
          <w:lang w:eastAsia="zh-CN"/>
        </w:rPr>
      </w:pPr>
    </w:p>
    <w:p w14:paraId="4B192725" w14:textId="77777777" w:rsidR="00AC2BDD" w:rsidRDefault="00AC2BDD">
      <w:pPr>
        <w:rPr>
          <w:rFonts w:ascii="Times New Roman" w:eastAsia="SimSun" w:hAnsi="Times New Roman" w:cs="Times New Roman"/>
          <w:sz w:val="20"/>
          <w:szCs w:val="20"/>
          <w:lang w:eastAsia="zh-CN"/>
        </w:rPr>
      </w:pPr>
    </w:p>
    <w:p w14:paraId="4B192726" w14:textId="77777777" w:rsidR="00AC2BDD" w:rsidRDefault="00AC2BDD">
      <w:pPr>
        <w:rPr>
          <w:rFonts w:ascii="Times New Roman" w:eastAsia="SimSun" w:hAnsi="Times New Roman" w:cs="Times New Roman"/>
          <w:sz w:val="20"/>
          <w:szCs w:val="20"/>
          <w:lang w:eastAsia="zh-CN"/>
        </w:rPr>
      </w:pPr>
    </w:p>
    <w:p w14:paraId="4B192727" w14:textId="77777777" w:rsidR="00AC2BDD" w:rsidRDefault="00AC2BDD">
      <w:pPr>
        <w:rPr>
          <w:rFonts w:ascii="Times New Roman" w:eastAsia="SimSun" w:hAnsi="Times New Roman" w:cs="Times New Roman"/>
          <w:sz w:val="20"/>
          <w:szCs w:val="20"/>
          <w:lang w:eastAsia="zh-CN"/>
        </w:rPr>
        <w:sectPr w:rsidR="00AC2BDD">
          <w:footerReference w:type="default" r:id="rId13"/>
          <w:pgSz w:w="11906" w:h="16838"/>
          <w:pgMar w:top="1871" w:right="1134" w:bottom="1134" w:left="1134" w:header="1418" w:footer="1134" w:gutter="284"/>
          <w:pgNumType w:start="1"/>
          <w:cols w:space="425"/>
          <w:formProt w:val="0"/>
          <w:docGrid w:type="lines" w:linePitch="312"/>
        </w:sectPr>
      </w:pPr>
    </w:p>
    <w:p w14:paraId="4B192728" w14:textId="77777777" w:rsidR="00AC2BDD" w:rsidRDefault="00AC2BDD">
      <w:pPr>
        <w:rPr>
          <w:rFonts w:ascii="Times New Roman" w:eastAsia="SimSun" w:hAnsi="Times New Roman" w:cs="Times New Roman"/>
          <w:sz w:val="20"/>
          <w:szCs w:val="20"/>
          <w:lang w:eastAsia="zh-CN"/>
        </w:rPr>
      </w:pPr>
    </w:p>
    <w:p w14:paraId="4B192729" w14:textId="77777777" w:rsidR="00AC2BDD" w:rsidRDefault="00AC2BDD">
      <w:pPr>
        <w:rPr>
          <w:rFonts w:ascii="Times New Roman" w:eastAsia="SimSun" w:hAnsi="Times New Roman" w:cs="Times New Roman"/>
          <w:sz w:val="20"/>
          <w:szCs w:val="20"/>
          <w:lang w:eastAsia="zh-CN"/>
        </w:rPr>
      </w:pPr>
    </w:p>
    <w:p w14:paraId="4B19272A" w14:textId="77777777" w:rsidR="00AC2BDD" w:rsidRDefault="00000000">
      <w:pPr>
        <w:pStyle w:val="Heading1"/>
        <w:jc w:val="center"/>
        <w:rPr>
          <w:rFonts w:ascii="Times New Roman" w:hAnsi="Times New Roman" w:cs="Times New Roman"/>
          <w:lang w:eastAsia="zh-CN"/>
        </w:rPr>
      </w:pPr>
      <w:bookmarkStart w:id="2" w:name="_Toc4099"/>
      <w:r>
        <w:rPr>
          <w:rFonts w:ascii="Times New Roman" w:hAnsi="Times New Roman" w:cs="Times New Roman"/>
          <w:lang w:eastAsia="zh-CN"/>
        </w:rPr>
        <w:t>智能网联汽车自动驾驶系统技术要求</w:t>
      </w:r>
      <w:r>
        <w:rPr>
          <w:rFonts w:ascii="Times New Roman" w:hAnsi="Times New Roman" w:cs="Times New Roman"/>
          <w:lang w:eastAsia="zh-CN"/>
        </w:rPr>
        <w:t xml:space="preserve"> </w:t>
      </w:r>
      <w:r>
        <w:rPr>
          <w:rFonts w:ascii="Times New Roman" w:hAnsi="Times New Roman" w:cs="Times New Roman"/>
          <w:lang w:eastAsia="zh-CN"/>
        </w:rPr>
        <w:t>第一部分：高速公路及快速路自动驾驶</w:t>
      </w:r>
      <w:bookmarkEnd w:id="2"/>
    </w:p>
    <w:p w14:paraId="4B19272B" w14:textId="77777777" w:rsidR="00AC2BDD" w:rsidRDefault="00000000">
      <w:pPr>
        <w:pStyle w:val="af"/>
        <w:spacing w:before="312" w:after="312"/>
        <w:rPr>
          <w:rFonts w:ascii="Times New Roman"/>
        </w:rPr>
      </w:pPr>
      <w:bookmarkStart w:id="3" w:name="_Toc26718930"/>
      <w:bookmarkStart w:id="4" w:name="_Toc17233325"/>
      <w:bookmarkStart w:id="5" w:name="_Toc26986771"/>
      <w:bookmarkStart w:id="6" w:name="_Toc24884211"/>
      <w:bookmarkStart w:id="7" w:name="_Toc24884218"/>
      <w:bookmarkStart w:id="8" w:name="_Toc26648465"/>
      <w:bookmarkStart w:id="9" w:name="_Toc17233333"/>
      <w:bookmarkStart w:id="10" w:name="_Toc26986530"/>
      <w:bookmarkStart w:id="11" w:name="_Toc1617"/>
      <w:r>
        <w:rPr>
          <w:rFonts w:ascii="Times New Roman"/>
        </w:rPr>
        <w:t>范围</w:t>
      </w:r>
      <w:bookmarkEnd w:id="3"/>
      <w:bookmarkEnd w:id="4"/>
      <w:bookmarkEnd w:id="5"/>
      <w:bookmarkEnd w:id="6"/>
      <w:bookmarkEnd w:id="7"/>
      <w:bookmarkEnd w:id="8"/>
      <w:bookmarkEnd w:id="9"/>
      <w:bookmarkEnd w:id="10"/>
      <w:bookmarkEnd w:id="11"/>
    </w:p>
    <w:p w14:paraId="4B19272C" w14:textId="77777777" w:rsidR="00AC2BDD" w:rsidRDefault="00000000">
      <w:pPr>
        <w:pStyle w:val="af5"/>
        <w:ind w:firstLine="420"/>
        <w:rPr>
          <w:rFonts w:ascii="Times New Roman"/>
        </w:rPr>
      </w:pPr>
      <w:bookmarkStart w:id="12" w:name="_Toc24884219"/>
      <w:bookmarkStart w:id="13" w:name="_Toc26648466"/>
      <w:bookmarkStart w:id="14" w:name="_Toc24884212"/>
      <w:bookmarkStart w:id="15" w:name="_Toc17233326"/>
      <w:bookmarkStart w:id="16" w:name="_Toc17233334"/>
      <w:r>
        <w:rPr>
          <w:rFonts w:ascii="Times New Roman"/>
        </w:rPr>
        <w:t>本标准规定了高速公路及快速路自动驾驶系统的总体要求、动态驾驶任务执行要求、动态驾驶任务后援要求、人机交互要求。</w:t>
      </w:r>
    </w:p>
    <w:p w14:paraId="4B19272D" w14:textId="77777777" w:rsidR="00AC2BDD" w:rsidRDefault="00000000">
      <w:pPr>
        <w:pStyle w:val="af5"/>
        <w:ind w:firstLine="420"/>
        <w:rPr>
          <w:rFonts w:ascii="Times New Roman"/>
        </w:rPr>
      </w:pPr>
      <w:r>
        <w:rPr>
          <w:rFonts w:ascii="Times New Roman"/>
        </w:rPr>
        <w:t>本标准适用于装备自动驾驶系统的</w:t>
      </w:r>
      <w:r>
        <w:rPr>
          <w:rFonts w:ascii="Times New Roman"/>
        </w:rPr>
        <w:t>M</w:t>
      </w:r>
      <w:r>
        <w:rPr>
          <w:rFonts w:ascii="Times New Roman"/>
        </w:rPr>
        <w:t>类、</w:t>
      </w:r>
      <w:r>
        <w:rPr>
          <w:rFonts w:ascii="Times New Roman"/>
        </w:rPr>
        <w:t>N</w:t>
      </w:r>
      <w:r>
        <w:rPr>
          <w:rFonts w:ascii="Times New Roman"/>
        </w:rPr>
        <w:t>类汽车。</w:t>
      </w:r>
    </w:p>
    <w:p w14:paraId="4B19272E" w14:textId="77777777" w:rsidR="00AC2BDD" w:rsidRDefault="00000000">
      <w:pPr>
        <w:pStyle w:val="af"/>
        <w:spacing w:before="312" w:after="312"/>
        <w:rPr>
          <w:rFonts w:ascii="Times New Roman"/>
        </w:rPr>
      </w:pPr>
      <w:bookmarkStart w:id="17" w:name="_Toc26986772"/>
      <w:bookmarkStart w:id="18" w:name="_Toc5255"/>
      <w:bookmarkStart w:id="19" w:name="_Toc26718931"/>
      <w:bookmarkStart w:id="20" w:name="_Toc26986531"/>
      <w:r>
        <w:rPr>
          <w:rFonts w:ascii="Times New Roman"/>
        </w:rPr>
        <w:t>规范性引用文件</w:t>
      </w:r>
      <w:bookmarkEnd w:id="12"/>
      <w:bookmarkEnd w:id="13"/>
      <w:bookmarkEnd w:id="14"/>
      <w:bookmarkEnd w:id="15"/>
      <w:bookmarkEnd w:id="16"/>
      <w:bookmarkEnd w:id="17"/>
      <w:bookmarkEnd w:id="18"/>
      <w:bookmarkEnd w:id="19"/>
      <w:bookmarkEnd w:id="20"/>
    </w:p>
    <w:sdt>
      <w:sdtPr>
        <w:rPr>
          <w:rFonts w:ascii="Times New Roman"/>
        </w:rPr>
        <w:id w:val="715848253"/>
        <w:placeholder>
          <w:docPart w:val="{0c25bafa-edb9-42f0-9f81-dbe077dee7ef}"/>
        </w:placeholder>
        <w:dropDownList>
          <w:listItem w:displayText="下列文件中的内容通过文中的规范性引用而构成本文件必不可少的条款。其中，注日期的引用文件，仅该日期对应的版本适用于本文件；不注日期的引用文件，其最新版本（包括所有的修改单）适用于本文件。" w:value="下列文件中的内容通过文中的规范性引用而构成本文件必不可少的条款。其中，注日期的引用文件，仅该日期对应的版本适用于本文件；不注日期的引用文件，其最新版本（包括所有的修改单）适用于本文件。"/>
          <w:listItem w:displayText="本文件没有规范性引用文件。" w:value="本文件没有规范性引用文件。"/>
        </w:dropDownList>
      </w:sdtPr>
      <w:sdtContent>
        <w:p w14:paraId="4B19272F" w14:textId="77777777" w:rsidR="00AC2BDD" w:rsidRDefault="00000000">
          <w:pPr>
            <w:pStyle w:val="af5"/>
            <w:ind w:firstLine="420"/>
            <w:rPr>
              <w:rFonts w:ascii="Times New Roman"/>
            </w:rPr>
          </w:pPr>
          <w:r>
            <w:rPr>
              <w:rFonts w:ascii="Times New Roman"/>
            </w:rPr>
            <w:t>下列文件中的内容通过文中的规范性引用而构成本文件必不可少的条款。其中，注日期的引用文件，仅该日期对应的版本适用于本文件；不注日期的引用文件，其最新版本（包括所有的修改单）适用于本文件。</w:t>
          </w:r>
        </w:p>
      </w:sdtContent>
    </w:sdt>
    <w:p w14:paraId="4B192730" w14:textId="77777777" w:rsidR="00AC2BDD" w:rsidRDefault="00000000">
      <w:pPr>
        <w:pStyle w:val="af5"/>
        <w:ind w:firstLine="420"/>
        <w:rPr>
          <w:rFonts w:ascii="Times New Roman"/>
        </w:rPr>
      </w:pPr>
      <w:r>
        <w:rPr>
          <w:rFonts w:ascii="Times New Roman"/>
        </w:rPr>
        <w:t xml:space="preserve">GB/T 40429-2021 </w:t>
      </w:r>
      <w:r>
        <w:rPr>
          <w:rFonts w:ascii="Times New Roman"/>
        </w:rPr>
        <w:t>汽车驾驶自动化分级</w:t>
      </w:r>
    </w:p>
    <w:p w14:paraId="4B192731" w14:textId="77777777" w:rsidR="00AC2BDD" w:rsidRDefault="00000000">
      <w:pPr>
        <w:pStyle w:val="af5"/>
        <w:ind w:firstLine="420"/>
        <w:rPr>
          <w:rFonts w:ascii="Times New Roman"/>
        </w:rPr>
      </w:pPr>
      <w:r>
        <w:rPr>
          <w:rFonts w:ascii="Times New Roman"/>
        </w:rPr>
        <w:t xml:space="preserve">GB/T XXXXX-XXXX </w:t>
      </w:r>
      <w:r>
        <w:rPr>
          <w:rFonts w:ascii="Times New Roman"/>
        </w:rPr>
        <w:t>智能网联汽车</w:t>
      </w:r>
      <w:r>
        <w:rPr>
          <w:rFonts w:ascii="Times New Roman"/>
        </w:rPr>
        <w:t xml:space="preserve"> </w:t>
      </w:r>
      <w:r>
        <w:rPr>
          <w:rFonts w:ascii="Times New Roman"/>
        </w:rPr>
        <w:t>术语和定义</w:t>
      </w:r>
    </w:p>
    <w:p w14:paraId="4B192732" w14:textId="77777777" w:rsidR="00AC2BDD" w:rsidRDefault="00000000">
      <w:pPr>
        <w:pStyle w:val="af5"/>
        <w:ind w:firstLine="420"/>
        <w:rPr>
          <w:rFonts w:ascii="Times New Roman"/>
        </w:rPr>
      </w:pPr>
      <w:r>
        <w:rPr>
          <w:rFonts w:ascii="Times New Roman"/>
        </w:rPr>
        <w:t xml:space="preserve">DB XXXXX-XXXX </w:t>
      </w:r>
      <w:r>
        <w:rPr>
          <w:rFonts w:ascii="Times New Roman"/>
        </w:rPr>
        <w:t>智能网联汽车自动驾驶系统设计运行条件</w:t>
      </w:r>
    </w:p>
    <w:p w14:paraId="4B192733" w14:textId="77777777" w:rsidR="00AC2BDD" w:rsidRDefault="00000000">
      <w:pPr>
        <w:pStyle w:val="af5"/>
        <w:ind w:firstLine="420"/>
        <w:rPr>
          <w:rFonts w:ascii="Times New Roman"/>
        </w:rPr>
      </w:pPr>
      <w:r>
        <w:rPr>
          <w:rFonts w:ascii="Times New Roman"/>
        </w:rPr>
        <w:t xml:space="preserve">DB XXXXX-XXXX </w:t>
      </w:r>
      <w:r>
        <w:rPr>
          <w:rFonts w:ascii="Times New Roman"/>
        </w:rPr>
        <w:t>智能网联汽车整车信息安全技术要求</w:t>
      </w:r>
    </w:p>
    <w:p w14:paraId="4B192734" w14:textId="77777777" w:rsidR="00AC2BDD" w:rsidRDefault="00000000">
      <w:pPr>
        <w:pStyle w:val="af5"/>
        <w:ind w:firstLine="420"/>
        <w:rPr>
          <w:rFonts w:ascii="Times New Roman"/>
        </w:rPr>
      </w:pPr>
      <w:r>
        <w:rPr>
          <w:rFonts w:ascii="Times New Roman"/>
        </w:rPr>
        <w:t xml:space="preserve">DB XXXXX-XXXX </w:t>
      </w:r>
      <w:r>
        <w:rPr>
          <w:rFonts w:ascii="Times New Roman"/>
        </w:rPr>
        <w:t>智能网联汽车自动驾驶数据记录系统技术要求</w:t>
      </w:r>
    </w:p>
    <w:p w14:paraId="4B192735" w14:textId="77777777" w:rsidR="00AC2BDD" w:rsidRDefault="00000000">
      <w:pPr>
        <w:pStyle w:val="af5"/>
        <w:ind w:firstLine="420"/>
        <w:rPr>
          <w:rFonts w:ascii="Times New Roman"/>
        </w:rPr>
      </w:pPr>
      <w:r>
        <w:rPr>
          <w:rFonts w:ascii="Times New Roman"/>
        </w:rPr>
        <w:t xml:space="preserve">DB XXXXX-XXXX </w:t>
      </w:r>
      <w:r>
        <w:rPr>
          <w:rFonts w:ascii="Times New Roman"/>
        </w:rPr>
        <w:t>智能网联汽车软件升级技术要求</w:t>
      </w:r>
    </w:p>
    <w:p w14:paraId="4B192736" w14:textId="77777777" w:rsidR="00AC2BDD" w:rsidRDefault="00000000">
      <w:pPr>
        <w:pStyle w:val="af5"/>
        <w:ind w:firstLine="420"/>
        <w:rPr>
          <w:rFonts w:ascii="Times New Roman"/>
        </w:rPr>
      </w:pPr>
      <w:r>
        <w:rPr>
          <w:rFonts w:ascii="Times New Roman"/>
        </w:rPr>
        <w:t xml:space="preserve">GB/T 41798-2022 </w:t>
      </w:r>
      <w:r>
        <w:rPr>
          <w:rFonts w:ascii="Times New Roman"/>
        </w:rPr>
        <w:t>智能网联汽车</w:t>
      </w:r>
      <w:r>
        <w:rPr>
          <w:rFonts w:ascii="Times New Roman"/>
        </w:rPr>
        <w:t xml:space="preserve"> </w:t>
      </w:r>
      <w:r>
        <w:rPr>
          <w:rFonts w:ascii="Times New Roman"/>
        </w:rPr>
        <w:t>自动驾驶功能场地试验方法及要求</w:t>
      </w:r>
    </w:p>
    <w:p w14:paraId="4B192737" w14:textId="77777777" w:rsidR="00AC2BDD" w:rsidRDefault="00000000">
      <w:pPr>
        <w:pStyle w:val="af5"/>
        <w:ind w:firstLine="420"/>
        <w:rPr>
          <w:rFonts w:ascii="Times New Roman"/>
        </w:rPr>
      </w:pPr>
      <w:r>
        <w:rPr>
          <w:rFonts w:ascii="Times New Roman"/>
        </w:rPr>
        <w:t xml:space="preserve">GB/T XXX-XXXX </w:t>
      </w:r>
      <w:r>
        <w:rPr>
          <w:rFonts w:ascii="Times New Roman"/>
        </w:rPr>
        <w:t>智能网联汽车</w:t>
      </w:r>
      <w:r>
        <w:rPr>
          <w:rFonts w:ascii="Times New Roman"/>
        </w:rPr>
        <w:t xml:space="preserve"> </w:t>
      </w:r>
      <w:r>
        <w:rPr>
          <w:rFonts w:ascii="Times New Roman"/>
        </w:rPr>
        <w:t>操纵件、指示器及信号装置的标志</w:t>
      </w:r>
    </w:p>
    <w:p w14:paraId="4B192738" w14:textId="77777777" w:rsidR="00AC2BDD" w:rsidRDefault="00000000">
      <w:pPr>
        <w:pStyle w:val="af5"/>
        <w:ind w:firstLine="420"/>
        <w:rPr>
          <w:rFonts w:ascii="Times New Roman"/>
        </w:rPr>
      </w:pPr>
      <w:r>
        <w:rPr>
          <w:rFonts w:ascii="Times New Roman"/>
        </w:rPr>
        <w:t>GB 5768</w:t>
      </w:r>
      <w:r>
        <w:rPr>
          <w:rFonts w:ascii="Times New Roman"/>
        </w:rPr>
        <w:t>（所有部分）</w:t>
      </w:r>
      <w:r>
        <w:rPr>
          <w:rFonts w:ascii="Times New Roman"/>
        </w:rPr>
        <w:t xml:space="preserve"> </w:t>
      </w:r>
      <w:r>
        <w:rPr>
          <w:rFonts w:ascii="Times New Roman"/>
        </w:rPr>
        <w:t>道路交通标志和标线</w:t>
      </w:r>
    </w:p>
    <w:p w14:paraId="4B192739" w14:textId="77777777" w:rsidR="00AC2BDD" w:rsidRDefault="00000000">
      <w:pPr>
        <w:pStyle w:val="af5"/>
        <w:ind w:firstLine="420"/>
        <w:rPr>
          <w:rFonts w:ascii="Times New Roman"/>
        </w:rPr>
      </w:pPr>
      <w:r>
        <w:rPr>
          <w:rFonts w:ascii="Times New Roman"/>
        </w:rPr>
        <w:t xml:space="preserve">GB/T 24720 </w:t>
      </w:r>
      <w:r>
        <w:rPr>
          <w:rFonts w:ascii="Times New Roman"/>
        </w:rPr>
        <w:t>交通锥</w:t>
      </w:r>
    </w:p>
    <w:p w14:paraId="4B19273A" w14:textId="77777777" w:rsidR="00AC2BDD" w:rsidRDefault="00000000">
      <w:pPr>
        <w:pStyle w:val="af5"/>
        <w:ind w:firstLine="420"/>
        <w:rPr>
          <w:rFonts w:ascii="Times New Roman"/>
        </w:rPr>
      </w:pPr>
      <w:r>
        <w:rPr>
          <w:rFonts w:ascii="Times New Roman"/>
        </w:rPr>
        <w:t xml:space="preserve">GB/T 24973 </w:t>
      </w:r>
      <w:r>
        <w:rPr>
          <w:rFonts w:ascii="Times New Roman"/>
        </w:rPr>
        <w:t>收费用电动栏杆</w:t>
      </w:r>
    </w:p>
    <w:p w14:paraId="4B19273B" w14:textId="77777777" w:rsidR="00AC2BDD" w:rsidRDefault="00000000">
      <w:pPr>
        <w:pStyle w:val="af5"/>
        <w:ind w:firstLine="420"/>
        <w:rPr>
          <w:rFonts w:ascii="Times New Roman"/>
        </w:rPr>
      </w:pPr>
      <w:r>
        <w:rPr>
          <w:rFonts w:ascii="Times New Roman"/>
        </w:rPr>
        <w:t xml:space="preserve">GB/T 12534 </w:t>
      </w:r>
      <w:r>
        <w:rPr>
          <w:rFonts w:ascii="Times New Roman"/>
        </w:rPr>
        <w:t>汽车道路试验方法通则</w:t>
      </w:r>
    </w:p>
    <w:p w14:paraId="4B19273C" w14:textId="77777777" w:rsidR="00AC2BDD" w:rsidRDefault="00000000">
      <w:pPr>
        <w:pStyle w:val="af5"/>
        <w:ind w:firstLine="420"/>
        <w:rPr>
          <w:rFonts w:ascii="Times New Roman"/>
        </w:rPr>
      </w:pPr>
      <w:r>
        <w:rPr>
          <w:rFonts w:ascii="Times New Roman"/>
        </w:rPr>
        <w:t xml:space="preserve">GA/T 115-2020 </w:t>
      </w:r>
      <w:r>
        <w:rPr>
          <w:rFonts w:ascii="Times New Roman"/>
        </w:rPr>
        <w:t>道路交通拥堵度评价方法</w:t>
      </w:r>
    </w:p>
    <w:p w14:paraId="4B19273D" w14:textId="77777777" w:rsidR="00AC2BDD" w:rsidRDefault="00AC2BDD">
      <w:pPr>
        <w:pStyle w:val="af5"/>
        <w:ind w:firstLine="420"/>
        <w:rPr>
          <w:rFonts w:ascii="Times New Roman"/>
        </w:rPr>
      </w:pPr>
    </w:p>
    <w:p w14:paraId="4B19273E" w14:textId="77777777" w:rsidR="00AC2BDD" w:rsidRDefault="00000000">
      <w:pPr>
        <w:pStyle w:val="af"/>
        <w:spacing w:before="312" w:after="312"/>
        <w:rPr>
          <w:rFonts w:ascii="Times New Roman"/>
        </w:rPr>
      </w:pPr>
      <w:bookmarkStart w:id="21" w:name="_Toc21169"/>
      <w:r>
        <w:rPr>
          <w:rFonts w:ascii="Times New Roman"/>
          <w:szCs w:val="21"/>
        </w:rPr>
        <w:t>术语和定义</w:t>
      </w:r>
      <w:bookmarkEnd w:id="21"/>
    </w:p>
    <w:p w14:paraId="4B19273F" w14:textId="77777777" w:rsidR="00AC2BDD" w:rsidRDefault="00000000">
      <w:pPr>
        <w:pStyle w:val="af5"/>
        <w:ind w:firstLine="420"/>
        <w:rPr>
          <w:rFonts w:ascii="Times New Roman"/>
        </w:rPr>
      </w:pPr>
      <w:bookmarkStart w:id="22" w:name="_Toc26986532"/>
      <w:bookmarkEnd w:id="22"/>
      <w:r>
        <w:rPr>
          <w:rFonts w:ascii="Times New Roman" w:hint="eastAsia"/>
        </w:rPr>
        <w:t>以下</w:t>
      </w:r>
      <w:r>
        <w:rPr>
          <w:rFonts w:ascii="Times New Roman"/>
        </w:rPr>
        <w:t>术语和定义适用于本文件。</w:t>
      </w:r>
    </w:p>
    <w:p w14:paraId="4B192740" w14:textId="77777777" w:rsidR="00AC2BDD" w:rsidRDefault="00000000">
      <w:pPr>
        <w:pStyle w:val="af6"/>
        <w:ind w:left="420" w:hangingChars="200" w:hanging="420"/>
        <w:rPr>
          <w:rFonts w:ascii="Times New Roman" w:eastAsia="SimHei"/>
          <w:szCs w:val="24"/>
          <w:lang w:bidi="ar"/>
        </w:rPr>
      </w:pPr>
      <w:r>
        <w:rPr>
          <w:rFonts w:ascii="Times New Roman" w:eastAsia="SimHei"/>
        </w:rPr>
        <w:br/>
      </w:r>
      <w:r>
        <w:rPr>
          <w:rFonts w:ascii="Times New Roman" w:eastAsia="SimHei"/>
          <w:szCs w:val="24"/>
          <w:lang w:bidi="ar"/>
        </w:rPr>
        <w:t>自动驾驶功能</w:t>
      </w:r>
      <w:r>
        <w:rPr>
          <w:rFonts w:ascii="Times New Roman" w:eastAsia="SimHei"/>
          <w:szCs w:val="24"/>
          <w:lang w:bidi="ar"/>
        </w:rPr>
        <w:t xml:space="preserve"> automated driving feature</w:t>
      </w:r>
    </w:p>
    <w:p w14:paraId="4B192741" w14:textId="77777777" w:rsidR="00AC2BDD" w:rsidRDefault="00000000">
      <w:pPr>
        <w:pStyle w:val="af5"/>
        <w:ind w:firstLine="420"/>
        <w:rPr>
          <w:rFonts w:ascii="Times New Roman"/>
          <w:lang w:bidi="ar"/>
        </w:rPr>
      </w:pPr>
      <w:r>
        <w:rPr>
          <w:rFonts w:ascii="Times New Roman"/>
          <w:lang w:bidi="ar"/>
        </w:rPr>
        <w:t>驾驶自动化系统在特定的设计运行条件下代替驾驶员持续自动地执行全部动态驾驶任务的功能。</w:t>
      </w:r>
    </w:p>
    <w:p w14:paraId="4B192742" w14:textId="77777777" w:rsidR="00AC2BDD" w:rsidRDefault="00000000">
      <w:pPr>
        <w:pStyle w:val="af6"/>
        <w:ind w:left="420" w:hangingChars="200" w:hanging="420"/>
        <w:rPr>
          <w:rFonts w:ascii="Times New Roman" w:eastAsia="SimHei"/>
        </w:rPr>
      </w:pPr>
      <w:r>
        <w:rPr>
          <w:rFonts w:ascii="Times New Roman" w:eastAsia="SimHei"/>
          <w:lang w:bidi="ar"/>
        </w:rPr>
        <w:br/>
      </w:r>
      <w:r>
        <w:rPr>
          <w:rFonts w:ascii="Times New Roman" w:eastAsia="SimHei"/>
          <w:lang w:bidi="ar"/>
        </w:rPr>
        <w:t>自动驾驶系统</w:t>
      </w:r>
      <w:r>
        <w:rPr>
          <w:rFonts w:ascii="Times New Roman" w:eastAsia="SimHei"/>
          <w:lang w:bidi="ar"/>
        </w:rPr>
        <w:t xml:space="preserve"> automated driving system</w:t>
      </w:r>
      <w:r>
        <w:rPr>
          <w:rFonts w:ascii="Times New Roman" w:eastAsia="SimHei"/>
          <w:lang w:bidi="ar"/>
        </w:rPr>
        <w:t>；</w:t>
      </w:r>
      <w:r>
        <w:rPr>
          <w:rFonts w:ascii="Times New Roman" w:eastAsia="SimHei"/>
          <w:lang w:bidi="ar"/>
        </w:rPr>
        <w:t>ADS</w:t>
      </w:r>
    </w:p>
    <w:p w14:paraId="4B192743" w14:textId="77777777" w:rsidR="00AC2BDD" w:rsidRDefault="00000000">
      <w:pPr>
        <w:pStyle w:val="af5"/>
        <w:ind w:firstLine="420"/>
        <w:rPr>
          <w:rFonts w:ascii="Times New Roman"/>
        </w:rPr>
      </w:pPr>
      <w:r>
        <w:rPr>
          <w:rFonts w:ascii="Times New Roman"/>
        </w:rPr>
        <w:t>实现自动驾驶功能的硬件和软件所共同组成的系统。</w:t>
      </w:r>
    </w:p>
    <w:p w14:paraId="4B192744" w14:textId="77777777" w:rsidR="00AC2BDD" w:rsidRDefault="00000000">
      <w:pPr>
        <w:pStyle w:val="af6"/>
        <w:ind w:left="420" w:hangingChars="200" w:hanging="420"/>
        <w:rPr>
          <w:rFonts w:ascii="Times New Roman" w:eastAsia="SimHei"/>
          <w:lang w:bidi="ar"/>
        </w:rPr>
      </w:pPr>
      <w:r>
        <w:rPr>
          <w:rFonts w:ascii="Times New Roman" w:eastAsia="SimHei"/>
          <w:lang w:bidi="ar"/>
        </w:rPr>
        <w:br/>
      </w:r>
      <w:r>
        <w:rPr>
          <w:rFonts w:ascii="Times New Roman" w:eastAsia="SimHei"/>
          <w:lang w:bidi="ar"/>
        </w:rPr>
        <w:t>设计运行范围</w:t>
      </w:r>
      <w:r>
        <w:rPr>
          <w:rFonts w:ascii="Times New Roman" w:eastAsia="SimHei"/>
          <w:lang w:bidi="ar"/>
        </w:rPr>
        <w:t xml:space="preserve"> operational design domain</w:t>
      </w:r>
      <w:r>
        <w:rPr>
          <w:rFonts w:ascii="Times New Roman" w:eastAsia="SimHei"/>
          <w:lang w:bidi="ar"/>
        </w:rPr>
        <w:t>；</w:t>
      </w:r>
      <w:r>
        <w:rPr>
          <w:rFonts w:ascii="Times New Roman" w:eastAsia="SimHei"/>
          <w:lang w:bidi="ar"/>
        </w:rPr>
        <w:t>ODD</w:t>
      </w:r>
    </w:p>
    <w:p w14:paraId="4B192745" w14:textId="77777777" w:rsidR="00AC2BDD" w:rsidRDefault="00000000">
      <w:pPr>
        <w:pStyle w:val="af5"/>
        <w:ind w:firstLine="420"/>
        <w:rPr>
          <w:rFonts w:ascii="Times New Roman"/>
          <w:lang w:bidi="ar"/>
        </w:rPr>
      </w:pPr>
      <w:r>
        <w:rPr>
          <w:rFonts w:ascii="Times New Roman"/>
          <w:lang w:bidi="ar"/>
        </w:rPr>
        <w:t>驾驶自动化系统设计时确定的适用于其功能运行的外部环境条件。</w:t>
      </w:r>
    </w:p>
    <w:p w14:paraId="4B192746" w14:textId="77777777" w:rsidR="00AC2BDD" w:rsidRDefault="00000000">
      <w:pPr>
        <w:pStyle w:val="af4"/>
        <w:rPr>
          <w:rFonts w:ascii="Times New Roman"/>
          <w:lang w:bidi="ar"/>
        </w:rPr>
      </w:pPr>
      <w:r>
        <w:rPr>
          <w:rFonts w:ascii="Times New Roman"/>
          <w:lang w:bidi="ar"/>
        </w:rPr>
        <w:lastRenderedPageBreak/>
        <w:t>典型的外部环境条件有道路、交通、天气、光照等。</w:t>
      </w:r>
    </w:p>
    <w:p w14:paraId="4B192747" w14:textId="77777777" w:rsidR="00AC2BDD" w:rsidRDefault="00000000">
      <w:pPr>
        <w:pStyle w:val="af6"/>
        <w:ind w:left="420" w:hangingChars="200" w:hanging="420"/>
        <w:rPr>
          <w:rFonts w:ascii="Times New Roman" w:eastAsia="SimHei"/>
          <w:lang w:bidi="ar"/>
        </w:rPr>
      </w:pPr>
      <w:r>
        <w:rPr>
          <w:rFonts w:ascii="Times New Roman" w:eastAsia="SimHei"/>
          <w:lang w:bidi="ar"/>
        </w:rPr>
        <w:br/>
      </w:r>
      <w:r>
        <w:rPr>
          <w:rFonts w:ascii="Times New Roman" w:eastAsia="SimHei"/>
          <w:lang w:bidi="ar"/>
        </w:rPr>
        <w:t>设计运行条件</w:t>
      </w:r>
      <w:r>
        <w:rPr>
          <w:rFonts w:ascii="Times New Roman" w:eastAsia="SimHei"/>
          <w:lang w:bidi="ar"/>
        </w:rPr>
        <w:t xml:space="preserve"> operational design condition</w:t>
      </w:r>
      <w:r>
        <w:rPr>
          <w:rFonts w:ascii="Times New Roman" w:eastAsia="SimHei"/>
          <w:lang w:bidi="ar"/>
        </w:rPr>
        <w:t>；</w:t>
      </w:r>
      <w:r>
        <w:rPr>
          <w:rFonts w:ascii="Times New Roman" w:eastAsia="SimHei"/>
          <w:lang w:bidi="ar"/>
        </w:rPr>
        <w:t>ODC</w:t>
      </w:r>
    </w:p>
    <w:p w14:paraId="4B192748" w14:textId="77777777" w:rsidR="00AC2BDD" w:rsidRDefault="00000000">
      <w:pPr>
        <w:pStyle w:val="af5"/>
        <w:ind w:firstLine="420"/>
        <w:rPr>
          <w:rFonts w:ascii="Times New Roman"/>
          <w:lang w:bidi="ar"/>
        </w:rPr>
      </w:pPr>
      <w:r>
        <w:rPr>
          <w:rFonts w:ascii="Times New Roman"/>
          <w:lang w:bidi="ar"/>
        </w:rPr>
        <w:t>驾驶自动化系统设计时确定的适用于其功能运行的各类条件的总称，包括设计运行范围、车辆状态、驾乘人员状态及其他必要条件。</w:t>
      </w:r>
    </w:p>
    <w:p w14:paraId="4B192749" w14:textId="77777777" w:rsidR="00AC2BDD" w:rsidRDefault="00000000">
      <w:pPr>
        <w:pStyle w:val="af6"/>
        <w:ind w:left="420" w:hangingChars="200" w:hanging="420"/>
        <w:rPr>
          <w:rFonts w:ascii="Times New Roman" w:eastAsia="SimHei"/>
        </w:rPr>
      </w:pPr>
      <w:r>
        <w:rPr>
          <w:rFonts w:ascii="Times New Roman" w:eastAsia="SimHei"/>
        </w:rPr>
        <w:br/>
      </w:r>
      <w:r>
        <w:rPr>
          <w:rFonts w:ascii="Times New Roman" w:eastAsia="SimHei"/>
        </w:rPr>
        <w:t>动态驾驶任务</w:t>
      </w:r>
      <w:r>
        <w:rPr>
          <w:rFonts w:ascii="Times New Roman" w:eastAsia="SimHei"/>
        </w:rPr>
        <w:t xml:space="preserve"> dynamic driving task</w:t>
      </w:r>
      <w:r>
        <w:rPr>
          <w:rFonts w:ascii="Times New Roman" w:eastAsia="SimHei"/>
        </w:rPr>
        <w:t>；</w:t>
      </w:r>
      <w:r>
        <w:rPr>
          <w:rFonts w:ascii="Times New Roman" w:eastAsia="SimHei"/>
        </w:rPr>
        <w:t>DDT</w:t>
      </w:r>
    </w:p>
    <w:p w14:paraId="4B19274A" w14:textId="77777777" w:rsidR="00AC2BDD" w:rsidRDefault="00000000">
      <w:pPr>
        <w:pStyle w:val="af5"/>
        <w:ind w:firstLine="420"/>
        <w:rPr>
          <w:rFonts w:ascii="Times New Roman"/>
        </w:rPr>
      </w:pPr>
      <w:r>
        <w:rPr>
          <w:rFonts w:ascii="Times New Roman"/>
        </w:rPr>
        <w:t>除策略性功能外的车辆驾驶所需的感知、决策和执行等行为，包括但不限于：</w:t>
      </w:r>
    </w:p>
    <w:p w14:paraId="4B19274B" w14:textId="77777777" w:rsidR="00AC2BDD" w:rsidRDefault="00000000">
      <w:pPr>
        <w:pStyle w:val="a1"/>
        <w:rPr>
          <w:rFonts w:ascii="Times New Roman"/>
        </w:rPr>
      </w:pPr>
      <w:r>
        <w:rPr>
          <w:rFonts w:ascii="Times New Roman"/>
        </w:rPr>
        <w:t>车辆横向运动控制；</w:t>
      </w:r>
    </w:p>
    <w:p w14:paraId="4B19274C" w14:textId="77777777" w:rsidR="00AC2BDD" w:rsidRDefault="00000000">
      <w:pPr>
        <w:pStyle w:val="a1"/>
        <w:rPr>
          <w:rFonts w:ascii="Times New Roman"/>
        </w:rPr>
      </w:pPr>
      <w:r>
        <w:rPr>
          <w:rFonts w:ascii="Times New Roman"/>
        </w:rPr>
        <w:t>车辆纵向运动控制；</w:t>
      </w:r>
    </w:p>
    <w:p w14:paraId="4B19274D" w14:textId="77777777" w:rsidR="00AC2BDD" w:rsidRDefault="00000000">
      <w:pPr>
        <w:pStyle w:val="a1"/>
        <w:rPr>
          <w:rFonts w:ascii="Times New Roman"/>
        </w:rPr>
      </w:pPr>
      <w:r>
        <w:rPr>
          <w:rFonts w:ascii="Times New Roman"/>
        </w:rPr>
        <w:t>目标和事件探测与响应；</w:t>
      </w:r>
    </w:p>
    <w:p w14:paraId="4B19274E" w14:textId="77777777" w:rsidR="00AC2BDD" w:rsidRDefault="00000000">
      <w:pPr>
        <w:pStyle w:val="a1"/>
        <w:rPr>
          <w:rFonts w:ascii="Times New Roman"/>
        </w:rPr>
      </w:pPr>
      <w:r>
        <w:rPr>
          <w:rFonts w:ascii="Times New Roman"/>
        </w:rPr>
        <w:t>驾驶决策；</w:t>
      </w:r>
    </w:p>
    <w:p w14:paraId="4B19274F" w14:textId="77777777" w:rsidR="00AC2BDD" w:rsidRDefault="00000000">
      <w:pPr>
        <w:pStyle w:val="a1"/>
        <w:rPr>
          <w:rFonts w:ascii="Times New Roman"/>
        </w:rPr>
      </w:pPr>
      <w:r>
        <w:rPr>
          <w:rFonts w:ascii="Times New Roman"/>
        </w:rPr>
        <w:t>车辆照明及信号装置控制。</w:t>
      </w:r>
    </w:p>
    <w:p w14:paraId="4B192750" w14:textId="77777777" w:rsidR="00AC2BDD" w:rsidRDefault="00000000">
      <w:pPr>
        <w:pStyle w:val="a"/>
        <w:rPr>
          <w:rFonts w:ascii="Times New Roman"/>
        </w:rPr>
      </w:pPr>
      <w:r>
        <w:rPr>
          <w:rFonts w:ascii="Times New Roman"/>
        </w:rPr>
        <w:t>策略性功能如导航、行程规划、目的地和路径的选择等。</w:t>
      </w:r>
    </w:p>
    <w:p w14:paraId="4B192751" w14:textId="77777777" w:rsidR="00AC2BDD" w:rsidRDefault="00000000">
      <w:pPr>
        <w:pStyle w:val="af6"/>
        <w:ind w:left="420" w:hangingChars="200" w:hanging="420"/>
        <w:rPr>
          <w:rFonts w:ascii="Times New Roman" w:eastAsia="SimHei"/>
        </w:rPr>
      </w:pPr>
      <w:r>
        <w:rPr>
          <w:rFonts w:ascii="Times New Roman" w:eastAsia="SimHei"/>
        </w:rPr>
        <w:br/>
      </w:r>
      <w:r>
        <w:rPr>
          <w:rFonts w:ascii="Times New Roman" w:eastAsia="SimHei"/>
        </w:rPr>
        <w:t>目标和事件探测与响应</w:t>
      </w:r>
      <w:r>
        <w:rPr>
          <w:rFonts w:ascii="Times New Roman" w:eastAsia="SimHei"/>
        </w:rPr>
        <w:t xml:space="preserve"> object and event detection and response</w:t>
      </w:r>
      <w:r>
        <w:rPr>
          <w:rFonts w:ascii="Times New Roman" w:eastAsia="SimHei"/>
        </w:rPr>
        <w:t>；</w:t>
      </w:r>
      <w:r>
        <w:rPr>
          <w:rFonts w:ascii="Times New Roman" w:eastAsia="SimHei"/>
        </w:rPr>
        <w:t>OEDR</w:t>
      </w:r>
    </w:p>
    <w:p w14:paraId="4B192752" w14:textId="77777777" w:rsidR="00AC2BDD" w:rsidRDefault="00000000">
      <w:pPr>
        <w:pStyle w:val="af5"/>
        <w:ind w:firstLine="420"/>
        <w:rPr>
          <w:rFonts w:ascii="Times New Roman"/>
        </w:rPr>
      </w:pPr>
      <w:r>
        <w:rPr>
          <w:rFonts w:ascii="Times New Roman"/>
        </w:rPr>
        <w:t>对目标和事件进行探测，并进行适当的响应。</w:t>
      </w:r>
    </w:p>
    <w:p w14:paraId="4B192753" w14:textId="77777777" w:rsidR="00AC2BDD" w:rsidRDefault="00000000">
      <w:pPr>
        <w:pStyle w:val="af6"/>
        <w:ind w:left="420" w:hangingChars="200" w:hanging="420"/>
        <w:rPr>
          <w:rFonts w:ascii="Times New Roman" w:eastAsia="SimHei"/>
        </w:rPr>
      </w:pPr>
      <w:r>
        <w:rPr>
          <w:rFonts w:ascii="Times New Roman" w:eastAsia="SimHei"/>
        </w:rPr>
        <w:br/>
      </w:r>
      <w:r>
        <w:rPr>
          <w:rFonts w:ascii="Times New Roman" w:eastAsia="SimHei"/>
        </w:rPr>
        <w:t>最小风险状态</w:t>
      </w:r>
      <w:r>
        <w:rPr>
          <w:rFonts w:ascii="Times New Roman" w:eastAsia="SimHei"/>
        </w:rPr>
        <w:t xml:space="preserve"> minimal risk condition (MRC)</w:t>
      </w:r>
    </w:p>
    <w:p w14:paraId="4B192754" w14:textId="77777777" w:rsidR="00AC2BDD" w:rsidRDefault="00000000">
      <w:pPr>
        <w:pStyle w:val="af5"/>
        <w:ind w:firstLine="420"/>
        <w:rPr>
          <w:rFonts w:ascii="Times New Roman"/>
        </w:rPr>
      </w:pPr>
      <w:r>
        <w:rPr>
          <w:rFonts w:ascii="Times New Roman"/>
        </w:rPr>
        <w:t>车辆事故风险可接受的状态。</w:t>
      </w:r>
    </w:p>
    <w:p w14:paraId="4B192755" w14:textId="77777777" w:rsidR="00AC2BDD" w:rsidRDefault="00000000">
      <w:pPr>
        <w:pStyle w:val="af5"/>
        <w:ind w:firstLine="420"/>
        <w:rPr>
          <w:rFonts w:ascii="Times New Roman"/>
        </w:rPr>
      </w:pPr>
      <w:r>
        <w:rPr>
          <w:rFonts w:ascii="Times New Roman"/>
        </w:rPr>
        <w:t>[</w:t>
      </w:r>
      <w:r>
        <w:rPr>
          <w:rFonts w:ascii="Times New Roman"/>
        </w:rPr>
        <w:t>来源：</w:t>
      </w:r>
      <w:r>
        <w:rPr>
          <w:rFonts w:ascii="Times New Roman"/>
        </w:rPr>
        <w:t>GB/T 40429-2021</w:t>
      </w:r>
      <w:r>
        <w:rPr>
          <w:rFonts w:ascii="Times New Roman"/>
        </w:rPr>
        <w:t>，</w:t>
      </w:r>
      <w:r>
        <w:rPr>
          <w:rFonts w:ascii="Times New Roman"/>
        </w:rPr>
        <w:t>2.8]</w:t>
      </w:r>
    </w:p>
    <w:p w14:paraId="4B192756" w14:textId="77777777" w:rsidR="00AC2BDD" w:rsidRDefault="00000000">
      <w:pPr>
        <w:pStyle w:val="af6"/>
        <w:ind w:left="420" w:hangingChars="200" w:hanging="420"/>
        <w:rPr>
          <w:rFonts w:ascii="Times New Roman" w:eastAsia="SimHei"/>
          <w:lang w:bidi="ar"/>
        </w:rPr>
      </w:pPr>
      <w:r>
        <w:rPr>
          <w:rFonts w:ascii="Times New Roman" w:eastAsia="SimHei"/>
          <w:lang w:bidi="ar"/>
        </w:rPr>
        <w:br/>
      </w:r>
      <w:r>
        <w:rPr>
          <w:rFonts w:ascii="Times New Roman" w:eastAsia="SimHei"/>
          <w:lang w:bidi="ar"/>
        </w:rPr>
        <w:t>最小风险策略</w:t>
      </w:r>
      <w:r>
        <w:rPr>
          <w:rFonts w:ascii="Times New Roman" w:eastAsia="SimHei"/>
          <w:lang w:bidi="ar"/>
        </w:rPr>
        <w:t xml:space="preserve"> minimal risk maneuver</w:t>
      </w:r>
      <w:r>
        <w:rPr>
          <w:rFonts w:ascii="Times New Roman" w:eastAsia="SimHei"/>
          <w:lang w:bidi="ar"/>
        </w:rPr>
        <w:t>；</w:t>
      </w:r>
      <w:r>
        <w:rPr>
          <w:rFonts w:ascii="Times New Roman" w:eastAsia="SimHei"/>
          <w:lang w:bidi="ar"/>
        </w:rPr>
        <w:t>MRM</w:t>
      </w:r>
    </w:p>
    <w:p w14:paraId="4B192757" w14:textId="77777777" w:rsidR="00AC2BDD" w:rsidRDefault="00000000">
      <w:pPr>
        <w:pStyle w:val="af5"/>
        <w:ind w:firstLine="420"/>
        <w:rPr>
          <w:rFonts w:ascii="Times New Roman"/>
          <w:lang w:bidi="ar"/>
        </w:rPr>
      </w:pPr>
      <w:r>
        <w:rPr>
          <w:rFonts w:ascii="Times New Roman"/>
          <w:lang w:bidi="ar"/>
        </w:rPr>
        <w:t>驾驶自动化系统无法继续执行动态驾驶任务时，所采取的使车辆达到最小风险状态的措施。</w:t>
      </w:r>
    </w:p>
    <w:p w14:paraId="4B192758" w14:textId="77777777" w:rsidR="00AC2BDD" w:rsidRDefault="00000000">
      <w:pPr>
        <w:pStyle w:val="af6"/>
        <w:ind w:left="420" w:hangingChars="200" w:hanging="420"/>
        <w:rPr>
          <w:rFonts w:ascii="Times New Roman" w:eastAsia="SimHei"/>
          <w:lang w:bidi="ar"/>
        </w:rPr>
      </w:pPr>
      <w:r>
        <w:rPr>
          <w:rFonts w:ascii="Times New Roman" w:eastAsia="SimHei"/>
          <w:lang w:bidi="ar"/>
        </w:rPr>
        <w:br/>
      </w:r>
      <w:r>
        <w:rPr>
          <w:rFonts w:ascii="Times New Roman" w:eastAsia="SimHei"/>
          <w:lang w:bidi="ar"/>
        </w:rPr>
        <w:t>动态驾驶任务后援</w:t>
      </w:r>
      <w:r>
        <w:rPr>
          <w:rFonts w:ascii="Times New Roman" w:eastAsia="SimHei"/>
          <w:lang w:bidi="ar"/>
        </w:rPr>
        <w:t xml:space="preserve"> dynamic driving task fallback</w:t>
      </w:r>
    </w:p>
    <w:p w14:paraId="4B192759" w14:textId="77777777" w:rsidR="00AC2BDD" w:rsidRDefault="00000000">
      <w:pPr>
        <w:pStyle w:val="af5"/>
        <w:ind w:firstLine="420"/>
        <w:rPr>
          <w:rFonts w:ascii="Times New Roman"/>
          <w:lang w:bidi="ar"/>
        </w:rPr>
      </w:pPr>
      <w:r>
        <w:rPr>
          <w:rFonts w:ascii="Times New Roman"/>
          <w:lang w:bidi="ar"/>
        </w:rPr>
        <w:t>当发生即将超出设计运行范围、驾驶自动化系统失效或车辆其他系统失效等不满足设计运行条件的情况时，由用户接管或由驾驶自动化系统执行最小风险策略的后备支援行为。</w:t>
      </w:r>
    </w:p>
    <w:p w14:paraId="4B19275A" w14:textId="77777777" w:rsidR="00AC2BDD" w:rsidRDefault="00000000">
      <w:pPr>
        <w:pStyle w:val="af6"/>
        <w:ind w:left="420" w:hangingChars="200" w:hanging="420"/>
        <w:rPr>
          <w:rFonts w:ascii="Times New Roman" w:eastAsia="SimHei"/>
          <w:lang w:bidi="ar"/>
        </w:rPr>
      </w:pPr>
      <w:r>
        <w:rPr>
          <w:rFonts w:ascii="Times New Roman" w:eastAsia="SimHei"/>
          <w:lang w:bidi="ar"/>
        </w:rPr>
        <w:br/>
      </w:r>
      <w:r>
        <w:rPr>
          <w:rFonts w:ascii="Times New Roman" w:eastAsia="SimHei"/>
          <w:lang w:bidi="ar"/>
        </w:rPr>
        <w:t>介入请求</w:t>
      </w:r>
      <w:r>
        <w:rPr>
          <w:rFonts w:ascii="Times New Roman" w:eastAsia="SimHei"/>
          <w:lang w:bidi="ar"/>
        </w:rPr>
        <w:t xml:space="preserve"> request to intervene</w:t>
      </w:r>
    </w:p>
    <w:p w14:paraId="4B19275B" w14:textId="77777777" w:rsidR="00AC2BDD" w:rsidRDefault="00000000">
      <w:pPr>
        <w:pStyle w:val="af5"/>
        <w:ind w:firstLine="420"/>
        <w:rPr>
          <w:rFonts w:ascii="Times New Roman"/>
          <w:lang w:bidi="ar"/>
        </w:rPr>
      </w:pPr>
      <w:r>
        <w:rPr>
          <w:rFonts w:ascii="Times New Roman"/>
          <w:lang w:bidi="ar"/>
        </w:rPr>
        <w:t>驾驶自动化系统请求动态驾驶任务后援用户执行接管的通知。</w:t>
      </w:r>
    </w:p>
    <w:p w14:paraId="4B19275C" w14:textId="77777777" w:rsidR="00AC2BDD" w:rsidRDefault="00000000">
      <w:pPr>
        <w:pStyle w:val="af6"/>
        <w:ind w:left="420" w:hangingChars="200" w:hanging="420"/>
        <w:rPr>
          <w:rFonts w:ascii="Times New Roman" w:eastAsia="SimHei"/>
          <w:lang w:bidi="ar"/>
        </w:rPr>
      </w:pPr>
      <w:r>
        <w:rPr>
          <w:rFonts w:ascii="Times New Roman" w:eastAsia="SimHei"/>
          <w:lang w:bidi="ar"/>
        </w:rPr>
        <w:br/>
      </w:r>
      <w:r>
        <w:rPr>
          <w:rFonts w:ascii="Times New Roman" w:eastAsia="SimHei"/>
          <w:lang w:bidi="ar"/>
        </w:rPr>
        <w:t>接管</w:t>
      </w:r>
      <w:r>
        <w:rPr>
          <w:rFonts w:ascii="Times New Roman" w:eastAsia="SimHei"/>
          <w:lang w:bidi="ar"/>
        </w:rPr>
        <w:t xml:space="preserve"> take over</w:t>
      </w:r>
    </w:p>
    <w:p w14:paraId="4B19275D" w14:textId="77777777" w:rsidR="00AC2BDD" w:rsidRDefault="00000000">
      <w:pPr>
        <w:pStyle w:val="af5"/>
        <w:ind w:firstLine="420"/>
        <w:rPr>
          <w:rFonts w:ascii="Times New Roman"/>
          <w:lang w:bidi="ar"/>
        </w:rPr>
      </w:pPr>
      <w:r>
        <w:rPr>
          <w:rFonts w:ascii="Times New Roman"/>
          <w:lang w:bidi="ar"/>
        </w:rPr>
        <w:t>动态驾驶任务后援用户响应介入请求，从驾驶自动化系统获得车辆驾驶权的行为。</w:t>
      </w:r>
    </w:p>
    <w:p w14:paraId="4B19275E" w14:textId="77777777" w:rsidR="00AC2BDD" w:rsidRDefault="00000000">
      <w:pPr>
        <w:pStyle w:val="af6"/>
        <w:ind w:left="420" w:hangingChars="200" w:hanging="420"/>
        <w:rPr>
          <w:rFonts w:ascii="Times New Roman" w:eastAsia="SimHei"/>
          <w:lang w:bidi="ar"/>
        </w:rPr>
      </w:pPr>
      <w:r>
        <w:rPr>
          <w:rFonts w:ascii="Times New Roman" w:eastAsia="SimHei"/>
          <w:lang w:bidi="ar"/>
        </w:rPr>
        <w:br/>
      </w:r>
      <w:r>
        <w:rPr>
          <w:rFonts w:ascii="Times New Roman" w:eastAsia="SimHei"/>
          <w:lang w:bidi="ar"/>
        </w:rPr>
        <w:t>用户</w:t>
      </w:r>
      <w:r>
        <w:rPr>
          <w:rFonts w:ascii="Times New Roman" w:eastAsia="SimHei"/>
          <w:lang w:bidi="ar"/>
        </w:rPr>
        <w:t xml:space="preserve"> user</w:t>
      </w:r>
    </w:p>
    <w:p w14:paraId="4B19275F" w14:textId="77777777" w:rsidR="00AC2BDD" w:rsidRDefault="00000000">
      <w:pPr>
        <w:pStyle w:val="af5"/>
        <w:ind w:firstLine="420"/>
        <w:rPr>
          <w:rFonts w:ascii="Times New Roman"/>
          <w:lang w:bidi="ar"/>
        </w:rPr>
      </w:pPr>
      <w:r>
        <w:rPr>
          <w:rFonts w:ascii="Times New Roman"/>
          <w:lang w:bidi="ar"/>
        </w:rPr>
        <w:t>与驾驶自动化相关的人类角色的统称。</w:t>
      </w:r>
    </w:p>
    <w:p w14:paraId="4B192760" w14:textId="77777777" w:rsidR="00AC2BDD" w:rsidRDefault="00000000">
      <w:pPr>
        <w:pStyle w:val="af4"/>
        <w:rPr>
          <w:rFonts w:ascii="Times New Roman"/>
          <w:lang w:bidi="ar"/>
        </w:rPr>
      </w:pPr>
      <w:r>
        <w:rPr>
          <w:rFonts w:ascii="Times New Roman"/>
          <w:lang w:bidi="ar"/>
        </w:rPr>
        <w:t>用户的角色可以在特定的条件下进行转换。</w:t>
      </w:r>
    </w:p>
    <w:p w14:paraId="4B192761" w14:textId="77777777" w:rsidR="00AC2BDD" w:rsidRDefault="00000000">
      <w:pPr>
        <w:pStyle w:val="af6"/>
        <w:ind w:left="420" w:hangingChars="200" w:hanging="420"/>
        <w:rPr>
          <w:rFonts w:ascii="Times New Roman" w:eastAsia="SimHei"/>
          <w:lang w:bidi="ar"/>
        </w:rPr>
      </w:pPr>
      <w:r>
        <w:rPr>
          <w:rFonts w:ascii="Times New Roman" w:eastAsia="SimHei"/>
          <w:lang w:bidi="ar"/>
        </w:rPr>
        <w:br/>
      </w:r>
      <w:r>
        <w:rPr>
          <w:rFonts w:ascii="Times New Roman" w:eastAsia="SimHei"/>
          <w:lang w:bidi="ar"/>
        </w:rPr>
        <w:t>驾驶员</w:t>
      </w:r>
      <w:r>
        <w:rPr>
          <w:rFonts w:ascii="Times New Roman" w:eastAsia="SimHei"/>
          <w:lang w:bidi="ar"/>
        </w:rPr>
        <w:t xml:space="preserve"> driver</w:t>
      </w:r>
    </w:p>
    <w:p w14:paraId="4B192762" w14:textId="77777777" w:rsidR="00AC2BDD" w:rsidRDefault="00000000">
      <w:pPr>
        <w:pStyle w:val="af5"/>
        <w:ind w:firstLine="420"/>
        <w:rPr>
          <w:rFonts w:ascii="Times New Roman"/>
          <w:lang w:bidi="ar"/>
        </w:rPr>
      </w:pPr>
      <w:r>
        <w:rPr>
          <w:rFonts w:ascii="Times New Roman"/>
          <w:lang w:bidi="ar"/>
        </w:rPr>
        <w:t>对于某个具体的车辆，实时执行部分或全部动态驾驶任务和</w:t>
      </w:r>
      <w:r>
        <w:rPr>
          <w:rFonts w:ascii="Times New Roman"/>
          <w:lang w:bidi="ar"/>
        </w:rPr>
        <w:t>/</w:t>
      </w:r>
      <w:r>
        <w:rPr>
          <w:rFonts w:ascii="Times New Roman"/>
          <w:lang w:bidi="ar"/>
        </w:rPr>
        <w:t>或接管的用户。</w:t>
      </w:r>
    </w:p>
    <w:p w14:paraId="4B192763" w14:textId="77777777" w:rsidR="00AC2BDD" w:rsidRDefault="00AC2BDD">
      <w:pPr>
        <w:pStyle w:val="af6"/>
        <w:ind w:left="420" w:hangingChars="200" w:hanging="420"/>
        <w:rPr>
          <w:rFonts w:ascii="Times New Roman" w:eastAsia="SimHei"/>
        </w:rPr>
      </w:pPr>
    </w:p>
    <w:p w14:paraId="4B192764" w14:textId="77777777" w:rsidR="00AC2BDD" w:rsidRDefault="00000000">
      <w:pPr>
        <w:pStyle w:val="af6"/>
        <w:numPr>
          <w:ilvl w:val="2"/>
          <w:numId w:val="0"/>
        </w:numPr>
        <w:ind w:leftChars="-200" w:left="-440" w:firstLineChars="400" w:firstLine="840"/>
        <w:rPr>
          <w:rFonts w:ascii="Times New Roman" w:eastAsia="SimHei"/>
        </w:rPr>
      </w:pPr>
      <w:r>
        <w:rPr>
          <w:rFonts w:ascii="Times New Roman" w:eastAsia="SimHei"/>
        </w:rPr>
        <w:t>自动驾驶数据记录系统</w:t>
      </w:r>
      <w:r>
        <w:rPr>
          <w:rFonts w:ascii="Times New Roman" w:eastAsia="SimHei"/>
        </w:rPr>
        <w:t xml:space="preserve">  data storage system for automated driving</w:t>
      </w:r>
      <w:r>
        <w:rPr>
          <w:rFonts w:ascii="Times New Roman" w:eastAsia="SimHei"/>
        </w:rPr>
        <w:t>；</w:t>
      </w:r>
      <w:r>
        <w:rPr>
          <w:rFonts w:ascii="Times New Roman" w:eastAsia="SimHei"/>
        </w:rPr>
        <w:t>DSSAD</w:t>
      </w:r>
    </w:p>
    <w:p w14:paraId="4B192765" w14:textId="77777777" w:rsidR="00AC2BDD" w:rsidRDefault="00000000">
      <w:pPr>
        <w:pStyle w:val="af5"/>
        <w:ind w:firstLine="420"/>
        <w:rPr>
          <w:rFonts w:ascii="Times New Roman"/>
        </w:rPr>
      </w:pPr>
      <w:r>
        <w:rPr>
          <w:rFonts w:ascii="Times New Roman"/>
        </w:rPr>
        <w:lastRenderedPageBreak/>
        <w:t>装备在具备自动驾驶功能的车辆上、在自动驾驶系统激活期间具备监测、采集、记录和存储数据功能并支持读取记录数据的系统。</w:t>
      </w:r>
    </w:p>
    <w:p w14:paraId="4B192766" w14:textId="77777777" w:rsidR="00AC2BDD" w:rsidRDefault="00AC2BDD">
      <w:pPr>
        <w:pStyle w:val="af6"/>
        <w:ind w:left="420" w:hangingChars="200" w:hanging="420"/>
        <w:rPr>
          <w:rFonts w:ascii="Times New Roman"/>
        </w:rPr>
      </w:pPr>
    </w:p>
    <w:p w14:paraId="4B192767" w14:textId="77777777" w:rsidR="00AC2BDD" w:rsidRDefault="00000000">
      <w:pPr>
        <w:pStyle w:val="af6"/>
        <w:numPr>
          <w:ilvl w:val="2"/>
          <w:numId w:val="0"/>
        </w:numPr>
        <w:ind w:leftChars="-200" w:left="-440" w:firstLineChars="400" w:firstLine="840"/>
        <w:rPr>
          <w:rFonts w:ascii="Times New Roman" w:eastAsia="SimHei"/>
        </w:rPr>
      </w:pPr>
      <w:r>
        <w:rPr>
          <w:rFonts w:ascii="Times New Roman" w:eastAsia="SimHei"/>
        </w:rPr>
        <w:t>数据记录系统辅助存储设备</w:t>
      </w:r>
      <w:r>
        <w:rPr>
          <w:rFonts w:ascii="Times New Roman" w:eastAsia="SimHei"/>
        </w:rPr>
        <w:t xml:space="preserve"> data storage system secondary storage device </w:t>
      </w:r>
    </w:p>
    <w:p w14:paraId="4B192768" w14:textId="77777777" w:rsidR="00AC2BDD" w:rsidRDefault="00000000">
      <w:pPr>
        <w:pStyle w:val="af5"/>
        <w:ind w:firstLine="420"/>
        <w:rPr>
          <w:rFonts w:ascii="Times New Roman"/>
        </w:rPr>
      </w:pPr>
      <w:r>
        <w:rPr>
          <w:rFonts w:ascii="Times New Roman"/>
        </w:rPr>
        <w:t>为应对</w:t>
      </w:r>
      <w:r>
        <w:rPr>
          <w:rFonts w:ascii="Times New Roman"/>
        </w:rPr>
        <w:t>DSSAD</w:t>
      </w:r>
      <w:r>
        <w:rPr>
          <w:rFonts w:ascii="Times New Roman"/>
        </w:rPr>
        <w:t>存储能力或空间不足而接入的用于独立存储数据的设备。</w:t>
      </w:r>
    </w:p>
    <w:p w14:paraId="4B192769" w14:textId="77777777" w:rsidR="00AC2BDD" w:rsidRDefault="00000000">
      <w:pPr>
        <w:pStyle w:val="af6"/>
        <w:ind w:left="420" w:hangingChars="200" w:hanging="420"/>
        <w:rPr>
          <w:rFonts w:ascii="Times New Roman" w:eastAsia="SimHei"/>
        </w:rPr>
      </w:pPr>
      <w:r>
        <w:rPr>
          <w:rFonts w:ascii="Times New Roman" w:eastAsia="SimHei"/>
          <w:lang w:bidi="ar"/>
        </w:rPr>
        <w:br/>
      </w:r>
      <w:r>
        <w:rPr>
          <w:rFonts w:ascii="Times New Roman" w:eastAsia="SimHei"/>
        </w:rPr>
        <w:t>未激活状态</w:t>
      </w:r>
      <w:r>
        <w:rPr>
          <w:rFonts w:ascii="Times New Roman" w:eastAsia="SimHei"/>
        </w:rPr>
        <w:t xml:space="preserve"> </w:t>
      </w:r>
      <w:proofErr w:type="spellStart"/>
      <w:r>
        <w:rPr>
          <w:rFonts w:ascii="Times New Roman" w:eastAsia="SimHei"/>
        </w:rPr>
        <w:t>deactive</w:t>
      </w:r>
      <w:proofErr w:type="spellEnd"/>
      <w:r>
        <w:rPr>
          <w:rFonts w:ascii="Times New Roman" w:eastAsia="SimHei"/>
        </w:rPr>
        <w:t xml:space="preserve"> state</w:t>
      </w:r>
    </w:p>
    <w:p w14:paraId="4B19276A" w14:textId="77777777" w:rsidR="00AC2BDD" w:rsidRDefault="00000000">
      <w:pPr>
        <w:pStyle w:val="af5"/>
        <w:ind w:firstLine="420"/>
        <w:rPr>
          <w:rFonts w:ascii="Times New Roman"/>
        </w:rPr>
      </w:pPr>
      <w:r>
        <w:rPr>
          <w:rFonts w:ascii="Times New Roman"/>
        </w:rPr>
        <w:t>ADS</w:t>
      </w:r>
      <w:r>
        <w:rPr>
          <w:rFonts w:ascii="Times New Roman"/>
        </w:rPr>
        <w:t>未执行车辆横向运动控制或车辆纵向运动控制的状态。</w:t>
      </w:r>
    </w:p>
    <w:p w14:paraId="4B19276B" w14:textId="77777777" w:rsidR="00AC2BDD" w:rsidRDefault="00000000">
      <w:pPr>
        <w:pStyle w:val="af6"/>
        <w:ind w:left="420" w:hangingChars="200" w:hanging="420"/>
        <w:rPr>
          <w:rFonts w:ascii="Times New Roman" w:eastAsia="SimHei"/>
        </w:rPr>
      </w:pPr>
      <w:r>
        <w:rPr>
          <w:rFonts w:ascii="Times New Roman" w:eastAsia="SimHei"/>
        </w:rPr>
        <w:br/>
      </w:r>
      <w:r>
        <w:rPr>
          <w:rFonts w:ascii="Times New Roman" w:eastAsia="SimHei"/>
        </w:rPr>
        <w:t>未就绪状态</w:t>
      </w:r>
      <w:r>
        <w:rPr>
          <w:rFonts w:ascii="Times New Roman" w:eastAsia="SimHei"/>
        </w:rPr>
        <w:t xml:space="preserve"> not ready state</w:t>
      </w:r>
    </w:p>
    <w:p w14:paraId="4B19276C" w14:textId="77777777" w:rsidR="00AC2BDD" w:rsidRDefault="00000000">
      <w:pPr>
        <w:pStyle w:val="af5"/>
        <w:ind w:firstLine="420"/>
        <w:rPr>
          <w:rFonts w:ascii="Times New Roman"/>
        </w:rPr>
      </w:pPr>
      <w:r>
        <w:rPr>
          <w:rFonts w:ascii="Times New Roman"/>
        </w:rPr>
        <w:t>ADS</w:t>
      </w:r>
      <w:r>
        <w:rPr>
          <w:rFonts w:ascii="Times New Roman"/>
        </w:rPr>
        <w:t>不可被激活的未激活状态。</w:t>
      </w:r>
    </w:p>
    <w:p w14:paraId="4B19276D" w14:textId="77777777" w:rsidR="00AC2BDD" w:rsidRDefault="00000000">
      <w:pPr>
        <w:pStyle w:val="af6"/>
        <w:ind w:left="420" w:hangingChars="200" w:hanging="420"/>
        <w:rPr>
          <w:rFonts w:ascii="Times New Roman" w:eastAsia="SimHei"/>
        </w:rPr>
      </w:pPr>
      <w:r>
        <w:rPr>
          <w:rFonts w:ascii="Times New Roman" w:eastAsia="SimHei"/>
        </w:rPr>
        <w:br/>
      </w:r>
      <w:r>
        <w:rPr>
          <w:rFonts w:ascii="Times New Roman" w:eastAsia="SimHei"/>
        </w:rPr>
        <w:t>就绪状态</w:t>
      </w:r>
      <w:r>
        <w:rPr>
          <w:rFonts w:ascii="Times New Roman" w:eastAsia="SimHei"/>
        </w:rPr>
        <w:t xml:space="preserve"> ready state</w:t>
      </w:r>
    </w:p>
    <w:p w14:paraId="4B19276E" w14:textId="77777777" w:rsidR="00AC2BDD" w:rsidRDefault="00000000">
      <w:pPr>
        <w:pStyle w:val="af5"/>
        <w:ind w:firstLine="420"/>
        <w:rPr>
          <w:rFonts w:ascii="Times New Roman"/>
        </w:rPr>
      </w:pPr>
      <w:r>
        <w:rPr>
          <w:rFonts w:ascii="Times New Roman"/>
        </w:rPr>
        <w:t>ADS</w:t>
      </w:r>
      <w:r>
        <w:rPr>
          <w:rFonts w:ascii="Times New Roman"/>
        </w:rPr>
        <w:t>可被激活的未被激活状态。</w:t>
      </w:r>
    </w:p>
    <w:p w14:paraId="4B19276F" w14:textId="77777777" w:rsidR="00AC2BDD" w:rsidRDefault="00000000">
      <w:pPr>
        <w:pStyle w:val="af6"/>
        <w:ind w:left="420" w:hangingChars="200" w:hanging="420"/>
        <w:rPr>
          <w:rFonts w:ascii="Times New Roman" w:eastAsia="SimHei"/>
        </w:rPr>
      </w:pPr>
      <w:r>
        <w:rPr>
          <w:rFonts w:ascii="Times New Roman" w:eastAsia="SimHei"/>
        </w:rPr>
        <w:br/>
      </w:r>
      <w:r>
        <w:rPr>
          <w:rFonts w:ascii="Times New Roman" w:eastAsia="SimHei"/>
        </w:rPr>
        <w:t>激活状态</w:t>
      </w:r>
      <w:r>
        <w:rPr>
          <w:rFonts w:ascii="Times New Roman" w:eastAsia="SimHei"/>
        </w:rPr>
        <w:t xml:space="preserve"> active state</w:t>
      </w:r>
    </w:p>
    <w:p w14:paraId="4B192770" w14:textId="77777777" w:rsidR="00AC2BDD" w:rsidRDefault="00000000">
      <w:pPr>
        <w:pStyle w:val="af5"/>
        <w:ind w:firstLine="420"/>
        <w:rPr>
          <w:rFonts w:ascii="Times New Roman"/>
        </w:rPr>
      </w:pPr>
      <w:r>
        <w:rPr>
          <w:rFonts w:ascii="Times New Roman"/>
        </w:rPr>
        <w:t>ADS</w:t>
      </w:r>
      <w:r>
        <w:rPr>
          <w:rFonts w:ascii="Times New Roman"/>
        </w:rPr>
        <w:t>执行车辆横向运动控制和车辆纵向运动控制的状态。</w:t>
      </w:r>
    </w:p>
    <w:p w14:paraId="4B192771" w14:textId="77777777" w:rsidR="00AC2BDD" w:rsidRDefault="00000000">
      <w:pPr>
        <w:pStyle w:val="af6"/>
        <w:ind w:left="420" w:hangingChars="200" w:hanging="420"/>
        <w:rPr>
          <w:rFonts w:ascii="Times New Roman" w:eastAsia="SimHei"/>
        </w:rPr>
      </w:pPr>
      <w:r>
        <w:rPr>
          <w:rFonts w:ascii="Times New Roman" w:eastAsia="SimHei"/>
        </w:rPr>
        <w:br/>
        <w:t>ADS</w:t>
      </w:r>
      <w:r>
        <w:rPr>
          <w:rFonts w:ascii="Times New Roman" w:eastAsia="SimHei"/>
        </w:rPr>
        <w:t>严重失效</w:t>
      </w:r>
      <w:r>
        <w:rPr>
          <w:rFonts w:ascii="Times New Roman" w:eastAsia="SimHei"/>
        </w:rPr>
        <w:t xml:space="preserve"> severe ADS failure</w:t>
      </w:r>
    </w:p>
    <w:p w14:paraId="4B192772" w14:textId="77777777" w:rsidR="00AC2BDD" w:rsidRDefault="00000000">
      <w:pPr>
        <w:pStyle w:val="af5"/>
        <w:ind w:firstLine="420"/>
        <w:rPr>
          <w:rFonts w:ascii="Times New Roman"/>
        </w:rPr>
      </w:pPr>
      <w:r>
        <w:rPr>
          <w:rFonts w:ascii="Times New Roman"/>
        </w:rPr>
        <w:t>针对</w:t>
      </w:r>
      <w:r>
        <w:rPr>
          <w:rFonts w:ascii="Times New Roman"/>
        </w:rPr>
        <w:t>ADS</w:t>
      </w:r>
      <w:r>
        <w:rPr>
          <w:rFonts w:ascii="Times New Roman"/>
        </w:rPr>
        <w:t>必要部件的一种发生概率非常低但影响</w:t>
      </w:r>
      <w:r>
        <w:rPr>
          <w:rFonts w:ascii="Times New Roman"/>
        </w:rPr>
        <w:t>ADS</w:t>
      </w:r>
      <w:r>
        <w:rPr>
          <w:rFonts w:ascii="Times New Roman"/>
        </w:rPr>
        <w:t>安全运行的失效。</w:t>
      </w:r>
    </w:p>
    <w:p w14:paraId="4B192773" w14:textId="77777777" w:rsidR="00AC2BDD" w:rsidRDefault="00000000">
      <w:pPr>
        <w:pStyle w:val="af4"/>
        <w:rPr>
          <w:rFonts w:ascii="Times New Roman" w:eastAsia="MS Mincho"/>
        </w:rPr>
      </w:pPr>
      <w:r>
        <w:rPr>
          <w:rFonts w:ascii="Times New Roman"/>
        </w:rPr>
        <w:t>单个传感器失效，只有当影响系统安全运行时，才会被视为严重失效。</w:t>
      </w:r>
    </w:p>
    <w:p w14:paraId="4B192774" w14:textId="77777777" w:rsidR="00AC2BDD" w:rsidRDefault="00000000">
      <w:pPr>
        <w:pStyle w:val="af6"/>
        <w:ind w:left="420" w:hangingChars="200" w:hanging="420"/>
        <w:rPr>
          <w:rFonts w:ascii="Times New Roman" w:eastAsia="SimHei"/>
        </w:rPr>
      </w:pPr>
      <w:r>
        <w:rPr>
          <w:rFonts w:ascii="Times New Roman" w:eastAsia="SimHei"/>
        </w:rPr>
        <w:br/>
      </w:r>
      <w:r>
        <w:rPr>
          <w:rFonts w:ascii="Times New Roman" w:eastAsia="SimHei"/>
        </w:rPr>
        <w:t>车辆严重失效</w:t>
      </w:r>
      <w:r>
        <w:rPr>
          <w:rFonts w:ascii="Times New Roman" w:eastAsia="SimHei"/>
        </w:rPr>
        <w:t xml:space="preserve"> severe vehicle failure</w:t>
      </w:r>
    </w:p>
    <w:p w14:paraId="4B192775" w14:textId="77777777" w:rsidR="00AC2BDD" w:rsidRDefault="00000000">
      <w:pPr>
        <w:pStyle w:val="af5"/>
        <w:ind w:firstLine="420"/>
        <w:rPr>
          <w:rFonts w:ascii="Times New Roman"/>
        </w:rPr>
      </w:pPr>
      <w:r>
        <w:rPr>
          <w:rFonts w:ascii="Times New Roman"/>
        </w:rPr>
        <w:t>任何影响</w:t>
      </w:r>
      <w:r>
        <w:rPr>
          <w:rFonts w:ascii="Times New Roman"/>
        </w:rPr>
        <w:t>ADS</w:t>
      </w:r>
      <w:r>
        <w:rPr>
          <w:rFonts w:ascii="Times New Roman"/>
        </w:rPr>
        <w:t>执行</w:t>
      </w:r>
      <w:r>
        <w:rPr>
          <w:rFonts w:ascii="Times New Roman"/>
        </w:rPr>
        <w:t>DDT</w:t>
      </w:r>
      <w:r>
        <w:rPr>
          <w:rFonts w:ascii="Times New Roman"/>
        </w:rPr>
        <w:t>能力且影响车辆手动操作的车辆失效。</w:t>
      </w:r>
    </w:p>
    <w:p w14:paraId="4B192776" w14:textId="77777777" w:rsidR="00AC2BDD" w:rsidRDefault="00000000">
      <w:pPr>
        <w:pStyle w:val="a0"/>
        <w:rPr>
          <w:rFonts w:ascii="Times New Roman"/>
        </w:rPr>
      </w:pPr>
      <w:r>
        <w:rPr>
          <w:rFonts w:ascii="Times New Roman"/>
        </w:rPr>
        <w:t>电源掉电、制动系统失效、胎压突然下降。</w:t>
      </w:r>
    </w:p>
    <w:p w14:paraId="4B192777" w14:textId="77777777" w:rsidR="00AC2BDD" w:rsidRDefault="00000000">
      <w:pPr>
        <w:pStyle w:val="af6"/>
        <w:ind w:left="420" w:hangingChars="200" w:hanging="420"/>
        <w:rPr>
          <w:rFonts w:ascii="Times New Roman" w:eastAsia="SimHei"/>
        </w:rPr>
      </w:pPr>
      <w:r>
        <w:rPr>
          <w:rFonts w:ascii="Times New Roman" w:eastAsia="SimHei"/>
        </w:rPr>
        <w:br/>
      </w:r>
      <w:r>
        <w:rPr>
          <w:rFonts w:ascii="Times New Roman" w:eastAsia="SimHei"/>
        </w:rPr>
        <w:t>计划接管事件</w:t>
      </w:r>
      <w:r>
        <w:rPr>
          <w:rFonts w:ascii="Times New Roman" w:eastAsia="SimHei"/>
        </w:rPr>
        <w:t xml:space="preserve"> planned takeover event</w:t>
      </w:r>
    </w:p>
    <w:p w14:paraId="4B192778" w14:textId="77777777" w:rsidR="00AC2BDD" w:rsidRDefault="00000000">
      <w:pPr>
        <w:pStyle w:val="af5"/>
        <w:ind w:firstLine="420"/>
        <w:rPr>
          <w:rFonts w:ascii="Times New Roman"/>
        </w:rPr>
      </w:pPr>
      <w:r>
        <w:rPr>
          <w:rFonts w:ascii="Times New Roman"/>
        </w:rPr>
        <w:t>ADS</w:t>
      </w:r>
      <w:r>
        <w:rPr>
          <w:rFonts w:ascii="Times New Roman"/>
        </w:rPr>
        <w:t>预先知晓并需要发出介入请求的事件。</w:t>
      </w:r>
    </w:p>
    <w:p w14:paraId="4B192779" w14:textId="77777777" w:rsidR="00AC2BDD" w:rsidRDefault="00000000">
      <w:pPr>
        <w:pStyle w:val="af6"/>
        <w:ind w:left="420" w:hangingChars="200" w:hanging="420"/>
        <w:rPr>
          <w:rFonts w:ascii="Times New Roman" w:eastAsia="SimHei"/>
        </w:rPr>
      </w:pPr>
      <w:r>
        <w:rPr>
          <w:rFonts w:ascii="Times New Roman" w:eastAsia="SimHei"/>
        </w:rPr>
        <w:br/>
      </w:r>
      <w:r>
        <w:rPr>
          <w:rFonts w:ascii="Times New Roman" w:eastAsia="SimHei"/>
        </w:rPr>
        <w:t>非计划接管事件</w:t>
      </w:r>
      <w:r>
        <w:rPr>
          <w:rFonts w:ascii="Times New Roman" w:eastAsia="SimHei"/>
        </w:rPr>
        <w:t xml:space="preserve"> unplanned takeover event</w:t>
      </w:r>
    </w:p>
    <w:p w14:paraId="4B19277A" w14:textId="77777777" w:rsidR="00AC2BDD" w:rsidRDefault="00000000">
      <w:pPr>
        <w:ind w:firstLine="420"/>
        <w:rPr>
          <w:rFonts w:ascii="Times New Roman" w:hAnsi="Times New Roman" w:cs="Times New Roman"/>
          <w:szCs w:val="20"/>
          <w:lang w:eastAsia="zh-CN"/>
        </w:rPr>
      </w:pPr>
      <w:r>
        <w:rPr>
          <w:rFonts w:ascii="Times New Roman" w:hAnsi="Times New Roman" w:cs="Times New Roman"/>
          <w:szCs w:val="20"/>
          <w:lang w:eastAsia="zh-CN"/>
        </w:rPr>
        <w:t>ADS</w:t>
      </w:r>
      <w:r>
        <w:rPr>
          <w:rFonts w:ascii="Times New Roman" w:hAnsi="Times New Roman" w:cs="Times New Roman"/>
          <w:szCs w:val="20"/>
          <w:lang w:eastAsia="zh-CN"/>
        </w:rPr>
        <w:t>非预先知晓但假设极有可能发生，并需要发出介入请求的事件。</w:t>
      </w:r>
    </w:p>
    <w:p w14:paraId="4B19277B" w14:textId="77777777" w:rsidR="00AC2BDD" w:rsidRDefault="00000000">
      <w:pPr>
        <w:pStyle w:val="a0"/>
        <w:rPr>
          <w:rFonts w:ascii="Times New Roman"/>
        </w:rPr>
      </w:pPr>
      <w:r>
        <w:rPr>
          <w:rFonts w:ascii="Times New Roman"/>
        </w:rPr>
        <w:t>道路施工、车道标线消失等。</w:t>
      </w:r>
    </w:p>
    <w:p w14:paraId="4B19277C" w14:textId="77777777" w:rsidR="00AC2BDD" w:rsidRDefault="00000000">
      <w:pPr>
        <w:pStyle w:val="af6"/>
        <w:ind w:left="420" w:hangingChars="200" w:hanging="420"/>
        <w:rPr>
          <w:rFonts w:ascii="Times New Roman" w:eastAsia="SimHei"/>
        </w:rPr>
      </w:pPr>
      <w:r>
        <w:rPr>
          <w:rFonts w:ascii="Times New Roman" w:eastAsia="SimHei"/>
        </w:rPr>
        <w:br/>
      </w:r>
      <w:r>
        <w:rPr>
          <w:rFonts w:ascii="Times New Roman" w:eastAsia="SimHei"/>
        </w:rPr>
        <w:t>干预</w:t>
      </w:r>
      <w:r>
        <w:rPr>
          <w:rFonts w:ascii="Times New Roman" w:eastAsia="SimHei"/>
        </w:rPr>
        <w:t xml:space="preserve"> intervene</w:t>
      </w:r>
    </w:p>
    <w:p w14:paraId="4B19277D" w14:textId="77777777" w:rsidR="00AC2BDD" w:rsidRDefault="00000000">
      <w:pPr>
        <w:pStyle w:val="af5"/>
        <w:ind w:firstLine="420"/>
        <w:rPr>
          <w:rFonts w:ascii="Times New Roman"/>
        </w:rPr>
      </w:pPr>
      <w:r>
        <w:rPr>
          <w:rFonts w:ascii="Times New Roman"/>
        </w:rPr>
        <w:t>用户主动通过系统已明确的有效方式影响驾驶自动化系统执行动态驾驶任务的行为。</w:t>
      </w:r>
    </w:p>
    <w:p w14:paraId="4B19277E" w14:textId="77777777" w:rsidR="00AC2BDD" w:rsidRDefault="00000000">
      <w:pPr>
        <w:pStyle w:val="af6"/>
        <w:ind w:left="420" w:hangingChars="200" w:hanging="420"/>
        <w:rPr>
          <w:rFonts w:ascii="Times New Roman" w:eastAsia="SimHei"/>
        </w:rPr>
      </w:pPr>
      <w:r>
        <w:rPr>
          <w:rFonts w:ascii="Times New Roman" w:eastAsia="SimHei"/>
        </w:rPr>
        <w:br/>
      </w:r>
      <w:r>
        <w:rPr>
          <w:rFonts w:ascii="Times New Roman" w:eastAsia="SimHei"/>
        </w:rPr>
        <w:t>安全目标</w:t>
      </w:r>
      <w:r>
        <w:rPr>
          <w:rFonts w:ascii="Times New Roman" w:eastAsia="SimHei"/>
        </w:rPr>
        <w:t xml:space="preserve">  safety goal</w:t>
      </w:r>
    </w:p>
    <w:p w14:paraId="4B19277F" w14:textId="77777777" w:rsidR="00AC2BDD" w:rsidRDefault="00000000">
      <w:pPr>
        <w:pStyle w:val="af5"/>
        <w:ind w:firstLine="420"/>
        <w:rPr>
          <w:rFonts w:ascii="Times New Roman"/>
        </w:rPr>
      </w:pPr>
      <w:r>
        <w:rPr>
          <w:rFonts w:ascii="Times New Roman"/>
        </w:rPr>
        <w:t>由整车层面危害分析和风险评估得出的最高层面的安全要求。</w:t>
      </w:r>
    </w:p>
    <w:p w14:paraId="4B192780" w14:textId="77777777" w:rsidR="00AC2BDD" w:rsidRDefault="00000000">
      <w:pPr>
        <w:pStyle w:val="af6"/>
        <w:ind w:left="420" w:hangingChars="200" w:hanging="420"/>
        <w:rPr>
          <w:rFonts w:ascii="Times New Roman"/>
        </w:rPr>
      </w:pPr>
      <w:r>
        <w:rPr>
          <w:rFonts w:ascii="Times New Roman" w:eastAsia="SimHei"/>
        </w:rPr>
        <w:br/>
      </w:r>
      <w:r>
        <w:rPr>
          <w:rFonts w:ascii="Times New Roman" w:eastAsia="SimHei"/>
        </w:rPr>
        <w:t>安全措施</w:t>
      </w:r>
      <w:r>
        <w:rPr>
          <w:rFonts w:ascii="Times New Roman" w:eastAsia="SimHei"/>
        </w:rPr>
        <w:t xml:space="preserve">  safety measures</w:t>
      </w:r>
    </w:p>
    <w:p w14:paraId="4B192781" w14:textId="77777777" w:rsidR="00AC2BDD" w:rsidRDefault="00000000">
      <w:pPr>
        <w:pStyle w:val="af5"/>
        <w:ind w:firstLine="420"/>
        <w:rPr>
          <w:rFonts w:ascii="Times New Roman"/>
        </w:rPr>
      </w:pPr>
      <w:r>
        <w:rPr>
          <w:rFonts w:ascii="Times New Roman"/>
        </w:rPr>
        <w:t>用以避免或控制系统性失效、探测随机硬件失效，控制随机硬件失效或减轻它们的有害影响的活动或技术解决方案。</w:t>
      </w:r>
    </w:p>
    <w:p w14:paraId="4B192782" w14:textId="77777777" w:rsidR="00AC2BDD" w:rsidRDefault="00000000">
      <w:pPr>
        <w:pStyle w:val="af6"/>
        <w:ind w:left="420" w:hangingChars="200" w:hanging="420"/>
        <w:rPr>
          <w:rFonts w:ascii="Times New Roman" w:eastAsia="SimHei"/>
        </w:rPr>
      </w:pPr>
      <w:r>
        <w:rPr>
          <w:rFonts w:ascii="Times New Roman" w:eastAsia="SimHei"/>
        </w:rPr>
        <w:lastRenderedPageBreak/>
        <w:br/>
      </w:r>
      <w:r>
        <w:rPr>
          <w:rFonts w:ascii="Times New Roman" w:eastAsia="SimHei"/>
        </w:rPr>
        <w:t>接受准则</w:t>
      </w:r>
      <w:r>
        <w:rPr>
          <w:rFonts w:ascii="Times New Roman" w:eastAsia="SimHei"/>
        </w:rPr>
        <w:t xml:space="preserve"> accepted criteria</w:t>
      </w:r>
    </w:p>
    <w:p w14:paraId="4B192783" w14:textId="77777777" w:rsidR="00AC2BDD" w:rsidRDefault="00000000">
      <w:pPr>
        <w:pStyle w:val="af5"/>
        <w:ind w:firstLine="420"/>
        <w:rPr>
          <w:rFonts w:ascii="Times New Roman"/>
        </w:rPr>
      </w:pPr>
      <w:r>
        <w:rPr>
          <w:rFonts w:ascii="Times New Roman"/>
        </w:rPr>
        <w:t>代表不存在不合理的安全风险的准则。</w:t>
      </w:r>
    </w:p>
    <w:p w14:paraId="4B192784" w14:textId="77777777" w:rsidR="00AC2BDD" w:rsidRDefault="00000000">
      <w:pPr>
        <w:pStyle w:val="af6"/>
        <w:ind w:left="420" w:hangingChars="200" w:hanging="420"/>
        <w:rPr>
          <w:rFonts w:ascii="Times New Roman" w:eastAsia="SimHei"/>
        </w:rPr>
      </w:pPr>
      <w:r>
        <w:rPr>
          <w:rFonts w:ascii="Times New Roman" w:eastAsia="SimHei"/>
        </w:rPr>
        <w:br/>
      </w:r>
      <w:r>
        <w:rPr>
          <w:rFonts w:ascii="Times New Roman" w:eastAsia="SimHei"/>
        </w:rPr>
        <w:t>控制策略</w:t>
      </w:r>
      <w:r>
        <w:rPr>
          <w:rFonts w:ascii="Times New Roman" w:eastAsia="SimHei"/>
        </w:rPr>
        <w:t xml:space="preserve"> Control strategy</w:t>
      </w:r>
    </w:p>
    <w:p w14:paraId="4B192785" w14:textId="77777777" w:rsidR="00AC2BDD" w:rsidRDefault="00000000">
      <w:pPr>
        <w:pStyle w:val="af5"/>
        <w:ind w:firstLine="420"/>
        <w:rPr>
          <w:rFonts w:ascii="Times New Roman"/>
        </w:rPr>
      </w:pPr>
      <w:r>
        <w:rPr>
          <w:rFonts w:ascii="Times New Roman"/>
        </w:rPr>
        <w:t>针对一组特定的环境和</w:t>
      </w:r>
      <w:r>
        <w:rPr>
          <w:rFonts w:ascii="Times New Roman"/>
        </w:rPr>
        <w:t>/</w:t>
      </w:r>
      <w:r>
        <w:rPr>
          <w:rFonts w:ascii="Times New Roman"/>
        </w:rPr>
        <w:t>或运行条件（例如：道路表面条件，交通流密度和其他道路使用者，不利的天气条件等），确保系统各种功能健壮、安全运行的策略。可包括自动关闭功能，或者暂时的性能限制</w:t>
      </w:r>
      <w:r>
        <w:rPr>
          <w:rFonts w:ascii="Times New Roman"/>
        </w:rPr>
        <w:t xml:space="preserve"> </w:t>
      </w:r>
      <w:r>
        <w:rPr>
          <w:rFonts w:ascii="Times New Roman"/>
        </w:rPr>
        <w:t>（例如：自动关闭功能、降低最高运行速度）。</w:t>
      </w:r>
    </w:p>
    <w:p w14:paraId="4B192786" w14:textId="77777777" w:rsidR="00AC2BDD" w:rsidRDefault="00000000">
      <w:pPr>
        <w:pStyle w:val="af6"/>
        <w:ind w:left="420" w:hangingChars="200" w:hanging="420"/>
        <w:rPr>
          <w:rFonts w:ascii="Times New Roman" w:eastAsia="SimHei"/>
        </w:rPr>
      </w:pPr>
      <w:r>
        <w:rPr>
          <w:rFonts w:ascii="Times New Roman" w:eastAsia="SimHei"/>
        </w:rPr>
        <w:br/>
      </w:r>
      <w:r>
        <w:rPr>
          <w:rFonts w:ascii="Times New Roman" w:eastAsia="SimHei"/>
        </w:rPr>
        <w:t>试验车辆</w:t>
      </w:r>
      <w:r>
        <w:rPr>
          <w:rFonts w:ascii="Times New Roman" w:eastAsia="SimHei"/>
        </w:rPr>
        <w:t xml:space="preserve"> vehicle under test</w:t>
      </w:r>
      <w:r>
        <w:rPr>
          <w:rFonts w:ascii="Times New Roman" w:eastAsia="SimHei"/>
        </w:rPr>
        <w:t>；</w:t>
      </w:r>
      <w:r>
        <w:rPr>
          <w:rFonts w:ascii="Times New Roman" w:eastAsia="SimHei"/>
        </w:rPr>
        <w:t>VUT</w:t>
      </w:r>
    </w:p>
    <w:p w14:paraId="4B192787" w14:textId="77777777" w:rsidR="00AC2BDD" w:rsidRDefault="00000000">
      <w:pPr>
        <w:pStyle w:val="aff"/>
        <w:rPr>
          <w:rFonts w:ascii="Times New Roman"/>
        </w:rPr>
      </w:pPr>
      <w:r>
        <w:rPr>
          <w:rFonts w:ascii="Times New Roman"/>
        </w:rPr>
        <w:t>进行自动驾驶功能试验的车辆。</w:t>
      </w:r>
    </w:p>
    <w:p w14:paraId="4B192788" w14:textId="77777777" w:rsidR="00AC2BDD" w:rsidRDefault="00000000">
      <w:pPr>
        <w:pStyle w:val="af6"/>
        <w:ind w:left="420" w:hangingChars="200" w:hanging="420"/>
        <w:rPr>
          <w:rFonts w:ascii="Times New Roman" w:eastAsia="SimHei"/>
        </w:rPr>
      </w:pPr>
      <w:r>
        <w:rPr>
          <w:rFonts w:ascii="Times New Roman" w:eastAsia="SimHei"/>
        </w:rPr>
        <w:br/>
      </w:r>
      <w:r>
        <w:rPr>
          <w:rFonts w:ascii="Times New Roman" w:eastAsia="SimHei"/>
        </w:rPr>
        <w:t>目标物</w:t>
      </w:r>
      <w:r>
        <w:rPr>
          <w:rFonts w:ascii="Times New Roman" w:eastAsia="SimHei"/>
        </w:rPr>
        <w:t xml:space="preserve"> object target</w:t>
      </w:r>
    </w:p>
    <w:p w14:paraId="4B192789" w14:textId="77777777" w:rsidR="00AC2BDD" w:rsidRDefault="00000000">
      <w:pPr>
        <w:pStyle w:val="af5"/>
        <w:ind w:firstLine="420"/>
        <w:rPr>
          <w:rFonts w:ascii="Times New Roman"/>
        </w:rPr>
      </w:pPr>
      <w:r>
        <w:rPr>
          <w:rFonts w:ascii="Times New Roman"/>
        </w:rPr>
        <w:t>用于构建试验场景的交通参与者及障碍物。</w:t>
      </w:r>
    </w:p>
    <w:p w14:paraId="4B19278A" w14:textId="77777777" w:rsidR="00AC2BDD" w:rsidRDefault="00000000">
      <w:pPr>
        <w:pStyle w:val="af6"/>
        <w:ind w:left="420" w:hangingChars="200" w:hanging="420"/>
        <w:rPr>
          <w:rFonts w:ascii="Times New Roman" w:eastAsia="SimHei"/>
        </w:rPr>
      </w:pPr>
      <w:bookmarkStart w:id="23" w:name="_Toc67579330"/>
      <w:bookmarkEnd w:id="23"/>
      <w:r>
        <w:rPr>
          <w:rFonts w:ascii="Times New Roman" w:eastAsia="SimHei"/>
        </w:rPr>
        <w:br/>
      </w:r>
      <w:r>
        <w:rPr>
          <w:rFonts w:ascii="Times New Roman" w:eastAsia="SimHei"/>
        </w:rPr>
        <w:t>目标车辆</w:t>
      </w:r>
      <w:r>
        <w:rPr>
          <w:rFonts w:ascii="Times New Roman" w:eastAsia="SimHei"/>
        </w:rPr>
        <w:t xml:space="preserve"> vehicle target</w:t>
      </w:r>
      <w:r>
        <w:rPr>
          <w:rFonts w:ascii="Times New Roman" w:eastAsia="SimHei"/>
        </w:rPr>
        <w:t>；</w:t>
      </w:r>
      <w:r>
        <w:rPr>
          <w:rFonts w:ascii="Times New Roman" w:eastAsia="SimHei"/>
        </w:rPr>
        <w:t>VT</w:t>
      </w:r>
    </w:p>
    <w:p w14:paraId="4B19278B" w14:textId="77777777" w:rsidR="00AC2BDD" w:rsidRDefault="00000000">
      <w:pPr>
        <w:pStyle w:val="af5"/>
        <w:ind w:firstLine="420"/>
        <w:rPr>
          <w:rFonts w:ascii="Times New Roman"/>
        </w:rPr>
      </w:pPr>
      <w:r>
        <w:rPr>
          <w:rFonts w:ascii="Times New Roman"/>
        </w:rPr>
        <w:t>用于构建试验场景的量产乘用车。</w:t>
      </w:r>
    </w:p>
    <w:p w14:paraId="4B19278C" w14:textId="77777777" w:rsidR="00AC2BDD" w:rsidRDefault="00000000">
      <w:pPr>
        <w:pStyle w:val="af6"/>
        <w:ind w:left="420" w:hangingChars="200" w:hanging="420"/>
        <w:rPr>
          <w:rFonts w:ascii="Times New Roman" w:eastAsia="SimHei"/>
        </w:rPr>
      </w:pPr>
      <w:r>
        <w:rPr>
          <w:rFonts w:ascii="Times New Roman" w:eastAsia="SimHei"/>
        </w:rPr>
        <w:br/>
      </w:r>
      <w:r>
        <w:rPr>
          <w:rFonts w:ascii="Times New Roman" w:eastAsia="SimHei"/>
        </w:rPr>
        <w:t>自动驾驶模式</w:t>
      </w:r>
      <w:r>
        <w:rPr>
          <w:rFonts w:ascii="Times New Roman" w:eastAsia="SimHei"/>
        </w:rPr>
        <w:t xml:space="preserve"> automated driving mode</w:t>
      </w:r>
    </w:p>
    <w:p w14:paraId="4B19278D" w14:textId="77777777" w:rsidR="00AC2BDD" w:rsidRDefault="00000000">
      <w:pPr>
        <w:pStyle w:val="af5"/>
        <w:ind w:firstLine="420"/>
        <w:rPr>
          <w:rFonts w:ascii="Times New Roman"/>
        </w:rPr>
      </w:pPr>
      <w:r>
        <w:rPr>
          <w:rFonts w:ascii="Times New Roman"/>
        </w:rPr>
        <w:t>由自动驾驶系统执行全部动态驾驶任务的模式。</w:t>
      </w:r>
    </w:p>
    <w:p w14:paraId="4B19278E" w14:textId="77777777" w:rsidR="00AC2BDD" w:rsidRDefault="00000000">
      <w:pPr>
        <w:pStyle w:val="af6"/>
        <w:ind w:left="420" w:hangingChars="200" w:hanging="420"/>
        <w:rPr>
          <w:rFonts w:ascii="Times New Roman" w:eastAsia="SimHei"/>
        </w:rPr>
      </w:pPr>
      <w:bookmarkStart w:id="24" w:name="_Toc67579336"/>
      <w:bookmarkStart w:id="25" w:name="_Toc67579334"/>
      <w:bookmarkStart w:id="26" w:name="_Toc526754567"/>
      <w:bookmarkStart w:id="27" w:name="_Toc526060725"/>
      <w:bookmarkEnd w:id="24"/>
      <w:bookmarkEnd w:id="25"/>
      <w:r>
        <w:rPr>
          <w:rFonts w:ascii="Times New Roman" w:eastAsia="SimHei"/>
        </w:rPr>
        <w:br/>
      </w:r>
      <w:r>
        <w:rPr>
          <w:rFonts w:ascii="Times New Roman" w:eastAsia="SimHei"/>
        </w:rPr>
        <w:t>试验场景</w:t>
      </w:r>
      <w:r>
        <w:rPr>
          <w:rFonts w:ascii="Times New Roman" w:eastAsia="SimHei"/>
        </w:rPr>
        <w:t xml:space="preserve"> testing scenario</w:t>
      </w:r>
    </w:p>
    <w:bookmarkEnd w:id="26"/>
    <w:bookmarkEnd w:id="27"/>
    <w:p w14:paraId="4B19278F" w14:textId="77777777" w:rsidR="00AC2BDD" w:rsidRDefault="00000000">
      <w:pPr>
        <w:pStyle w:val="af5"/>
        <w:ind w:firstLine="420"/>
        <w:rPr>
          <w:rFonts w:ascii="Times New Roman"/>
        </w:rPr>
      </w:pPr>
      <w:r>
        <w:rPr>
          <w:rFonts w:ascii="Times New Roman"/>
        </w:rPr>
        <w:t>车辆试验过程中所处道路、交通标志标线及目标物等要素及其状态的集合。</w:t>
      </w:r>
    </w:p>
    <w:p w14:paraId="4B192790" w14:textId="77777777" w:rsidR="00AC2BDD" w:rsidRDefault="00000000">
      <w:pPr>
        <w:pStyle w:val="af6"/>
        <w:ind w:left="420" w:hangingChars="200" w:hanging="420"/>
        <w:rPr>
          <w:rFonts w:ascii="Times New Roman" w:eastAsia="SimHei"/>
        </w:rPr>
      </w:pPr>
      <w:r>
        <w:rPr>
          <w:rFonts w:ascii="Times New Roman" w:eastAsia="SimHei"/>
        </w:rPr>
        <w:br/>
      </w:r>
      <w:r>
        <w:rPr>
          <w:rFonts w:ascii="Times New Roman" w:eastAsia="SimHei"/>
        </w:rPr>
        <w:t>预计碰撞时间</w:t>
      </w:r>
      <w:r>
        <w:rPr>
          <w:rFonts w:ascii="Times New Roman" w:eastAsia="SimHei"/>
        </w:rPr>
        <w:t xml:space="preserve"> pre-collision time</w:t>
      </w:r>
    </w:p>
    <w:p w14:paraId="4B192791" w14:textId="77777777" w:rsidR="00AC2BDD" w:rsidRDefault="00000000">
      <w:pPr>
        <w:pStyle w:val="af5"/>
        <w:ind w:firstLine="420"/>
        <w:rPr>
          <w:rFonts w:ascii="Times New Roman"/>
        </w:rPr>
      </w:pPr>
      <w:r>
        <w:rPr>
          <w:rFonts w:ascii="Times New Roman"/>
        </w:rPr>
        <w:t>试验车辆在预设行驶轨迹中保持当前行驶速度到达与目标物的预碰撞点所需要的时间。</w:t>
      </w:r>
    </w:p>
    <w:p w14:paraId="4B192792" w14:textId="77777777" w:rsidR="00AC2BDD" w:rsidRDefault="00000000">
      <w:pPr>
        <w:pStyle w:val="af6"/>
        <w:ind w:left="420" w:hangingChars="200" w:hanging="420"/>
        <w:rPr>
          <w:rFonts w:ascii="Times New Roman" w:eastAsia="SimHei"/>
        </w:rPr>
      </w:pPr>
      <w:r>
        <w:rPr>
          <w:rFonts w:ascii="Times New Roman" w:eastAsia="SimHei"/>
        </w:rPr>
        <w:br/>
      </w:r>
      <w:r>
        <w:rPr>
          <w:rFonts w:ascii="Times New Roman" w:eastAsia="SimHei"/>
        </w:rPr>
        <w:t>最高设计运行速度</w:t>
      </w:r>
      <w:r>
        <w:rPr>
          <w:rFonts w:ascii="Times New Roman" w:eastAsia="SimHei"/>
        </w:rPr>
        <w:t xml:space="preserve"> maximum design operational speed</w:t>
      </w:r>
    </w:p>
    <w:p w14:paraId="4B192793" w14:textId="77777777" w:rsidR="00AC2BDD" w:rsidRDefault="00000000">
      <w:pPr>
        <w:pStyle w:val="af5"/>
        <w:ind w:firstLine="420"/>
        <w:rPr>
          <w:rFonts w:ascii="Times New Roman"/>
        </w:rPr>
      </w:pPr>
      <w:r>
        <w:rPr>
          <w:rFonts w:ascii="Times New Roman"/>
        </w:rPr>
        <w:t>试验车辆在其设计运行条件下自动驾驶模式可运行的最高速度。</w:t>
      </w:r>
    </w:p>
    <w:p w14:paraId="4B192794" w14:textId="77777777" w:rsidR="00AC2BDD" w:rsidRDefault="00000000">
      <w:pPr>
        <w:pStyle w:val="af6"/>
        <w:ind w:left="420" w:hangingChars="200" w:hanging="420"/>
        <w:rPr>
          <w:rFonts w:ascii="Times New Roman" w:eastAsia="SimHei"/>
        </w:rPr>
      </w:pPr>
      <w:bookmarkStart w:id="28" w:name="_Toc67579342"/>
      <w:bookmarkEnd w:id="28"/>
      <w:r>
        <w:rPr>
          <w:rFonts w:ascii="Times New Roman" w:eastAsia="SimHei"/>
        </w:rPr>
        <w:br/>
      </w:r>
      <w:r>
        <w:rPr>
          <w:rFonts w:ascii="Times New Roman" w:eastAsia="SimHei"/>
        </w:rPr>
        <w:t>试验过程</w:t>
      </w:r>
      <w:r>
        <w:rPr>
          <w:rFonts w:ascii="Times New Roman" w:eastAsia="SimHei"/>
        </w:rPr>
        <w:t xml:space="preserve"> testing process</w:t>
      </w:r>
    </w:p>
    <w:p w14:paraId="4B192795" w14:textId="77777777" w:rsidR="00AC2BDD" w:rsidRDefault="00000000">
      <w:pPr>
        <w:pStyle w:val="af5"/>
        <w:ind w:firstLine="420"/>
        <w:rPr>
          <w:rFonts w:ascii="Times New Roman"/>
        </w:rPr>
      </w:pPr>
      <w:r>
        <w:rPr>
          <w:rFonts w:ascii="Times New Roman"/>
        </w:rPr>
        <w:t>试验车辆自第一个试验项目开始至选取试验项目全部完成。</w:t>
      </w:r>
    </w:p>
    <w:p w14:paraId="4B192796" w14:textId="77777777" w:rsidR="00AC2BDD" w:rsidRDefault="00000000">
      <w:pPr>
        <w:pStyle w:val="af6"/>
        <w:ind w:left="420" w:hangingChars="200" w:hanging="420"/>
        <w:rPr>
          <w:rFonts w:ascii="Times New Roman" w:eastAsia="SimHei"/>
        </w:rPr>
      </w:pPr>
      <w:bookmarkStart w:id="29" w:name="_Toc67579344"/>
      <w:bookmarkEnd w:id="29"/>
      <w:r>
        <w:rPr>
          <w:rFonts w:ascii="Times New Roman" w:eastAsia="SimHei"/>
        </w:rPr>
        <w:br/>
      </w:r>
      <w:r>
        <w:rPr>
          <w:rFonts w:ascii="Times New Roman" w:eastAsia="SimHei"/>
        </w:rPr>
        <w:t>引导车</w:t>
      </w:r>
      <w:r>
        <w:rPr>
          <w:rFonts w:ascii="Times New Roman" w:eastAsia="SimHei"/>
        </w:rPr>
        <w:t xml:space="preserve"> leading vehicle</w:t>
      </w:r>
    </w:p>
    <w:p w14:paraId="4B192797" w14:textId="77777777" w:rsidR="00AC2BDD" w:rsidRDefault="00000000">
      <w:pPr>
        <w:pStyle w:val="af5"/>
        <w:ind w:firstLine="420"/>
        <w:rPr>
          <w:rFonts w:ascii="Times New Roman"/>
        </w:rPr>
      </w:pPr>
      <w:r>
        <w:rPr>
          <w:rFonts w:ascii="Times New Roman"/>
        </w:rPr>
        <w:t>在试验车辆前方，与其处于同一车道，用于满足试验车辆自动驾驶模式激活条件的车辆。</w:t>
      </w:r>
    </w:p>
    <w:p w14:paraId="4B192798" w14:textId="77777777" w:rsidR="00AC2BDD" w:rsidRDefault="00000000">
      <w:pPr>
        <w:pStyle w:val="af6"/>
        <w:ind w:left="420" w:hangingChars="200" w:hanging="420"/>
        <w:rPr>
          <w:rFonts w:ascii="Times New Roman" w:eastAsia="SimHei"/>
        </w:rPr>
      </w:pPr>
      <w:bookmarkStart w:id="30" w:name="_Toc67579346"/>
      <w:bookmarkEnd w:id="30"/>
      <w:r>
        <w:rPr>
          <w:rFonts w:ascii="Times New Roman" w:eastAsia="SimHei"/>
        </w:rPr>
        <w:br/>
      </w:r>
      <w:r>
        <w:rPr>
          <w:rFonts w:ascii="Times New Roman" w:eastAsia="SimHei"/>
        </w:rPr>
        <w:t>稳定跟随</w:t>
      </w:r>
      <w:r>
        <w:rPr>
          <w:rFonts w:ascii="Times New Roman" w:eastAsia="SimHei"/>
        </w:rPr>
        <w:t xml:space="preserve"> stable following</w:t>
      </w:r>
    </w:p>
    <w:p w14:paraId="4B192799" w14:textId="77777777" w:rsidR="00AC2BDD" w:rsidRDefault="00000000">
      <w:pPr>
        <w:pStyle w:val="af5"/>
        <w:ind w:firstLine="420"/>
        <w:rPr>
          <w:rFonts w:ascii="Times New Roman"/>
        </w:rPr>
      </w:pPr>
      <w:r>
        <w:rPr>
          <w:rFonts w:ascii="Times New Roman"/>
        </w:rPr>
        <w:t>前后车辆速度差在</w:t>
      </w:r>
      <w:r>
        <w:rPr>
          <w:rFonts w:ascii="Times New Roman"/>
        </w:rPr>
        <w:t>±2 km/h</w:t>
      </w:r>
      <w:r>
        <w:rPr>
          <w:rFonts w:ascii="Times New Roman"/>
        </w:rPr>
        <w:t>以内并保持</w:t>
      </w:r>
      <w:r>
        <w:rPr>
          <w:rFonts w:ascii="Times New Roman"/>
        </w:rPr>
        <w:t>3 s</w:t>
      </w:r>
      <w:r>
        <w:rPr>
          <w:rFonts w:ascii="Times New Roman"/>
        </w:rPr>
        <w:t>以上。</w:t>
      </w:r>
    </w:p>
    <w:p w14:paraId="4B19279A" w14:textId="77777777" w:rsidR="00AC2BDD" w:rsidRDefault="00000000">
      <w:pPr>
        <w:pStyle w:val="af6"/>
        <w:ind w:left="420" w:hangingChars="200" w:hanging="420"/>
        <w:rPr>
          <w:rFonts w:ascii="Times New Roman" w:eastAsia="SimHei"/>
        </w:rPr>
      </w:pPr>
      <w:bookmarkStart w:id="31" w:name="_Toc67579348"/>
      <w:bookmarkEnd w:id="31"/>
      <w:r>
        <w:rPr>
          <w:rFonts w:ascii="Times New Roman" w:eastAsia="SimHei"/>
        </w:rPr>
        <w:br/>
      </w:r>
      <w:r>
        <w:rPr>
          <w:rFonts w:ascii="Times New Roman" w:eastAsia="SimHei"/>
        </w:rPr>
        <w:t>起动</w:t>
      </w:r>
      <w:r>
        <w:rPr>
          <w:rFonts w:ascii="Times New Roman" w:eastAsia="SimHei"/>
        </w:rPr>
        <w:t xml:space="preserve"> start moving</w:t>
      </w:r>
    </w:p>
    <w:p w14:paraId="4B19279B" w14:textId="77777777" w:rsidR="00AC2BDD" w:rsidRDefault="00000000">
      <w:pPr>
        <w:pStyle w:val="af5"/>
        <w:ind w:firstLine="420"/>
        <w:rPr>
          <w:rFonts w:ascii="Times New Roman"/>
        </w:rPr>
      </w:pPr>
      <w:r>
        <w:rPr>
          <w:rFonts w:ascii="Times New Roman"/>
        </w:rPr>
        <w:t>试验车辆行驶速度由</w:t>
      </w:r>
      <w:r>
        <w:rPr>
          <w:rFonts w:ascii="Times New Roman"/>
        </w:rPr>
        <w:t>0 km/h</w:t>
      </w:r>
      <w:r>
        <w:rPr>
          <w:rFonts w:ascii="Times New Roman"/>
        </w:rPr>
        <w:t>加速至</w:t>
      </w:r>
      <w:r>
        <w:rPr>
          <w:rFonts w:ascii="Times New Roman"/>
        </w:rPr>
        <w:t>2 km/h</w:t>
      </w:r>
      <w:r>
        <w:rPr>
          <w:rFonts w:ascii="Times New Roman"/>
        </w:rPr>
        <w:t>的行驶过程。</w:t>
      </w:r>
    </w:p>
    <w:p w14:paraId="4B19279C" w14:textId="77777777" w:rsidR="00AC2BDD" w:rsidRDefault="00000000">
      <w:pPr>
        <w:pStyle w:val="af6"/>
        <w:ind w:left="420" w:hangingChars="200" w:hanging="420"/>
        <w:rPr>
          <w:rFonts w:ascii="Times New Roman" w:eastAsia="SimHei"/>
        </w:rPr>
      </w:pPr>
      <w:bookmarkStart w:id="32" w:name="_Toc67579350"/>
      <w:bookmarkEnd w:id="32"/>
      <w:r>
        <w:rPr>
          <w:rFonts w:ascii="Times New Roman" w:eastAsia="SimHei"/>
        </w:rPr>
        <w:br/>
      </w:r>
      <w:r>
        <w:rPr>
          <w:rFonts w:ascii="Times New Roman" w:eastAsia="SimHei"/>
        </w:rPr>
        <w:t>换道</w:t>
      </w:r>
      <w:r>
        <w:rPr>
          <w:rFonts w:ascii="Times New Roman" w:eastAsia="SimHei"/>
        </w:rPr>
        <w:t xml:space="preserve"> lane changing</w:t>
      </w:r>
    </w:p>
    <w:p w14:paraId="4B19279D" w14:textId="77777777" w:rsidR="00AC2BDD" w:rsidRDefault="00000000">
      <w:pPr>
        <w:pStyle w:val="af5"/>
        <w:ind w:firstLine="420"/>
        <w:rPr>
          <w:rFonts w:ascii="Times New Roman"/>
        </w:rPr>
      </w:pPr>
      <w:r>
        <w:rPr>
          <w:rFonts w:ascii="Times New Roman"/>
        </w:rPr>
        <w:lastRenderedPageBreak/>
        <w:t>车辆车轮首次触碰车道边线到车辆全部车轮进入相邻车道。</w:t>
      </w:r>
    </w:p>
    <w:p w14:paraId="4B19279E" w14:textId="77777777" w:rsidR="00AC2BDD" w:rsidRDefault="00000000">
      <w:pPr>
        <w:pStyle w:val="af6"/>
        <w:ind w:left="420" w:hangingChars="200" w:hanging="420"/>
        <w:rPr>
          <w:rFonts w:ascii="Times New Roman" w:eastAsia="SimHei"/>
        </w:rPr>
      </w:pPr>
      <w:r>
        <w:rPr>
          <w:rFonts w:ascii="Times New Roman" w:eastAsia="SimHei"/>
        </w:rPr>
        <w:br/>
      </w:r>
      <w:bookmarkStart w:id="33" w:name="_Hlk103696180"/>
      <w:r>
        <w:rPr>
          <w:rFonts w:ascii="Times New Roman" w:eastAsia="SimHei"/>
        </w:rPr>
        <w:t>有效试验时长总和</w:t>
      </w:r>
      <w:bookmarkEnd w:id="33"/>
      <w:r>
        <w:rPr>
          <w:rFonts w:ascii="Times New Roman" w:eastAsia="SimHei"/>
        </w:rPr>
        <w:t xml:space="preserve">  total effective test duration</w:t>
      </w:r>
    </w:p>
    <w:p w14:paraId="4B19279F" w14:textId="77777777" w:rsidR="00AC2BDD" w:rsidRDefault="00000000">
      <w:pPr>
        <w:pStyle w:val="af5"/>
        <w:ind w:firstLine="420"/>
        <w:rPr>
          <w:rFonts w:ascii="Times New Roman"/>
        </w:rPr>
      </w:pPr>
      <w:r>
        <w:rPr>
          <w:rFonts w:ascii="Times New Roman"/>
        </w:rPr>
        <w:t>在自动驾驶功能处于激活状态下针对某种特定道路类型进行试验的总时长。</w:t>
      </w:r>
    </w:p>
    <w:p w14:paraId="4B1927A0" w14:textId="77777777" w:rsidR="00AC2BDD" w:rsidRDefault="00000000">
      <w:pPr>
        <w:pStyle w:val="af6"/>
        <w:ind w:left="420" w:hangingChars="200" w:hanging="420"/>
        <w:rPr>
          <w:rFonts w:ascii="Times New Roman" w:eastAsia="SimHei"/>
        </w:rPr>
      </w:pPr>
      <w:r>
        <w:rPr>
          <w:rFonts w:ascii="Times New Roman" w:eastAsia="SimHei"/>
        </w:rPr>
        <w:br/>
      </w:r>
      <w:bookmarkStart w:id="34" w:name="_Hlk103696251"/>
      <w:r>
        <w:rPr>
          <w:rFonts w:ascii="Times New Roman" w:eastAsia="SimHei"/>
        </w:rPr>
        <w:t>单次连续试验</w:t>
      </w:r>
      <w:bookmarkEnd w:id="34"/>
      <w:r>
        <w:rPr>
          <w:rFonts w:ascii="Times New Roman" w:eastAsia="SimHei"/>
        </w:rPr>
        <w:t xml:space="preserve">  single continuous test</w:t>
      </w:r>
    </w:p>
    <w:p w14:paraId="4B1927A1" w14:textId="77777777" w:rsidR="00AC2BDD" w:rsidRDefault="00000000">
      <w:pPr>
        <w:pStyle w:val="af5"/>
        <w:ind w:firstLine="420"/>
        <w:rPr>
          <w:rFonts w:ascii="Times New Roman"/>
        </w:rPr>
      </w:pPr>
      <w:r>
        <w:rPr>
          <w:rFonts w:ascii="Times New Roman"/>
        </w:rPr>
        <w:t>试验车辆在特定时间段内不间断进行的一次试验。</w:t>
      </w:r>
    </w:p>
    <w:p w14:paraId="4B1927A2" w14:textId="77777777" w:rsidR="00AC2BDD" w:rsidRDefault="00000000">
      <w:pPr>
        <w:pStyle w:val="af6"/>
        <w:ind w:left="420" w:hangingChars="200" w:hanging="420"/>
        <w:rPr>
          <w:rFonts w:ascii="Times New Roman" w:eastAsia="SimHei"/>
        </w:rPr>
      </w:pPr>
      <w:r>
        <w:rPr>
          <w:rFonts w:ascii="Times New Roman" w:eastAsia="SimHei"/>
        </w:rPr>
        <w:br/>
      </w:r>
      <w:r>
        <w:rPr>
          <w:rFonts w:ascii="Times New Roman" w:eastAsia="SimHei"/>
        </w:rPr>
        <w:t>试验人员</w:t>
      </w:r>
      <w:r>
        <w:rPr>
          <w:rFonts w:ascii="Times New Roman" w:eastAsia="SimHei"/>
        </w:rPr>
        <w:t xml:space="preserve">  test staff</w:t>
      </w:r>
    </w:p>
    <w:p w14:paraId="4B1927A3" w14:textId="77777777" w:rsidR="00AC2BDD" w:rsidRDefault="00000000">
      <w:pPr>
        <w:pStyle w:val="af5"/>
        <w:ind w:firstLine="420"/>
        <w:rPr>
          <w:rFonts w:ascii="Times New Roman"/>
        </w:rPr>
      </w:pPr>
      <w:r>
        <w:rPr>
          <w:rFonts w:ascii="Times New Roman"/>
        </w:rPr>
        <w:t>参与场地或道路试验的人员，包括试验操作人员和随车试验人员。</w:t>
      </w:r>
    </w:p>
    <w:p w14:paraId="4B1927A4" w14:textId="77777777" w:rsidR="00AC2BDD" w:rsidRDefault="00000000">
      <w:pPr>
        <w:pStyle w:val="afd"/>
        <w:ind w:left="420" w:hangingChars="200" w:hanging="420"/>
        <w:rPr>
          <w:rFonts w:ascii="Times New Roman" w:eastAsia="SimHei"/>
        </w:rPr>
      </w:pPr>
      <w:r>
        <w:rPr>
          <w:rFonts w:ascii="Times New Roman" w:eastAsia="SimHei"/>
        </w:rPr>
        <w:br/>
      </w:r>
      <w:r>
        <w:rPr>
          <w:rFonts w:ascii="Times New Roman" w:eastAsia="SimHei"/>
        </w:rPr>
        <w:t>试验操作人员</w:t>
      </w:r>
      <w:r>
        <w:rPr>
          <w:rFonts w:ascii="Times New Roman" w:eastAsia="SimHei"/>
        </w:rPr>
        <w:t xml:space="preserve">  test operation staff</w:t>
      </w:r>
    </w:p>
    <w:p w14:paraId="4B1927A5" w14:textId="77777777" w:rsidR="00AC2BDD" w:rsidRDefault="00000000">
      <w:pPr>
        <w:pStyle w:val="af5"/>
        <w:ind w:firstLine="420"/>
        <w:rPr>
          <w:rFonts w:ascii="Times New Roman"/>
        </w:rPr>
      </w:pPr>
      <w:r>
        <w:rPr>
          <w:rFonts w:ascii="Times New Roman"/>
        </w:rPr>
        <w:t>试验过程中，为配合试验进行，执行必要的动态驾驶任务和</w:t>
      </w:r>
      <w:r>
        <w:rPr>
          <w:rFonts w:ascii="Times New Roman"/>
        </w:rPr>
        <w:t>/</w:t>
      </w:r>
      <w:r>
        <w:rPr>
          <w:rFonts w:ascii="Times New Roman"/>
        </w:rPr>
        <w:t>或动态驾驶任务接管的人员。</w:t>
      </w:r>
    </w:p>
    <w:p w14:paraId="4B1927A6" w14:textId="77777777" w:rsidR="00AC2BDD" w:rsidRDefault="00000000">
      <w:pPr>
        <w:pStyle w:val="afd"/>
        <w:ind w:left="420" w:hangingChars="200" w:hanging="420"/>
        <w:rPr>
          <w:rFonts w:ascii="Times New Roman" w:eastAsia="SimHei"/>
        </w:rPr>
      </w:pPr>
      <w:bookmarkStart w:id="35" w:name="_Toc510279488"/>
      <w:bookmarkStart w:id="36" w:name="_Toc510279486"/>
      <w:bookmarkStart w:id="37" w:name="_Toc510279487"/>
      <w:bookmarkStart w:id="38" w:name="_Toc510279489"/>
      <w:bookmarkEnd w:id="35"/>
      <w:bookmarkEnd w:id="36"/>
      <w:bookmarkEnd w:id="37"/>
      <w:bookmarkEnd w:id="38"/>
      <w:r>
        <w:rPr>
          <w:rFonts w:ascii="Times New Roman" w:eastAsia="SimHei"/>
        </w:rPr>
        <w:br/>
      </w:r>
      <w:r>
        <w:rPr>
          <w:rFonts w:ascii="Times New Roman" w:eastAsia="SimHei"/>
        </w:rPr>
        <w:t>随车试验人员</w:t>
      </w:r>
      <w:r>
        <w:rPr>
          <w:rFonts w:ascii="Times New Roman" w:eastAsia="SimHei"/>
        </w:rPr>
        <w:t xml:space="preserve">  on-board test staff</w:t>
      </w:r>
    </w:p>
    <w:p w14:paraId="4B1927A7" w14:textId="77777777" w:rsidR="00AC2BDD" w:rsidRDefault="00000000">
      <w:pPr>
        <w:pStyle w:val="af5"/>
        <w:ind w:firstLine="420"/>
        <w:rPr>
          <w:rFonts w:ascii="Times New Roman"/>
        </w:rPr>
      </w:pPr>
      <w:r>
        <w:rPr>
          <w:rFonts w:ascii="Times New Roman"/>
        </w:rPr>
        <w:t>试验过程中，记录试验数据和事件的人员。</w:t>
      </w:r>
    </w:p>
    <w:p w14:paraId="4B1927A8" w14:textId="77777777" w:rsidR="00AC2BDD" w:rsidRDefault="00000000">
      <w:pPr>
        <w:pStyle w:val="af6"/>
        <w:ind w:left="420" w:hangingChars="200" w:hanging="420"/>
        <w:rPr>
          <w:rFonts w:ascii="Times New Roman" w:eastAsia="SimHei"/>
        </w:rPr>
      </w:pPr>
      <w:r>
        <w:rPr>
          <w:rFonts w:ascii="Times New Roman" w:eastAsia="SimHei"/>
        </w:rPr>
        <w:br/>
      </w:r>
      <w:bookmarkStart w:id="39" w:name="_Hlk103710477"/>
      <w:r>
        <w:rPr>
          <w:rFonts w:ascii="Times New Roman" w:eastAsia="SimHei"/>
        </w:rPr>
        <w:t>Ⅰ</w:t>
      </w:r>
      <w:proofErr w:type="gramStart"/>
      <w:r>
        <w:rPr>
          <w:rFonts w:ascii="Times New Roman" w:eastAsia="SimHei"/>
        </w:rPr>
        <w:t>型道路</w:t>
      </w:r>
      <w:bookmarkEnd w:id="39"/>
      <w:r>
        <w:rPr>
          <w:rFonts w:ascii="Times New Roman" w:eastAsia="SimHei"/>
        </w:rPr>
        <w:t xml:space="preserve">  road</w:t>
      </w:r>
      <w:proofErr w:type="gramEnd"/>
      <w:r>
        <w:rPr>
          <w:rFonts w:ascii="Times New Roman" w:eastAsia="SimHei"/>
        </w:rPr>
        <w:t xml:space="preserve"> type I</w:t>
      </w:r>
    </w:p>
    <w:p w14:paraId="4B1927A9" w14:textId="77777777" w:rsidR="00AC2BDD" w:rsidRDefault="00000000">
      <w:pPr>
        <w:pStyle w:val="af5"/>
        <w:ind w:firstLine="420"/>
        <w:rPr>
          <w:rFonts w:ascii="Times New Roman"/>
        </w:rPr>
      </w:pPr>
      <w:r>
        <w:rPr>
          <w:rFonts w:ascii="Times New Roman"/>
        </w:rPr>
        <w:t>高速公路以及快速路的集合。</w:t>
      </w:r>
    </w:p>
    <w:p w14:paraId="4B1927AA" w14:textId="77777777" w:rsidR="00AC2BDD" w:rsidRDefault="00000000">
      <w:pPr>
        <w:pStyle w:val="af4"/>
        <w:rPr>
          <w:rFonts w:ascii="Times New Roman"/>
        </w:rPr>
      </w:pPr>
      <w:r>
        <w:rPr>
          <w:rFonts w:ascii="Times New Roman"/>
        </w:rPr>
        <w:t>在不引起混淆的情况下，本文件中的</w:t>
      </w:r>
      <w:r>
        <w:rPr>
          <w:rFonts w:ascii="Times New Roman"/>
        </w:rPr>
        <w:t>“Ⅰ</w:t>
      </w:r>
      <w:r>
        <w:rPr>
          <w:rFonts w:ascii="Times New Roman"/>
        </w:rPr>
        <w:t>型道路</w:t>
      </w:r>
      <w:r>
        <w:rPr>
          <w:rFonts w:ascii="Times New Roman"/>
        </w:rPr>
        <w:t>”</w:t>
      </w:r>
      <w:r>
        <w:rPr>
          <w:rFonts w:ascii="Times New Roman"/>
        </w:rPr>
        <w:t>简称为</w:t>
      </w:r>
      <w:r>
        <w:rPr>
          <w:rFonts w:ascii="Times New Roman"/>
        </w:rPr>
        <w:t>“Ⅰ</w:t>
      </w:r>
      <w:r>
        <w:rPr>
          <w:rFonts w:ascii="Times New Roman"/>
        </w:rPr>
        <w:t>型</w:t>
      </w:r>
      <w:r>
        <w:rPr>
          <w:rFonts w:ascii="Times New Roman"/>
        </w:rPr>
        <w:t>”</w:t>
      </w:r>
      <w:r>
        <w:rPr>
          <w:rFonts w:ascii="Times New Roman"/>
        </w:rPr>
        <w:t>。</w:t>
      </w:r>
    </w:p>
    <w:p w14:paraId="4B1927AB" w14:textId="77777777" w:rsidR="00AC2BDD" w:rsidRDefault="00000000">
      <w:pPr>
        <w:pStyle w:val="af6"/>
        <w:rPr>
          <w:rFonts w:ascii="Times New Roman"/>
          <w:sz w:val="24"/>
          <w:szCs w:val="24"/>
        </w:rPr>
      </w:pPr>
      <w:r>
        <w:rPr>
          <w:rFonts w:ascii="Times New Roman" w:eastAsia="SimHei"/>
          <w:szCs w:val="21"/>
        </w:rPr>
        <w:t>自动驾驶系统标志灯（以下简称</w:t>
      </w:r>
      <w:r>
        <w:rPr>
          <w:rFonts w:ascii="Times New Roman" w:eastAsia="SimHei"/>
          <w:szCs w:val="21"/>
        </w:rPr>
        <w:t xml:space="preserve">“ADS </w:t>
      </w:r>
      <w:r>
        <w:rPr>
          <w:rFonts w:ascii="Times New Roman" w:eastAsia="SimHei"/>
          <w:szCs w:val="21"/>
        </w:rPr>
        <w:t>标志灯</w:t>
      </w:r>
      <w:r>
        <w:rPr>
          <w:rFonts w:ascii="Times New Roman" w:eastAsia="SimHei"/>
          <w:szCs w:val="21"/>
        </w:rPr>
        <w:t>”</w:t>
      </w:r>
      <w:r>
        <w:rPr>
          <w:rFonts w:ascii="Times New Roman" w:eastAsia="SimHei"/>
          <w:szCs w:val="21"/>
        </w:rPr>
        <w:t>）</w:t>
      </w:r>
      <w:r>
        <w:rPr>
          <w:rFonts w:ascii="Times New Roman" w:eastAsia="SimHei"/>
          <w:szCs w:val="21"/>
        </w:rPr>
        <w:t xml:space="preserve"> autonomous driving system marker lamp </w:t>
      </w:r>
    </w:p>
    <w:p w14:paraId="4B1927AC" w14:textId="77777777" w:rsidR="00AC2BDD" w:rsidRDefault="00000000">
      <w:pPr>
        <w:pStyle w:val="af5"/>
        <w:ind w:right="1389" w:firstLine="420"/>
        <w:rPr>
          <w:rFonts w:ascii="Times New Roman"/>
        </w:rPr>
      </w:pPr>
      <w:r>
        <w:rPr>
          <w:rFonts w:ascii="Times New Roman"/>
          <w:szCs w:val="21"/>
        </w:rPr>
        <w:t>向其他道路使用者表明自动驾驶系统正在控制车辆运行的灯具。</w:t>
      </w:r>
    </w:p>
    <w:p w14:paraId="4B1927AD" w14:textId="77777777" w:rsidR="00AC2BDD" w:rsidRDefault="00000000">
      <w:pPr>
        <w:pStyle w:val="af"/>
        <w:spacing w:before="312" w:after="312"/>
        <w:rPr>
          <w:rFonts w:ascii="Times New Roman"/>
        </w:rPr>
      </w:pPr>
      <w:bookmarkStart w:id="40" w:name="_Toc67579352"/>
      <w:bookmarkStart w:id="41" w:name="_Toc26944"/>
      <w:bookmarkStart w:id="42" w:name="_Toc73364493"/>
      <w:r>
        <w:rPr>
          <w:rFonts w:ascii="Times New Roman"/>
        </w:rPr>
        <w:t>符号和缩略语</w:t>
      </w:r>
      <w:bookmarkEnd w:id="40"/>
      <w:bookmarkEnd w:id="41"/>
      <w:bookmarkEnd w:id="42"/>
    </w:p>
    <w:p w14:paraId="4B1927AE" w14:textId="77777777" w:rsidR="00AC2BDD" w:rsidRDefault="00000000">
      <w:pPr>
        <w:pStyle w:val="af5"/>
        <w:ind w:firstLine="420"/>
        <w:rPr>
          <w:rFonts w:ascii="Times New Roman"/>
        </w:rPr>
      </w:pPr>
      <w:r>
        <w:rPr>
          <w:rFonts w:ascii="Times New Roman"/>
        </w:rPr>
        <w:t>下列符号适用于本文件。</w:t>
      </w:r>
    </w:p>
    <w:p w14:paraId="4B1927AF" w14:textId="77777777" w:rsidR="00AC2BDD" w:rsidRDefault="00000000">
      <w:pPr>
        <w:pStyle w:val="af5"/>
        <w:ind w:firstLine="420"/>
        <w:rPr>
          <w:rFonts w:ascii="Times New Roman"/>
        </w:rPr>
      </w:pPr>
      <w:proofErr w:type="gramStart"/>
      <w:r>
        <w:rPr>
          <w:rFonts w:ascii="Times New Roman"/>
          <w:i/>
          <w:iCs/>
        </w:rPr>
        <w:t>V</w:t>
      </w:r>
      <w:r>
        <w:rPr>
          <w:rFonts w:ascii="Times New Roman"/>
          <w:i/>
          <w:iCs/>
          <w:vertAlign w:val="subscript"/>
        </w:rPr>
        <w:t>max</w:t>
      </w:r>
      <w:r>
        <w:rPr>
          <w:rFonts w:ascii="Times New Roman"/>
        </w:rPr>
        <w:t xml:space="preserve">  </w:t>
      </w:r>
      <w:r>
        <w:rPr>
          <w:rFonts w:ascii="Times New Roman"/>
        </w:rPr>
        <w:t>最高设计运行速度</w:t>
      </w:r>
      <w:proofErr w:type="gramEnd"/>
      <w:r>
        <w:rPr>
          <w:rFonts w:ascii="Times New Roman"/>
        </w:rPr>
        <w:t>，单位为</w:t>
      </w:r>
      <w:r>
        <w:rPr>
          <w:rFonts w:ascii="Times New Roman"/>
        </w:rPr>
        <w:t>km/h</w:t>
      </w:r>
      <w:r>
        <w:rPr>
          <w:rFonts w:ascii="Times New Roman"/>
        </w:rPr>
        <w:t>。</w:t>
      </w:r>
    </w:p>
    <w:p w14:paraId="4B1927B0" w14:textId="77777777" w:rsidR="00AC2BDD" w:rsidRDefault="00000000">
      <w:pPr>
        <w:pStyle w:val="af"/>
        <w:spacing w:before="312" w:after="312"/>
        <w:rPr>
          <w:rFonts w:ascii="Times New Roman"/>
        </w:rPr>
      </w:pPr>
      <w:bookmarkStart w:id="43" w:name="_Toc20512"/>
      <w:r>
        <w:rPr>
          <w:rFonts w:ascii="Times New Roman"/>
        </w:rPr>
        <w:t>总体要求</w:t>
      </w:r>
      <w:bookmarkEnd w:id="43"/>
    </w:p>
    <w:p w14:paraId="4B1927B1" w14:textId="77777777" w:rsidR="00AC2BDD" w:rsidRDefault="00000000">
      <w:pPr>
        <w:pStyle w:val="af7"/>
        <w:rPr>
          <w:rFonts w:ascii="Times New Roman"/>
        </w:rPr>
      </w:pPr>
      <w:r>
        <w:rPr>
          <w:rFonts w:ascii="Times New Roman" w:hint="eastAsia"/>
        </w:rPr>
        <w:t>企业</w:t>
      </w:r>
      <w:r>
        <w:rPr>
          <w:rFonts w:ascii="Times New Roman"/>
        </w:rPr>
        <w:t>应通过合理方式证明</w:t>
      </w:r>
      <w:r>
        <w:rPr>
          <w:rFonts w:ascii="Times New Roman"/>
        </w:rPr>
        <w:t>ADS</w:t>
      </w:r>
      <w:r>
        <w:rPr>
          <w:rFonts w:ascii="Times New Roman"/>
        </w:rPr>
        <w:t>符合本文件要求，包括但不限于仿真试验、场地试验和道路试验，尤其是附录</w:t>
      </w:r>
      <w:r>
        <w:rPr>
          <w:rFonts w:ascii="Times New Roman"/>
        </w:rPr>
        <w:t>C</w:t>
      </w:r>
      <w:r>
        <w:rPr>
          <w:rFonts w:ascii="Times New Roman"/>
        </w:rPr>
        <w:t>和附录</w:t>
      </w:r>
      <w:r>
        <w:rPr>
          <w:rFonts w:ascii="Times New Roman"/>
        </w:rPr>
        <w:t>D</w:t>
      </w:r>
      <w:r>
        <w:rPr>
          <w:rFonts w:ascii="Times New Roman"/>
        </w:rPr>
        <w:t>未测试的内容，其中附录</w:t>
      </w:r>
      <w:r>
        <w:rPr>
          <w:rFonts w:ascii="Times New Roman"/>
        </w:rPr>
        <w:t>C</w:t>
      </w:r>
      <w:r>
        <w:rPr>
          <w:rFonts w:ascii="Times New Roman"/>
        </w:rPr>
        <w:t>和附录</w:t>
      </w:r>
      <w:r>
        <w:rPr>
          <w:rFonts w:ascii="Times New Roman"/>
        </w:rPr>
        <w:t>D</w:t>
      </w:r>
      <w:r>
        <w:rPr>
          <w:rFonts w:ascii="Times New Roman"/>
        </w:rPr>
        <w:t>由第三方检测机构开展，</w:t>
      </w:r>
      <w:r>
        <w:rPr>
          <w:rFonts w:ascii="Times New Roman" w:hint="eastAsia"/>
        </w:rPr>
        <w:t>企业</w:t>
      </w:r>
      <w:r>
        <w:rPr>
          <w:rFonts w:ascii="Times New Roman"/>
        </w:rPr>
        <w:t>应在此基础上增加试验场景，充分证明</w:t>
      </w:r>
      <w:r>
        <w:rPr>
          <w:rFonts w:ascii="Times New Roman"/>
        </w:rPr>
        <w:t>ADS</w:t>
      </w:r>
      <w:r>
        <w:rPr>
          <w:rFonts w:ascii="Times New Roman"/>
        </w:rPr>
        <w:t>符合本文件要求。</w:t>
      </w:r>
      <w:r>
        <w:rPr>
          <w:rFonts w:ascii="Times New Roman" w:hint="eastAsia"/>
        </w:rPr>
        <w:t>企业</w:t>
      </w:r>
      <w:r>
        <w:rPr>
          <w:rFonts w:ascii="Times New Roman"/>
        </w:rPr>
        <w:t>应基于附录</w:t>
      </w:r>
      <w:r>
        <w:rPr>
          <w:rFonts w:ascii="Times New Roman"/>
        </w:rPr>
        <w:t>A</w:t>
      </w:r>
      <w:r>
        <w:rPr>
          <w:rFonts w:ascii="Times New Roman"/>
        </w:rPr>
        <w:t>要求进行系统功能安全和预期功能安全评估并输出评估报告，并出具仿真试验报告、场地试验报告以及道路试验报告，供审核。</w:t>
      </w:r>
      <w:r>
        <w:rPr>
          <w:rFonts w:ascii="Times New Roman" w:hint="eastAsia"/>
        </w:rPr>
        <w:t>其中，</w:t>
      </w:r>
      <w:r>
        <w:rPr>
          <w:rFonts w:ascii="Times New Roman"/>
        </w:rPr>
        <w:t>仿真试验，</w:t>
      </w:r>
      <w:r>
        <w:rPr>
          <w:rFonts w:ascii="Times New Roman" w:hint="eastAsia"/>
        </w:rPr>
        <w:t>应按照</w:t>
      </w:r>
      <w:r>
        <w:rPr>
          <w:rFonts w:ascii="Times New Roman"/>
        </w:rPr>
        <w:t>附录</w:t>
      </w:r>
      <w:r>
        <w:rPr>
          <w:rFonts w:ascii="Times New Roman"/>
        </w:rPr>
        <w:t>B</w:t>
      </w:r>
      <w:r>
        <w:rPr>
          <w:rFonts w:ascii="Times New Roman"/>
        </w:rPr>
        <w:t>对仿真工具链和模型进行可信度评估。</w:t>
      </w:r>
    </w:p>
    <w:p w14:paraId="4B1927B2" w14:textId="77777777" w:rsidR="00AC2BDD" w:rsidRDefault="00000000">
      <w:pPr>
        <w:pStyle w:val="af7"/>
        <w:rPr>
          <w:rFonts w:ascii="Times New Roman"/>
        </w:rPr>
      </w:pPr>
      <w:r>
        <w:rPr>
          <w:rFonts w:ascii="Times New Roman"/>
        </w:rPr>
        <w:t>ADS</w:t>
      </w:r>
      <w:r>
        <w:rPr>
          <w:rFonts w:ascii="Times New Roman"/>
        </w:rPr>
        <w:t>应具有明确的设计运行条件，设计运行条件可参考</w:t>
      </w:r>
      <w:proofErr w:type="spellStart"/>
      <w:r>
        <w:rPr>
          <w:rFonts w:ascii="Times New Roman"/>
        </w:rPr>
        <w:t>DBxxx</w:t>
      </w:r>
      <w:proofErr w:type="spellEnd"/>
      <w:r>
        <w:rPr>
          <w:rFonts w:ascii="Times New Roman"/>
        </w:rPr>
        <w:t>《智能网联汽车</w:t>
      </w:r>
      <w:r>
        <w:rPr>
          <w:rFonts w:ascii="Times New Roman"/>
        </w:rPr>
        <w:t xml:space="preserve"> </w:t>
      </w:r>
      <w:r>
        <w:rPr>
          <w:rFonts w:ascii="Times New Roman"/>
        </w:rPr>
        <w:t>设计运行条件》。</w:t>
      </w:r>
    </w:p>
    <w:p w14:paraId="4B1927B3" w14:textId="77777777" w:rsidR="00AC2BDD" w:rsidRDefault="00000000">
      <w:pPr>
        <w:pStyle w:val="af7"/>
        <w:rPr>
          <w:rFonts w:ascii="Times New Roman"/>
        </w:rPr>
      </w:pPr>
      <w:r>
        <w:rPr>
          <w:rFonts w:ascii="Times New Roman"/>
        </w:rPr>
        <w:t>ADS</w:t>
      </w:r>
      <w:r>
        <w:rPr>
          <w:rFonts w:ascii="Times New Roman"/>
        </w:rPr>
        <w:t>应仅允许在其设计运行条件下被激活。</w:t>
      </w:r>
    </w:p>
    <w:p w14:paraId="4B1927B4" w14:textId="77777777" w:rsidR="00AC2BDD" w:rsidRDefault="00000000">
      <w:pPr>
        <w:pStyle w:val="af7"/>
        <w:rPr>
          <w:rFonts w:ascii="Times New Roman"/>
        </w:rPr>
      </w:pPr>
      <w:r>
        <w:rPr>
          <w:rFonts w:ascii="Times New Roman"/>
        </w:rPr>
        <w:t>ADS</w:t>
      </w:r>
      <w:r>
        <w:rPr>
          <w:rFonts w:ascii="Times New Roman"/>
        </w:rPr>
        <w:t>应及时响应用户的有效操作，若用户的操作将导致紧迫的碰撞风险，</w:t>
      </w:r>
      <w:r>
        <w:rPr>
          <w:rFonts w:ascii="Times New Roman"/>
        </w:rPr>
        <w:t>ADS</w:t>
      </w:r>
      <w:r>
        <w:rPr>
          <w:rFonts w:ascii="Times New Roman"/>
        </w:rPr>
        <w:t>可根据</w:t>
      </w:r>
      <w:r>
        <w:rPr>
          <w:rFonts w:ascii="Times New Roman" w:hint="eastAsia"/>
        </w:rPr>
        <w:t>企业</w:t>
      </w:r>
      <w:r>
        <w:rPr>
          <w:rFonts w:ascii="Times New Roman"/>
        </w:rPr>
        <w:t>声明的方式暂缓响应用户的操作。</w:t>
      </w:r>
    </w:p>
    <w:p w14:paraId="4B1927B5" w14:textId="77777777" w:rsidR="00AC2BDD" w:rsidRDefault="00000000">
      <w:pPr>
        <w:pStyle w:val="af7"/>
        <w:rPr>
          <w:rFonts w:ascii="Times New Roman"/>
        </w:rPr>
      </w:pPr>
      <w:r>
        <w:rPr>
          <w:rFonts w:ascii="Times New Roman"/>
        </w:rPr>
        <w:t>若</w:t>
      </w:r>
      <w:r>
        <w:rPr>
          <w:rFonts w:ascii="Times New Roman"/>
        </w:rPr>
        <w:t>ADS</w:t>
      </w:r>
      <w:r>
        <w:rPr>
          <w:rFonts w:ascii="Times New Roman"/>
        </w:rPr>
        <w:t>具备暂缓响应功能，应具有明确的暂缓响应的条件。</w:t>
      </w:r>
    </w:p>
    <w:p w14:paraId="4B1927B6" w14:textId="77777777" w:rsidR="00AC2BDD" w:rsidRDefault="00000000">
      <w:pPr>
        <w:pStyle w:val="af7"/>
        <w:rPr>
          <w:rFonts w:ascii="Times New Roman"/>
        </w:rPr>
      </w:pPr>
      <w:r>
        <w:rPr>
          <w:rFonts w:ascii="Times New Roman"/>
        </w:rPr>
        <w:t>ADS</w:t>
      </w:r>
      <w:r>
        <w:rPr>
          <w:rFonts w:ascii="Times New Roman"/>
        </w:rPr>
        <w:t>应采取适当的控制策略处理合理可预见的用户误用。</w:t>
      </w:r>
    </w:p>
    <w:p w14:paraId="4B1927B7" w14:textId="77777777" w:rsidR="00AC2BDD" w:rsidRDefault="00000000">
      <w:pPr>
        <w:pStyle w:val="af7"/>
        <w:rPr>
          <w:rFonts w:ascii="Times New Roman"/>
        </w:rPr>
      </w:pPr>
      <w:r>
        <w:rPr>
          <w:rFonts w:ascii="Times New Roman"/>
          <w:szCs w:val="24"/>
          <w:lang w:val="en-GB"/>
        </w:rPr>
        <w:t>ADS</w:t>
      </w:r>
      <w:r>
        <w:rPr>
          <w:rFonts w:ascii="Times New Roman"/>
          <w:szCs w:val="24"/>
          <w:lang w:val="en-GB"/>
        </w:rPr>
        <w:t>应持续执行自检，以检测</w:t>
      </w:r>
      <w:r>
        <w:rPr>
          <w:rFonts w:ascii="Times New Roman"/>
          <w:szCs w:val="24"/>
          <w:lang w:val="en-GB"/>
        </w:rPr>
        <w:t>ADS</w:t>
      </w:r>
      <w:r>
        <w:rPr>
          <w:rFonts w:ascii="Times New Roman"/>
          <w:szCs w:val="24"/>
          <w:lang w:val="en-GB"/>
        </w:rPr>
        <w:t>失效并确认系统可执行全部</w:t>
      </w:r>
      <w:r>
        <w:rPr>
          <w:rFonts w:ascii="Times New Roman"/>
          <w:szCs w:val="24"/>
          <w:lang w:val="en-GB"/>
        </w:rPr>
        <w:t>DDT</w:t>
      </w:r>
      <w:r>
        <w:rPr>
          <w:rFonts w:ascii="Times New Roman"/>
          <w:szCs w:val="24"/>
          <w:lang w:val="en-GB"/>
        </w:rPr>
        <w:t>。</w:t>
      </w:r>
    </w:p>
    <w:p w14:paraId="4B1927B8" w14:textId="77777777" w:rsidR="00AC2BDD" w:rsidRDefault="00000000">
      <w:pPr>
        <w:pStyle w:val="af7"/>
        <w:rPr>
          <w:rFonts w:ascii="Times New Roman"/>
        </w:rPr>
      </w:pPr>
      <w:r>
        <w:rPr>
          <w:rFonts w:ascii="Times New Roman"/>
        </w:rPr>
        <w:t>ADS</w:t>
      </w:r>
      <w:r>
        <w:rPr>
          <w:rFonts w:ascii="Times New Roman"/>
        </w:rPr>
        <w:t>在激活状态下，应执行全部</w:t>
      </w:r>
      <w:r>
        <w:rPr>
          <w:rFonts w:ascii="Times New Roman"/>
        </w:rPr>
        <w:t>DDT</w:t>
      </w:r>
      <w:r>
        <w:rPr>
          <w:rFonts w:ascii="Times New Roman"/>
        </w:rPr>
        <w:t>，且不应造成不合理的安全风险。</w:t>
      </w:r>
    </w:p>
    <w:p w14:paraId="4B1927B9" w14:textId="77777777" w:rsidR="00AC2BDD" w:rsidRDefault="00000000">
      <w:pPr>
        <w:pStyle w:val="af7"/>
        <w:rPr>
          <w:rFonts w:ascii="Times New Roman"/>
        </w:rPr>
      </w:pPr>
      <w:r>
        <w:rPr>
          <w:rFonts w:ascii="Times New Roman"/>
        </w:rPr>
        <w:lastRenderedPageBreak/>
        <w:t>ADS</w:t>
      </w:r>
      <w:r>
        <w:rPr>
          <w:rFonts w:ascii="Times New Roman"/>
        </w:rPr>
        <w:t>在激活状态下，执行</w:t>
      </w:r>
      <w:r>
        <w:rPr>
          <w:rFonts w:ascii="Times New Roman"/>
        </w:rPr>
        <w:t>DDT</w:t>
      </w:r>
      <w:r>
        <w:rPr>
          <w:rFonts w:ascii="Times New Roman"/>
        </w:rPr>
        <w:t>应符合道路交通规定。</w:t>
      </w:r>
    </w:p>
    <w:p w14:paraId="4B1927BA" w14:textId="77777777" w:rsidR="00AC2BDD" w:rsidRDefault="00000000">
      <w:pPr>
        <w:pStyle w:val="af7"/>
        <w:rPr>
          <w:rFonts w:ascii="Times New Roman"/>
        </w:rPr>
      </w:pPr>
      <w:r>
        <w:rPr>
          <w:rFonts w:ascii="Times New Roman"/>
        </w:rPr>
        <w:t>ADS</w:t>
      </w:r>
      <w:r>
        <w:rPr>
          <w:rFonts w:ascii="Times New Roman"/>
        </w:rPr>
        <w:t>在激活状态下，执行</w:t>
      </w:r>
      <w:r>
        <w:rPr>
          <w:rFonts w:ascii="Times New Roman"/>
        </w:rPr>
        <w:t>DDT</w:t>
      </w:r>
      <w:r>
        <w:rPr>
          <w:rFonts w:ascii="Times New Roman"/>
        </w:rPr>
        <w:t>应符合其他道路使用者的预期。</w:t>
      </w:r>
    </w:p>
    <w:p w14:paraId="4B1927BB" w14:textId="77777777" w:rsidR="00AC2BDD" w:rsidRDefault="00000000">
      <w:pPr>
        <w:pStyle w:val="af7"/>
        <w:rPr>
          <w:rFonts w:ascii="Times New Roman"/>
        </w:rPr>
      </w:pPr>
      <w:r>
        <w:rPr>
          <w:rFonts w:ascii="Times New Roman"/>
        </w:rPr>
        <w:t>ADS</w:t>
      </w:r>
      <w:r>
        <w:rPr>
          <w:rFonts w:ascii="Times New Roman"/>
        </w:rPr>
        <w:t>在激活状态下，应确认支持驾驶员恢复人工驾驶所需的装置或系统处于适当状态。</w:t>
      </w:r>
    </w:p>
    <w:p w14:paraId="4B1927BC" w14:textId="77777777" w:rsidR="00AC2BDD" w:rsidRDefault="00000000">
      <w:pPr>
        <w:pStyle w:val="af4"/>
        <w:rPr>
          <w:rFonts w:ascii="Times New Roman"/>
        </w:rPr>
      </w:pPr>
      <w:r>
        <w:rPr>
          <w:rFonts w:ascii="Times New Roman"/>
        </w:rPr>
        <w:t>所需的装置或系统如除雾装置、挡风玻璃雨刷器、照明装置。</w:t>
      </w:r>
    </w:p>
    <w:p w14:paraId="4B1927BD" w14:textId="77777777" w:rsidR="00AC2BDD" w:rsidRDefault="00000000">
      <w:pPr>
        <w:pStyle w:val="af7"/>
        <w:rPr>
          <w:rFonts w:ascii="Times New Roman"/>
        </w:rPr>
      </w:pPr>
      <w:r>
        <w:rPr>
          <w:rFonts w:ascii="Times New Roman"/>
        </w:rPr>
        <w:t>ADS</w:t>
      </w:r>
      <w:r>
        <w:rPr>
          <w:rFonts w:ascii="Times New Roman"/>
        </w:rPr>
        <w:t>在激活状态下，针对可合理预见且可预防的场景，应避免导致碰撞事故。</w:t>
      </w:r>
    </w:p>
    <w:p w14:paraId="4B1927BE" w14:textId="77777777" w:rsidR="00AC2BDD" w:rsidRDefault="00000000">
      <w:pPr>
        <w:pStyle w:val="af7"/>
        <w:rPr>
          <w:rFonts w:ascii="Times New Roman"/>
        </w:rPr>
      </w:pPr>
      <w:r>
        <w:rPr>
          <w:rFonts w:ascii="Times New Roman"/>
        </w:rPr>
        <w:t>ADS</w:t>
      </w:r>
      <w:r>
        <w:rPr>
          <w:rFonts w:ascii="Times New Roman"/>
        </w:rPr>
        <w:t>在激活状态下，当碰撞事故不可避免时，</w:t>
      </w:r>
      <w:r>
        <w:rPr>
          <w:rFonts w:ascii="Times New Roman"/>
        </w:rPr>
        <w:t>ADS</w:t>
      </w:r>
      <w:r>
        <w:rPr>
          <w:rFonts w:ascii="Times New Roman"/>
        </w:rPr>
        <w:t>应采取合理策略降低事故伤害或损失。</w:t>
      </w:r>
    </w:p>
    <w:p w14:paraId="4B1927BF" w14:textId="77777777" w:rsidR="00AC2BDD" w:rsidRDefault="00000000">
      <w:pPr>
        <w:pStyle w:val="af7"/>
        <w:rPr>
          <w:rFonts w:ascii="Times New Roman"/>
        </w:rPr>
      </w:pPr>
      <w:r>
        <w:rPr>
          <w:rFonts w:ascii="Times New Roman"/>
        </w:rPr>
        <w:t>ADS</w:t>
      </w:r>
      <w:r>
        <w:rPr>
          <w:rFonts w:ascii="Times New Roman"/>
        </w:rPr>
        <w:t>在激活状态下，当</w:t>
      </w:r>
      <w:r>
        <w:rPr>
          <w:rFonts w:ascii="Times New Roman"/>
        </w:rPr>
        <w:t>ADS</w:t>
      </w:r>
      <w:r>
        <w:rPr>
          <w:rFonts w:ascii="Times New Roman"/>
        </w:rPr>
        <w:t>检测到车辆发生碰撞事故后，除</w:t>
      </w:r>
      <w:r>
        <w:rPr>
          <w:rFonts w:ascii="Times New Roman" w:hint="eastAsia"/>
        </w:rPr>
        <w:t>企业</w:t>
      </w:r>
      <w:r>
        <w:rPr>
          <w:rFonts w:ascii="Times New Roman"/>
        </w:rPr>
        <w:t>声明的情况外，应使车辆静止，且至少应通过</w:t>
      </w:r>
      <w:r>
        <w:rPr>
          <w:rFonts w:ascii="Times New Roman" w:hint="eastAsia"/>
        </w:rPr>
        <w:t>企业</w:t>
      </w:r>
      <w:r>
        <w:rPr>
          <w:rFonts w:ascii="Times New Roman"/>
        </w:rPr>
        <w:t>声明的方式进行安全检测，才允许再次被激活。</w:t>
      </w:r>
    </w:p>
    <w:p w14:paraId="4B1927C0" w14:textId="77777777" w:rsidR="00AC2BDD" w:rsidRDefault="00000000">
      <w:pPr>
        <w:pStyle w:val="af7"/>
        <w:rPr>
          <w:rFonts w:ascii="Times New Roman"/>
        </w:rPr>
      </w:pPr>
      <w:r>
        <w:rPr>
          <w:rFonts w:ascii="Times New Roman"/>
        </w:rPr>
        <w:t>ADS</w:t>
      </w:r>
      <w:r>
        <w:rPr>
          <w:rFonts w:ascii="Times New Roman"/>
        </w:rPr>
        <w:t>在激活状态下，当设计运行条件即将不满足或已经不满足时，</w:t>
      </w:r>
      <w:r>
        <w:rPr>
          <w:rFonts w:ascii="Times New Roman"/>
        </w:rPr>
        <w:t>ADS</w:t>
      </w:r>
      <w:r>
        <w:rPr>
          <w:rFonts w:ascii="Times New Roman"/>
        </w:rPr>
        <w:t>应执行合理的策略。</w:t>
      </w:r>
    </w:p>
    <w:p w14:paraId="4B1927C1" w14:textId="77777777" w:rsidR="00AC2BDD" w:rsidRDefault="00000000">
      <w:pPr>
        <w:pStyle w:val="af7"/>
        <w:rPr>
          <w:rFonts w:ascii="Times New Roman"/>
        </w:rPr>
      </w:pPr>
      <w:r>
        <w:rPr>
          <w:rFonts w:ascii="Times New Roman"/>
        </w:rPr>
        <w:t>ADS</w:t>
      </w:r>
      <w:r>
        <w:rPr>
          <w:rFonts w:ascii="Times New Roman"/>
        </w:rPr>
        <w:t>在激活状态下，</w:t>
      </w:r>
      <w:r>
        <w:rPr>
          <w:rFonts w:ascii="Times New Roman"/>
        </w:rPr>
        <w:t>ADS</w:t>
      </w:r>
      <w:r>
        <w:rPr>
          <w:rFonts w:ascii="Times New Roman"/>
        </w:rPr>
        <w:t>应与道路使用者道路使用者进行有效的信息交互。</w:t>
      </w:r>
    </w:p>
    <w:p w14:paraId="4B1927C2" w14:textId="77777777" w:rsidR="00AC2BDD" w:rsidRDefault="00000000">
      <w:pPr>
        <w:pStyle w:val="af7"/>
        <w:numPr>
          <w:ilvl w:val="0"/>
          <w:numId w:val="0"/>
          <w:ins w:id="44" w:author="王曼娜" w:date="2022-08-15T14:18:00Z"/>
        </w:numPr>
        <w:rPr>
          <w:rFonts w:ascii="Times New Roman"/>
          <w:sz w:val="18"/>
          <w:szCs w:val="16"/>
        </w:rPr>
      </w:pPr>
      <w:r>
        <w:rPr>
          <w:rFonts w:ascii="Times New Roman"/>
          <w:sz w:val="18"/>
          <w:szCs w:val="16"/>
        </w:rPr>
        <w:t>注：信息交互方式如转向信号灯、制动灯等。</w:t>
      </w:r>
    </w:p>
    <w:p w14:paraId="4B1927C3" w14:textId="77777777" w:rsidR="00AC2BDD" w:rsidRDefault="00000000">
      <w:pPr>
        <w:pStyle w:val="af7"/>
        <w:rPr>
          <w:rFonts w:ascii="Times New Roman"/>
        </w:rPr>
      </w:pPr>
      <w:r>
        <w:rPr>
          <w:rFonts w:ascii="Times New Roman"/>
        </w:rPr>
        <w:t>ADS</w:t>
      </w:r>
      <w:r>
        <w:rPr>
          <w:rFonts w:ascii="Times New Roman"/>
        </w:rPr>
        <w:t>在激活状态下，</w:t>
      </w:r>
      <w:r>
        <w:rPr>
          <w:rFonts w:ascii="Times New Roman"/>
        </w:rPr>
        <w:t>ADS</w:t>
      </w:r>
      <w:r>
        <w:rPr>
          <w:rFonts w:ascii="Times New Roman"/>
        </w:rPr>
        <w:t>应避免扰乱正常的交通流而导致整体通行效率下降。</w:t>
      </w:r>
    </w:p>
    <w:p w14:paraId="4B1927C4" w14:textId="77777777" w:rsidR="00AC2BDD" w:rsidRDefault="00000000">
      <w:pPr>
        <w:pStyle w:val="af7"/>
        <w:rPr>
          <w:rFonts w:ascii="Times New Roman"/>
        </w:rPr>
      </w:pPr>
      <w:r>
        <w:rPr>
          <w:rFonts w:ascii="Times New Roman"/>
        </w:rPr>
        <w:t>装备</w:t>
      </w:r>
      <w:r>
        <w:rPr>
          <w:rFonts w:ascii="Times New Roman"/>
        </w:rPr>
        <w:t>ADS</w:t>
      </w:r>
      <w:r>
        <w:rPr>
          <w:rFonts w:ascii="Times New Roman"/>
        </w:rPr>
        <w:t>的车辆应具备自动驾驶数据记录系统，自动驾驶数据记录系统应符合</w:t>
      </w:r>
      <w:r>
        <w:rPr>
          <w:rFonts w:ascii="Times New Roman"/>
        </w:rPr>
        <w:t>DB XXXX-XXXX</w:t>
      </w:r>
      <w:r>
        <w:rPr>
          <w:rFonts w:ascii="Times New Roman"/>
        </w:rPr>
        <w:t>《智能网联汽车</w:t>
      </w:r>
      <w:r>
        <w:rPr>
          <w:rFonts w:ascii="Times New Roman"/>
        </w:rPr>
        <w:t xml:space="preserve"> </w:t>
      </w:r>
      <w:r>
        <w:rPr>
          <w:rFonts w:ascii="Times New Roman"/>
        </w:rPr>
        <w:t>自动驾驶数据记录系统》。</w:t>
      </w:r>
    </w:p>
    <w:p w14:paraId="4B1927C5" w14:textId="77777777" w:rsidR="00AC2BDD" w:rsidRDefault="00000000">
      <w:pPr>
        <w:pStyle w:val="af7"/>
      </w:pPr>
      <w:r>
        <w:rPr>
          <w:rFonts w:hint="eastAsia"/>
        </w:rPr>
        <w:t>车辆应记录和存储发生碰撞事故前90s的位置、运行状态、驾驶模式和车内外监控视频数据，且该数据至少应存储30日不被删除或覆盖。</w:t>
      </w:r>
    </w:p>
    <w:p w14:paraId="4B1927C6" w14:textId="77777777" w:rsidR="00AC2BDD" w:rsidRDefault="00000000">
      <w:pPr>
        <w:pStyle w:val="af7"/>
        <w:numPr>
          <w:ilvl w:val="2"/>
          <w:numId w:val="0"/>
        </w:numPr>
      </w:pPr>
      <w:r>
        <w:rPr>
          <w:rFonts w:hint="eastAsia"/>
        </w:rPr>
        <w:t xml:space="preserve">  </w:t>
      </w:r>
      <w:r>
        <w:rPr>
          <w:rFonts w:hint="eastAsia"/>
          <w:sz w:val="20"/>
          <w:szCs w:val="18"/>
        </w:rPr>
        <w:t>注：</w:t>
      </w:r>
      <w:r>
        <w:rPr>
          <w:rFonts w:hint="eastAsia"/>
          <w:sz w:val="18"/>
          <w:szCs w:val="16"/>
        </w:rPr>
        <w:t>运行状态信息包括</w:t>
      </w:r>
      <w:r>
        <w:rPr>
          <w:rFonts w:ascii="Times New Roman"/>
          <w:sz w:val="20"/>
          <w:szCs w:val="18"/>
        </w:rPr>
        <w:t>DB XXXX-XXXX</w:t>
      </w:r>
      <w:r>
        <w:rPr>
          <w:rFonts w:ascii="Times New Roman"/>
          <w:sz w:val="20"/>
          <w:szCs w:val="18"/>
        </w:rPr>
        <w:t>《智能网联汽车</w:t>
      </w:r>
      <w:r>
        <w:rPr>
          <w:rFonts w:ascii="Times New Roman"/>
          <w:sz w:val="20"/>
          <w:szCs w:val="18"/>
        </w:rPr>
        <w:t xml:space="preserve"> </w:t>
      </w:r>
      <w:r>
        <w:rPr>
          <w:rFonts w:ascii="Times New Roman"/>
          <w:sz w:val="20"/>
          <w:szCs w:val="18"/>
        </w:rPr>
        <w:t>自动驾驶数据记录系统》</w:t>
      </w:r>
      <w:r>
        <w:rPr>
          <w:rFonts w:ascii="Times New Roman" w:hint="eastAsia"/>
          <w:sz w:val="20"/>
          <w:szCs w:val="18"/>
        </w:rPr>
        <w:t>4.4.2</w:t>
      </w:r>
      <w:r>
        <w:rPr>
          <w:rFonts w:ascii="Times New Roman" w:hint="eastAsia"/>
          <w:sz w:val="20"/>
          <w:szCs w:val="18"/>
        </w:rPr>
        <w:t>章节表</w:t>
      </w:r>
      <w:r>
        <w:rPr>
          <w:rFonts w:ascii="Times New Roman" w:hint="eastAsia"/>
          <w:sz w:val="20"/>
          <w:szCs w:val="18"/>
        </w:rPr>
        <w:t>2</w:t>
      </w:r>
      <w:r>
        <w:rPr>
          <w:rFonts w:ascii="Times New Roman" w:hint="eastAsia"/>
          <w:sz w:val="20"/>
          <w:szCs w:val="18"/>
        </w:rPr>
        <w:t>的数据。</w:t>
      </w:r>
    </w:p>
    <w:p w14:paraId="4B1927C7" w14:textId="77777777" w:rsidR="00AC2BDD" w:rsidRDefault="00000000">
      <w:pPr>
        <w:pStyle w:val="af7"/>
      </w:pPr>
      <w:r>
        <w:rPr>
          <w:rFonts w:hint="eastAsia"/>
        </w:rPr>
        <w:t>自动驾驶数据记录系统若能满足5.19条要求，则车辆不需要增加其它辅助存储设备。若车辆自动驾驶数据记录系统系统不能满足5.19条要求，则应增加辅助存储设备记录5.19条要求的数据，辅助存储设备数据记录格式和精度要求应符合</w:t>
      </w:r>
      <w:r>
        <w:t>DB XXXX-XXX</w:t>
      </w:r>
      <w:r>
        <w:rPr>
          <w:rFonts w:hint="eastAsia"/>
        </w:rPr>
        <w:t>X《智能网联汽车</w:t>
      </w:r>
      <w:r>
        <w:t xml:space="preserve"> </w:t>
      </w:r>
      <w:r>
        <w:rPr>
          <w:rFonts w:hint="eastAsia"/>
        </w:rPr>
        <w:t>自动驾驶数据记录系统》</w:t>
      </w:r>
      <w:proofErr w:type="gramStart"/>
      <w:r>
        <w:rPr>
          <w:rFonts w:hint="eastAsia"/>
        </w:rPr>
        <w:t>4.4小节要求。数据读取方式应符合</w:t>
      </w:r>
      <w:r>
        <w:t>DB</w:t>
      </w:r>
      <w:proofErr w:type="gramEnd"/>
      <w:r>
        <w:t xml:space="preserve"> XXXX-XXX</w:t>
      </w:r>
      <w:r>
        <w:rPr>
          <w:rFonts w:hint="eastAsia"/>
        </w:rPr>
        <w:t>X《智能网联汽车</w:t>
      </w:r>
      <w:r>
        <w:t xml:space="preserve"> </w:t>
      </w:r>
      <w:r>
        <w:rPr>
          <w:rFonts w:hint="eastAsia"/>
        </w:rPr>
        <w:t>自动驾驶数据记录系统》4.6小节要求，实施日期符合</w:t>
      </w:r>
      <w:r>
        <w:t>DB XXXX-XXX</w:t>
      </w:r>
      <w:r>
        <w:rPr>
          <w:rFonts w:hint="eastAsia"/>
        </w:rPr>
        <w:t>X《智能网联汽车</w:t>
      </w:r>
      <w:r>
        <w:t xml:space="preserve"> </w:t>
      </w:r>
      <w:r>
        <w:rPr>
          <w:rFonts w:hint="eastAsia"/>
        </w:rPr>
        <w:t>自动驾驶数据记录系统》第8章节要求。</w:t>
      </w:r>
    </w:p>
    <w:p w14:paraId="4B1927C8" w14:textId="77777777" w:rsidR="00AC2BDD" w:rsidRDefault="00000000">
      <w:pPr>
        <w:pStyle w:val="af7"/>
        <w:rPr>
          <w:rFonts w:ascii="Times New Roman"/>
        </w:rPr>
      </w:pPr>
      <w:r>
        <w:rPr>
          <w:rFonts w:ascii="Times New Roman"/>
        </w:rPr>
        <w:t>装备</w:t>
      </w:r>
      <w:r>
        <w:rPr>
          <w:rFonts w:ascii="Times New Roman"/>
        </w:rPr>
        <w:t>ADS</w:t>
      </w:r>
      <w:r>
        <w:rPr>
          <w:rFonts w:ascii="Times New Roman"/>
        </w:rPr>
        <w:t>系统的车辆应符合</w:t>
      </w:r>
      <w:r>
        <w:rPr>
          <w:rFonts w:ascii="Times New Roman"/>
        </w:rPr>
        <w:t>DB XXXXX-XXXX</w:t>
      </w:r>
      <w:r>
        <w:rPr>
          <w:rFonts w:ascii="Times New Roman"/>
        </w:rPr>
        <w:t>《智能网联汽车</w:t>
      </w:r>
      <w:r>
        <w:rPr>
          <w:rFonts w:ascii="Times New Roman"/>
        </w:rPr>
        <w:t xml:space="preserve"> </w:t>
      </w:r>
      <w:r>
        <w:rPr>
          <w:rFonts w:ascii="Times New Roman"/>
        </w:rPr>
        <w:t>整车信息安全技术要求》。</w:t>
      </w:r>
    </w:p>
    <w:p w14:paraId="4B1927C9" w14:textId="77777777" w:rsidR="00AC2BDD" w:rsidRDefault="00000000">
      <w:pPr>
        <w:pStyle w:val="af7"/>
        <w:rPr>
          <w:rFonts w:ascii="Times New Roman"/>
        </w:rPr>
      </w:pPr>
      <w:r>
        <w:rPr>
          <w:rFonts w:ascii="Times New Roman"/>
        </w:rPr>
        <w:t>若</w:t>
      </w:r>
      <w:r>
        <w:rPr>
          <w:rFonts w:ascii="Times New Roman"/>
        </w:rPr>
        <w:t>ADS</w:t>
      </w:r>
      <w:r>
        <w:rPr>
          <w:rFonts w:ascii="Times New Roman"/>
        </w:rPr>
        <w:t>具备软件升级功能，装备</w:t>
      </w:r>
      <w:r>
        <w:rPr>
          <w:rFonts w:ascii="Times New Roman"/>
        </w:rPr>
        <w:t>ADS</w:t>
      </w:r>
      <w:r>
        <w:rPr>
          <w:rFonts w:ascii="Times New Roman"/>
        </w:rPr>
        <w:t>系统的车辆应符合</w:t>
      </w:r>
      <w:r>
        <w:rPr>
          <w:rFonts w:ascii="Times New Roman"/>
        </w:rPr>
        <w:t>DB XXXXX-XXXX</w:t>
      </w:r>
      <w:r>
        <w:rPr>
          <w:rFonts w:ascii="Times New Roman"/>
        </w:rPr>
        <w:t>《智能网联汽车</w:t>
      </w:r>
      <w:r>
        <w:rPr>
          <w:rFonts w:ascii="Times New Roman"/>
        </w:rPr>
        <w:t xml:space="preserve"> </w:t>
      </w:r>
      <w:r>
        <w:rPr>
          <w:rFonts w:ascii="Times New Roman"/>
        </w:rPr>
        <w:t>软件升级技术要求》。</w:t>
      </w:r>
    </w:p>
    <w:p w14:paraId="4B1927CA" w14:textId="77777777" w:rsidR="00AC2BDD" w:rsidRDefault="00000000">
      <w:pPr>
        <w:pStyle w:val="af7"/>
        <w:rPr>
          <w:rFonts w:ascii="Times New Roman"/>
        </w:rPr>
      </w:pPr>
      <w:r>
        <w:rPr>
          <w:rFonts w:ascii="Times New Roman"/>
        </w:rPr>
        <w:t>ADS</w:t>
      </w:r>
      <w:r>
        <w:rPr>
          <w:rFonts w:ascii="Times New Roman"/>
        </w:rPr>
        <w:t>应不存在由于功能异常表现引起的危害而导致的不合理风险，应符合附录</w:t>
      </w:r>
      <w:r>
        <w:rPr>
          <w:rFonts w:ascii="Times New Roman"/>
        </w:rPr>
        <w:t>A</w:t>
      </w:r>
      <w:r>
        <w:rPr>
          <w:rFonts w:ascii="Times New Roman"/>
        </w:rPr>
        <w:t>。</w:t>
      </w:r>
    </w:p>
    <w:p w14:paraId="4B1927CB" w14:textId="77777777" w:rsidR="00AC2BDD" w:rsidRDefault="00000000">
      <w:pPr>
        <w:pStyle w:val="af7"/>
        <w:rPr>
          <w:rFonts w:ascii="Times New Roman"/>
        </w:rPr>
      </w:pPr>
      <w:r>
        <w:rPr>
          <w:rFonts w:ascii="Times New Roman"/>
        </w:rPr>
        <w:t>ADS</w:t>
      </w:r>
      <w:r>
        <w:rPr>
          <w:rFonts w:ascii="Times New Roman"/>
        </w:rPr>
        <w:t>应不存在由预期功能不足和合理误用引起的危害而导致的不合理的风险，应符合附录</w:t>
      </w:r>
      <w:r>
        <w:rPr>
          <w:rFonts w:ascii="Times New Roman"/>
        </w:rPr>
        <w:t>A</w:t>
      </w:r>
      <w:r>
        <w:rPr>
          <w:rFonts w:ascii="Times New Roman"/>
        </w:rPr>
        <w:t>。</w:t>
      </w:r>
    </w:p>
    <w:p w14:paraId="4B1927CC" w14:textId="77777777" w:rsidR="00AC2BDD" w:rsidRDefault="00000000">
      <w:pPr>
        <w:pStyle w:val="af7"/>
        <w:rPr>
          <w:rFonts w:ascii="Times New Roman"/>
        </w:rPr>
      </w:pPr>
      <w:r>
        <w:rPr>
          <w:rFonts w:ascii="Times New Roman"/>
        </w:rPr>
        <w:t>ADS</w:t>
      </w:r>
      <w:r>
        <w:rPr>
          <w:rFonts w:ascii="Times New Roman"/>
        </w:rPr>
        <w:t>在激活状态下，自车应开启外部</w:t>
      </w:r>
      <w:r>
        <w:rPr>
          <w:rFonts w:ascii="Times New Roman"/>
        </w:rPr>
        <w:t>ADS</w:t>
      </w:r>
      <w:r>
        <w:rPr>
          <w:rFonts w:ascii="Times New Roman"/>
        </w:rPr>
        <w:t>标志灯，向道路上的其他道路使用者发出明显的安全提示。</w:t>
      </w:r>
      <w:r>
        <w:rPr>
          <w:rFonts w:ascii="Times New Roman" w:hint="eastAsia"/>
        </w:rPr>
        <w:t>ADS</w:t>
      </w:r>
      <w:r>
        <w:rPr>
          <w:rFonts w:ascii="Times New Roman" w:hint="eastAsia"/>
        </w:rPr>
        <w:t>退出后，应关闭</w:t>
      </w:r>
      <w:r>
        <w:rPr>
          <w:rFonts w:ascii="Times New Roman" w:hint="eastAsia"/>
        </w:rPr>
        <w:t>ADS</w:t>
      </w:r>
      <w:r>
        <w:rPr>
          <w:rFonts w:ascii="Times New Roman" w:hint="eastAsia"/>
        </w:rPr>
        <w:t>指示灯。</w:t>
      </w:r>
      <w:r>
        <w:rPr>
          <w:rFonts w:ascii="Times New Roman"/>
        </w:rPr>
        <w:t>用于道路运输经营活动的自动驾驶车辆，应以显著的车身标识进行安全提示。用于公交客运的自动驾驶车辆，应在车内播放语音提示。车辆</w:t>
      </w:r>
      <w:r>
        <w:rPr>
          <w:rFonts w:ascii="Times New Roman" w:hint="eastAsia"/>
        </w:rPr>
        <w:t>应至少安装</w:t>
      </w:r>
      <w:r>
        <w:rPr>
          <w:rFonts w:ascii="Times New Roman" w:hint="eastAsia"/>
        </w:rPr>
        <w:t>1</w:t>
      </w:r>
      <w:r>
        <w:rPr>
          <w:rFonts w:ascii="Times New Roman" w:hint="eastAsia"/>
        </w:rPr>
        <w:t>只或</w:t>
      </w:r>
      <w:r>
        <w:rPr>
          <w:rFonts w:ascii="Times New Roman" w:hint="eastAsia"/>
        </w:rPr>
        <w:t>2</w:t>
      </w:r>
      <w:r>
        <w:rPr>
          <w:rFonts w:ascii="Times New Roman" w:hint="eastAsia"/>
        </w:rPr>
        <w:t>只朝前、</w:t>
      </w:r>
      <w:r>
        <w:rPr>
          <w:rFonts w:ascii="Times New Roman" w:hint="eastAsia"/>
        </w:rPr>
        <w:t>1</w:t>
      </w:r>
      <w:r>
        <w:rPr>
          <w:rFonts w:ascii="Times New Roman" w:hint="eastAsia"/>
        </w:rPr>
        <w:t>只或</w:t>
      </w:r>
      <w:r>
        <w:rPr>
          <w:rFonts w:ascii="Times New Roman" w:hint="eastAsia"/>
        </w:rPr>
        <w:t>2</w:t>
      </w:r>
      <w:r>
        <w:rPr>
          <w:rFonts w:ascii="Times New Roman" w:hint="eastAsia"/>
        </w:rPr>
        <w:t>只朝后的</w:t>
      </w:r>
      <w:r>
        <w:rPr>
          <w:rFonts w:ascii="Times New Roman" w:hint="eastAsia"/>
        </w:rPr>
        <w:t>ADS</w:t>
      </w:r>
      <w:r>
        <w:rPr>
          <w:rFonts w:ascii="Times New Roman" w:hint="eastAsia"/>
        </w:rPr>
        <w:t>标志灯，颜色为</w:t>
      </w:r>
      <w:r>
        <w:rPr>
          <w:rFonts w:ascii="Times New Roman"/>
        </w:rPr>
        <w:t>蓝绿色</w:t>
      </w:r>
      <w:r>
        <w:rPr>
          <w:rFonts w:ascii="Times New Roman" w:hint="eastAsia"/>
        </w:rPr>
        <w:t>，色度应符合下表</w:t>
      </w:r>
      <w:r>
        <w:rPr>
          <w:rFonts w:ascii="Times New Roman" w:hint="eastAsia"/>
        </w:rPr>
        <w:t>1</w:t>
      </w:r>
      <w:r>
        <w:rPr>
          <w:rFonts w:ascii="Times New Roman" w:hint="eastAsia"/>
        </w:rPr>
        <w:t>的要求；在基准轴线方向上的视表面面积应不小于</w:t>
      </w:r>
      <w:r>
        <w:rPr>
          <w:rFonts w:ascii="Times New Roman" w:hint="eastAsia"/>
        </w:rPr>
        <w:t>1</w:t>
      </w:r>
      <w:r>
        <w:rPr>
          <w:rFonts w:ascii="Times New Roman"/>
        </w:rPr>
        <w:t>2.5cm</w:t>
      </w:r>
      <w:r>
        <w:rPr>
          <w:rFonts w:ascii="Times New Roman"/>
          <w:vertAlign w:val="superscript"/>
        </w:rPr>
        <w:t>2</w:t>
      </w:r>
      <w:r>
        <w:rPr>
          <w:rFonts w:ascii="Times New Roman" w:hint="eastAsia"/>
        </w:rPr>
        <w:t>（不包括任何不透光的回复反射器发光面）。</w:t>
      </w:r>
    </w:p>
    <w:p w14:paraId="4B1927CD" w14:textId="77777777" w:rsidR="00AC2BDD" w:rsidRDefault="00000000">
      <w:pPr>
        <w:pStyle w:val="af7"/>
        <w:numPr>
          <w:ilvl w:val="0"/>
          <w:numId w:val="0"/>
        </w:numPr>
        <w:jc w:val="center"/>
        <w:rPr>
          <w:rFonts w:ascii="Times New Roman"/>
          <w:sz w:val="18"/>
        </w:rPr>
      </w:pPr>
      <w:r>
        <w:rPr>
          <w:rFonts w:ascii="Times New Roman"/>
          <w:sz w:val="18"/>
        </w:rPr>
        <w:t>表</w:t>
      </w:r>
      <w:r>
        <w:rPr>
          <w:rFonts w:ascii="Times New Roman" w:hint="eastAsia"/>
          <w:sz w:val="18"/>
        </w:rPr>
        <w:t xml:space="preserve">1 </w:t>
      </w:r>
      <w:r>
        <w:rPr>
          <w:rFonts w:ascii="Times New Roman"/>
          <w:sz w:val="18"/>
        </w:rPr>
        <w:t xml:space="preserve"> ADS</w:t>
      </w:r>
      <w:r>
        <w:rPr>
          <w:rFonts w:ascii="Times New Roman"/>
          <w:sz w:val="18"/>
        </w:rPr>
        <w:t>标志灯的色度</w:t>
      </w:r>
    </w:p>
    <w:tbl>
      <w:tblPr>
        <w:tblStyle w:val="TableGrid"/>
        <w:tblW w:w="4999" w:type="pct"/>
        <w:tblLook w:val="04A0" w:firstRow="1" w:lastRow="0" w:firstColumn="1" w:lastColumn="0" w:noHBand="0" w:noVBand="1"/>
      </w:tblPr>
      <w:tblGrid>
        <w:gridCol w:w="1414"/>
        <w:gridCol w:w="4109"/>
        <w:gridCol w:w="3819"/>
      </w:tblGrid>
      <w:tr w:rsidR="00AC2BDD" w14:paraId="4B1927D1" w14:textId="77777777">
        <w:tc>
          <w:tcPr>
            <w:tcW w:w="756" w:type="pct"/>
          </w:tcPr>
          <w:p w14:paraId="4B1927CE" w14:textId="77777777" w:rsidR="00AC2BDD" w:rsidRDefault="00000000">
            <w:pPr>
              <w:pStyle w:val="af7"/>
              <w:numPr>
                <w:ilvl w:val="0"/>
                <w:numId w:val="0"/>
              </w:numPr>
              <w:jc w:val="center"/>
              <w:rPr>
                <w:rFonts w:ascii="Times New Roman"/>
                <w:sz w:val="18"/>
              </w:rPr>
            </w:pPr>
            <w:r>
              <w:rPr>
                <w:rFonts w:ascii="Times New Roman" w:hint="eastAsia"/>
                <w:sz w:val="18"/>
              </w:rPr>
              <w:t>颜色</w:t>
            </w:r>
          </w:p>
        </w:tc>
        <w:tc>
          <w:tcPr>
            <w:tcW w:w="2199" w:type="pct"/>
          </w:tcPr>
          <w:p w14:paraId="4B1927CF" w14:textId="77777777" w:rsidR="00AC2BDD" w:rsidRDefault="00000000">
            <w:pPr>
              <w:pStyle w:val="af7"/>
              <w:numPr>
                <w:ilvl w:val="0"/>
                <w:numId w:val="0"/>
              </w:numPr>
              <w:jc w:val="center"/>
              <w:rPr>
                <w:rFonts w:ascii="Times New Roman"/>
                <w:sz w:val="18"/>
              </w:rPr>
            </w:pPr>
            <w:r>
              <w:rPr>
                <w:sz w:val="18"/>
              </w:rPr>
              <w:t>色度区域边界</w:t>
            </w:r>
          </w:p>
        </w:tc>
        <w:tc>
          <w:tcPr>
            <w:tcW w:w="2044" w:type="pct"/>
          </w:tcPr>
          <w:p w14:paraId="4B1927D0" w14:textId="77777777" w:rsidR="00AC2BDD" w:rsidRDefault="00000000">
            <w:pPr>
              <w:pStyle w:val="af7"/>
              <w:numPr>
                <w:ilvl w:val="0"/>
                <w:numId w:val="0"/>
              </w:numPr>
              <w:jc w:val="center"/>
              <w:rPr>
                <w:rFonts w:ascii="Times New Roman"/>
                <w:sz w:val="18"/>
              </w:rPr>
            </w:pPr>
            <w:r>
              <w:rPr>
                <w:sz w:val="18"/>
              </w:rPr>
              <w:t>边界交点</w:t>
            </w:r>
          </w:p>
        </w:tc>
      </w:tr>
      <w:tr w:rsidR="00AC2BDD" w14:paraId="4B1927DC" w14:textId="77777777">
        <w:tc>
          <w:tcPr>
            <w:tcW w:w="756" w:type="pct"/>
          </w:tcPr>
          <w:p w14:paraId="4B1927D2" w14:textId="77777777" w:rsidR="00AC2BDD" w:rsidRDefault="00000000">
            <w:pPr>
              <w:pStyle w:val="af7"/>
              <w:numPr>
                <w:ilvl w:val="0"/>
                <w:numId w:val="0"/>
              </w:numPr>
              <w:jc w:val="center"/>
              <w:rPr>
                <w:rFonts w:ascii="Times New Roman"/>
                <w:sz w:val="18"/>
              </w:rPr>
            </w:pPr>
            <w:r>
              <w:rPr>
                <w:rFonts w:ascii="Times New Roman" w:hint="eastAsia"/>
                <w:sz w:val="18"/>
              </w:rPr>
              <w:t>蓝绿色</w:t>
            </w:r>
          </w:p>
        </w:tc>
        <w:tc>
          <w:tcPr>
            <w:tcW w:w="2199" w:type="pct"/>
          </w:tcPr>
          <w:p w14:paraId="4B1927D3" w14:textId="77777777" w:rsidR="00AC2BDD" w:rsidRDefault="00000000">
            <w:pPr>
              <w:pStyle w:val="af7"/>
              <w:numPr>
                <w:ilvl w:val="0"/>
                <w:numId w:val="0"/>
              </w:numPr>
              <w:jc w:val="left"/>
              <w:rPr>
                <w:sz w:val="18"/>
              </w:rPr>
            </w:pPr>
            <w:r>
              <w:rPr>
                <w:sz w:val="18"/>
              </w:rPr>
              <w:t xml:space="preserve">T12 趋绿极限：y=0.500 </w:t>
            </w:r>
          </w:p>
          <w:p w14:paraId="4B1927D4" w14:textId="77777777" w:rsidR="00AC2BDD" w:rsidRDefault="00000000">
            <w:pPr>
              <w:pStyle w:val="af7"/>
              <w:numPr>
                <w:ilvl w:val="0"/>
                <w:numId w:val="0"/>
              </w:numPr>
              <w:jc w:val="left"/>
              <w:rPr>
                <w:sz w:val="18"/>
              </w:rPr>
            </w:pPr>
            <w:r>
              <w:rPr>
                <w:sz w:val="18"/>
              </w:rPr>
              <w:t xml:space="preserve">T23 趋白极限：x=0.200 </w:t>
            </w:r>
          </w:p>
          <w:p w14:paraId="4B1927D5" w14:textId="77777777" w:rsidR="00AC2BDD" w:rsidRDefault="00000000">
            <w:pPr>
              <w:pStyle w:val="af7"/>
              <w:numPr>
                <w:ilvl w:val="0"/>
                <w:numId w:val="0"/>
              </w:numPr>
              <w:jc w:val="left"/>
              <w:rPr>
                <w:sz w:val="18"/>
              </w:rPr>
            </w:pPr>
            <w:r>
              <w:rPr>
                <w:sz w:val="18"/>
              </w:rPr>
              <w:t xml:space="preserve">T34 趋蓝极限：y=0.320 </w:t>
            </w:r>
          </w:p>
          <w:p w14:paraId="4B1927D6" w14:textId="77777777" w:rsidR="00AC2BDD" w:rsidRDefault="00000000">
            <w:pPr>
              <w:pStyle w:val="af7"/>
              <w:numPr>
                <w:ilvl w:val="0"/>
                <w:numId w:val="0"/>
              </w:numPr>
              <w:jc w:val="left"/>
              <w:rPr>
                <w:rFonts w:ascii="Times New Roman"/>
                <w:sz w:val="18"/>
              </w:rPr>
            </w:pPr>
            <w:r>
              <w:rPr>
                <w:sz w:val="18"/>
              </w:rPr>
              <w:t>T41 光谱轨迹</w:t>
            </w:r>
          </w:p>
        </w:tc>
        <w:tc>
          <w:tcPr>
            <w:tcW w:w="2044" w:type="pct"/>
          </w:tcPr>
          <w:p w14:paraId="4B1927D7" w14:textId="77777777" w:rsidR="00AC2BDD" w:rsidRDefault="00000000">
            <w:pPr>
              <w:pStyle w:val="af7"/>
              <w:numPr>
                <w:ilvl w:val="0"/>
                <w:numId w:val="0"/>
              </w:numPr>
              <w:ind w:left="33" w:firstLineChars="400" w:firstLine="720"/>
              <w:rPr>
                <w:rFonts w:ascii="Times New Roman"/>
                <w:sz w:val="18"/>
              </w:rPr>
            </w:pPr>
            <w:r>
              <w:rPr>
                <w:rFonts w:ascii="Times New Roman"/>
                <w:sz w:val="18"/>
              </w:rPr>
              <w:t>x                         y</w:t>
            </w:r>
          </w:p>
          <w:p w14:paraId="4B1927D8" w14:textId="77777777" w:rsidR="00AC2BDD" w:rsidRDefault="00000000">
            <w:pPr>
              <w:pStyle w:val="af7"/>
              <w:numPr>
                <w:ilvl w:val="0"/>
                <w:numId w:val="0"/>
              </w:numPr>
              <w:ind w:left="33"/>
              <w:rPr>
                <w:rFonts w:ascii="Times New Roman"/>
                <w:sz w:val="18"/>
              </w:rPr>
            </w:pPr>
            <w:r>
              <w:rPr>
                <w:rFonts w:ascii="Times New Roman"/>
                <w:sz w:val="18"/>
              </w:rPr>
              <w:t>T1           0.012                  0.494</w:t>
            </w:r>
          </w:p>
          <w:p w14:paraId="4B1927D9" w14:textId="77777777" w:rsidR="00AC2BDD" w:rsidRDefault="00000000">
            <w:pPr>
              <w:pStyle w:val="af7"/>
              <w:numPr>
                <w:ilvl w:val="0"/>
                <w:numId w:val="0"/>
              </w:numPr>
              <w:ind w:left="33"/>
              <w:rPr>
                <w:rFonts w:ascii="Times New Roman"/>
                <w:sz w:val="18"/>
              </w:rPr>
            </w:pPr>
            <w:r>
              <w:rPr>
                <w:rFonts w:ascii="Times New Roman"/>
                <w:sz w:val="18"/>
              </w:rPr>
              <w:t>T2           0.200                  0.400</w:t>
            </w:r>
          </w:p>
          <w:p w14:paraId="4B1927DA" w14:textId="77777777" w:rsidR="00AC2BDD" w:rsidRDefault="00000000">
            <w:pPr>
              <w:pStyle w:val="af7"/>
              <w:numPr>
                <w:ilvl w:val="0"/>
                <w:numId w:val="0"/>
              </w:numPr>
              <w:ind w:left="33"/>
              <w:rPr>
                <w:rFonts w:ascii="Times New Roman"/>
                <w:sz w:val="18"/>
              </w:rPr>
            </w:pPr>
            <w:r>
              <w:rPr>
                <w:rFonts w:ascii="Times New Roman"/>
                <w:sz w:val="18"/>
              </w:rPr>
              <w:t>T3           0.200                  0.320</w:t>
            </w:r>
          </w:p>
          <w:p w14:paraId="4B1927DB" w14:textId="77777777" w:rsidR="00AC2BDD" w:rsidRDefault="00000000">
            <w:pPr>
              <w:pStyle w:val="af7"/>
              <w:numPr>
                <w:ilvl w:val="0"/>
                <w:numId w:val="0"/>
              </w:numPr>
              <w:ind w:left="33"/>
              <w:rPr>
                <w:rFonts w:ascii="Times New Roman"/>
                <w:sz w:val="18"/>
              </w:rPr>
            </w:pPr>
            <w:r>
              <w:rPr>
                <w:rFonts w:ascii="Times New Roman"/>
                <w:sz w:val="18"/>
              </w:rPr>
              <w:t>T4           0.040                  0.320</w:t>
            </w:r>
          </w:p>
        </w:tc>
      </w:tr>
    </w:tbl>
    <w:p w14:paraId="4B1927DD" w14:textId="77777777" w:rsidR="00AC2BDD" w:rsidRDefault="00000000">
      <w:pPr>
        <w:pStyle w:val="af"/>
        <w:spacing w:before="312" w:after="312"/>
        <w:rPr>
          <w:rFonts w:ascii="Times New Roman"/>
        </w:rPr>
      </w:pPr>
      <w:bookmarkStart w:id="45" w:name="_Toc712"/>
      <w:r>
        <w:rPr>
          <w:rFonts w:ascii="Times New Roman"/>
        </w:rPr>
        <w:t>动态驾驶任务执行</w:t>
      </w:r>
      <w:bookmarkEnd w:id="45"/>
    </w:p>
    <w:p w14:paraId="4B1927DE" w14:textId="77777777" w:rsidR="00AC2BDD" w:rsidRDefault="00000000">
      <w:pPr>
        <w:pStyle w:val="af7"/>
        <w:rPr>
          <w:rFonts w:ascii="Times New Roman"/>
        </w:rPr>
      </w:pPr>
      <w:bookmarkStart w:id="46" w:name="_Toc60918783"/>
      <w:r>
        <w:rPr>
          <w:rFonts w:ascii="Times New Roman"/>
        </w:rPr>
        <w:t>ADS</w:t>
      </w:r>
      <w:r>
        <w:rPr>
          <w:rFonts w:ascii="Times New Roman"/>
        </w:rPr>
        <w:t>应具备充分的</w:t>
      </w:r>
      <w:r>
        <w:rPr>
          <w:rFonts w:ascii="Times New Roman"/>
        </w:rPr>
        <w:t>OEDR</w:t>
      </w:r>
      <w:r>
        <w:rPr>
          <w:rFonts w:ascii="Times New Roman"/>
        </w:rPr>
        <w:t>能力，支持其安全且合理地执行全部</w:t>
      </w:r>
      <w:r>
        <w:rPr>
          <w:rFonts w:ascii="Times New Roman"/>
        </w:rPr>
        <w:t>DDT</w:t>
      </w:r>
      <w:r>
        <w:rPr>
          <w:rFonts w:ascii="Times New Roman"/>
        </w:rPr>
        <w:t>。</w:t>
      </w:r>
    </w:p>
    <w:p w14:paraId="4B1927DF" w14:textId="77777777" w:rsidR="00AC2BDD" w:rsidRDefault="00000000">
      <w:pPr>
        <w:pStyle w:val="af7"/>
        <w:rPr>
          <w:rFonts w:ascii="Times New Roman"/>
        </w:rPr>
      </w:pPr>
      <w:r>
        <w:rPr>
          <w:rFonts w:ascii="Times New Roman"/>
        </w:rPr>
        <w:t>ADS</w:t>
      </w:r>
      <w:r>
        <w:rPr>
          <w:rFonts w:ascii="Times New Roman"/>
        </w:rPr>
        <w:t>的感知能力应覆盖足够的范围和距离。</w:t>
      </w:r>
    </w:p>
    <w:p w14:paraId="4B1927E0" w14:textId="77777777" w:rsidR="00AC2BDD" w:rsidRDefault="00000000">
      <w:pPr>
        <w:pStyle w:val="af7"/>
        <w:rPr>
          <w:rFonts w:ascii="Times New Roman"/>
        </w:rPr>
      </w:pPr>
      <w:r>
        <w:rPr>
          <w:rFonts w:ascii="Times New Roman"/>
        </w:rPr>
        <w:t>ADS</w:t>
      </w:r>
      <w:r>
        <w:rPr>
          <w:rFonts w:ascii="Times New Roman"/>
        </w:rPr>
        <w:t>应能持续识别</w:t>
      </w:r>
      <w:r>
        <w:rPr>
          <w:rFonts w:ascii="Times New Roman"/>
        </w:rPr>
        <w:t>ODC</w:t>
      </w:r>
      <w:r>
        <w:rPr>
          <w:rFonts w:ascii="Times New Roman"/>
        </w:rPr>
        <w:t>是否满足。</w:t>
      </w:r>
    </w:p>
    <w:p w14:paraId="4B1927E1" w14:textId="77777777" w:rsidR="00AC2BDD" w:rsidRDefault="00000000">
      <w:pPr>
        <w:pStyle w:val="af7"/>
        <w:rPr>
          <w:rFonts w:ascii="Times New Roman"/>
        </w:rPr>
      </w:pPr>
      <w:r>
        <w:rPr>
          <w:rFonts w:ascii="Times New Roman"/>
        </w:rPr>
        <w:lastRenderedPageBreak/>
        <w:t>ADS</w:t>
      </w:r>
      <w:r>
        <w:rPr>
          <w:rFonts w:ascii="Times New Roman"/>
        </w:rPr>
        <w:t>应以合理的控制策略应对传感系统的性能衰退。</w:t>
      </w:r>
    </w:p>
    <w:p w14:paraId="4B1927E2" w14:textId="77777777" w:rsidR="00AC2BDD" w:rsidRDefault="00000000">
      <w:pPr>
        <w:pStyle w:val="af7"/>
        <w:rPr>
          <w:rFonts w:ascii="Times New Roman"/>
        </w:rPr>
      </w:pPr>
      <w:r>
        <w:rPr>
          <w:rFonts w:ascii="Times New Roman"/>
        </w:rPr>
        <w:t>ADS</w:t>
      </w:r>
      <w:r>
        <w:rPr>
          <w:rFonts w:ascii="Times New Roman"/>
        </w:rPr>
        <w:t>至少应能确定自车位置、探测周围环境中的目标和事件，例如：</w:t>
      </w:r>
    </w:p>
    <w:p w14:paraId="4B1927E3" w14:textId="77777777" w:rsidR="00AC2BDD" w:rsidRDefault="00000000">
      <w:pPr>
        <w:pStyle w:val="a4"/>
        <w:rPr>
          <w:rFonts w:ascii="Times New Roman"/>
        </w:rPr>
      </w:pPr>
      <w:r>
        <w:rPr>
          <w:rFonts w:ascii="Times New Roman"/>
        </w:rPr>
        <w:t>道路，含道路类型、道路表面条件、道路几何、车道特征、道路边缘等；</w:t>
      </w:r>
    </w:p>
    <w:p w14:paraId="4B1927E4" w14:textId="77777777" w:rsidR="00AC2BDD" w:rsidRDefault="00000000">
      <w:pPr>
        <w:pStyle w:val="a4"/>
        <w:rPr>
          <w:rFonts w:ascii="Times New Roman"/>
        </w:rPr>
      </w:pPr>
      <w:r>
        <w:rPr>
          <w:rFonts w:ascii="Times New Roman"/>
        </w:rPr>
        <w:t>道路设施，含交通标志、交通信号灯等；</w:t>
      </w:r>
    </w:p>
    <w:p w14:paraId="4B1927E5" w14:textId="77777777" w:rsidR="00AC2BDD" w:rsidRDefault="00000000">
      <w:pPr>
        <w:pStyle w:val="a4"/>
        <w:rPr>
          <w:rFonts w:ascii="Times New Roman"/>
        </w:rPr>
      </w:pPr>
      <w:r>
        <w:rPr>
          <w:rFonts w:ascii="Times New Roman"/>
        </w:rPr>
        <w:t>目标物，含机动车、非机动车、行人、障碍物等；</w:t>
      </w:r>
    </w:p>
    <w:p w14:paraId="4B1927E6" w14:textId="77777777" w:rsidR="00AC2BDD" w:rsidRDefault="00000000">
      <w:pPr>
        <w:pStyle w:val="a4"/>
        <w:rPr>
          <w:rFonts w:ascii="Times New Roman"/>
        </w:rPr>
      </w:pPr>
      <w:r>
        <w:rPr>
          <w:rFonts w:ascii="Times New Roman"/>
        </w:rPr>
        <w:t>天气环境，含天气、光照条件等；</w:t>
      </w:r>
    </w:p>
    <w:p w14:paraId="4B1927E7" w14:textId="77777777" w:rsidR="00AC2BDD" w:rsidRDefault="00000000">
      <w:pPr>
        <w:pStyle w:val="a4"/>
        <w:rPr>
          <w:rFonts w:ascii="Times New Roman"/>
        </w:rPr>
      </w:pPr>
      <w:r>
        <w:rPr>
          <w:rFonts w:ascii="Times New Roman"/>
        </w:rPr>
        <w:t>数字信息环境，含无线通信、位置信号等。</w:t>
      </w:r>
    </w:p>
    <w:p w14:paraId="4B1927E8" w14:textId="77777777" w:rsidR="00AC2BDD" w:rsidRDefault="00000000">
      <w:pPr>
        <w:pStyle w:val="af7"/>
        <w:rPr>
          <w:rFonts w:ascii="Times New Roman"/>
        </w:rPr>
      </w:pPr>
      <w:r>
        <w:rPr>
          <w:rFonts w:ascii="Times New Roman"/>
        </w:rPr>
        <w:t>ADS</w:t>
      </w:r>
      <w:r>
        <w:rPr>
          <w:rFonts w:ascii="Times New Roman"/>
        </w:rPr>
        <w:t>应能探测目标的位置以及动态目标的移动速度。</w:t>
      </w:r>
    </w:p>
    <w:p w14:paraId="4B1927E9" w14:textId="77777777" w:rsidR="00AC2BDD" w:rsidRDefault="00000000">
      <w:pPr>
        <w:pStyle w:val="af7"/>
        <w:rPr>
          <w:rFonts w:ascii="Times New Roman"/>
        </w:rPr>
      </w:pPr>
      <w:r>
        <w:rPr>
          <w:rFonts w:ascii="Times New Roman"/>
        </w:rPr>
        <w:t>ADS</w:t>
      </w:r>
      <w:r>
        <w:rPr>
          <w:rFonts w:ascii="Times New Roman"/>
        </w:rPr>
        <w:t>应以合理的控制策略应对探测到但无法识别类型的目标物。</w:t>
      </w:r>
    </w:p>
    <w:p w14:paraId="4B1927EA" w14:textId="77777777" w:rsidR="00AC2BDD" w:rsidRDefault="00000000">
      <w:pPr>
        <w:pStyle w:val="af7"/>
        <w:rPr>
          <w:rFonts w:ascii="Times New Roman"/>
        </w:rPr>
      </w:pPr>
      <w:r>
        <w:rPr>
          <w:rFonts w:ascii="Times New Roman"/>
        </w:rPr>
        <w:t>ADS</w:t>
      </w:r>
      <w:r>
        <w:rPr>
          <w:rFonts w:ascii="Times New Roman"/>
        </w:rPr>
        <w:t>应以合理的控制策略应对无法探测区域内存在的安全风险。</w:t>
      </w:r>
    </w:p>
    <w:p w14:paraId="4B1927EB" w14:textId="77777777" w:rsidR="00AC2BDD" w:rsidRDefault="00000000">
      <w:pPr>
        <w:pStyle w:val="af4"/>
        <w:rPr>
          <w:rFonts w:ascii="Times New Roman"/>
        </w:rPr>
      </w:pPr>
      <w:r>
        <w:rPr>
          <w:rFonts w:ascii="Times New Roman"/>
        </w:rPr>
        <w:t>无法探测区域如传感器布置及感知范围造成的盲区、由其他交通参与者或障碍物遮挡造成的盲区、道路拓扑或形状造成的盲区等。</w:t>
      </w:r>
    </w:p>
    <w:p w14:paraId="4B1927EC" w14:textId="77777777" w:rsidR="00AC2BDD" w:rsidRDefault="00000000">
      <w:pPr>
        <w:pStyle w:val="af7"/>
        <w:rPr>
          <w:rFonts w:ascii="Times New Roman"/>
        </w:rPr>
      </w:pPr>
      <w:r>
        <w:rPr>
          <w:rFonts w:ascii="Times New Roman"/>
        </w:rPr>
        <w:t>ADS</w:t>
      </w:r>
      <w:r>
        <w:rPr>
          <w:rFonts w:ascii="Times New Roman"/>
        </w:rPr>
        <w:t>应合理规划和控制车辆行驶路径与行驶速度，以</w:t>
      </w:r>
      <w:r>
        <w:rPr>
          <w:rFonts w:ascii="Times New Roman"/>
          <w:bCs/>
        </w:rPr>
        <w:t>适应道路、道路设施、目标物、</w:t>
      </w:r>
      <w:r>
        <w:rPr>
          <w:rFonts w:ascii="Times New Roman"/>
        </w:rPr>
        <w:t>天气环境、数字信息环境</w:t>
      </w:r>
      <w:r>
        <w:rPr>
          <w:rFonts w:ascii="Times New Roman"/>
          <w:bCs/>
        </w:rPr>
        <w:t>等</w:t>
      </w:r>
      <w:r>
        <w:rPr>
          <w:rFonts w:ascii="Times New Roman"/>
        </w:rPr>
        <w:t>。</w:t>
      </w:r>
    </w:p>
    <w:bookmarkEnd w:id="46"/>
    <w:p w14:paraId="4B1927ED" w14:textId="77777777" w:rsidR="00AC2BDD" w:rsidRDefault="00000000">
      <w:pPr>
        <w:pStyle w:val="af7"/>
        <w:rPr>
          <w:rFonts w:ascii="Times New Roman"/>
        </w:rPr>
      </w:pPr>
      <w:r>
        <w:rPr>
          <w:rFonts w:ascii="Times New Roman"/>
        </w:rPr>
        <w:t>ADS</w:t>
      </w:r>
      <w:r>
        <w:rPr>
          <w:rFonts w:ascii="Times New Roman"/>
        </w:rPr>
        <w:t>应以合理控制策略应对静止的其他道路使用者。</w:t>
      </w:r>
    </w:p>
    <w:p w14:paraId="4B1927EE" w14:textId="77777777" w:rsidR="00AC2BDD" w:rsidRDefault="00000000">
      <w:pPr>
        <w:pStyle w:val="af7"/>
        <w:rPr>
          <w:rFonts w:ascii="Times New Roman"/>
        </w:rPr>
      </w:pPr>
      <w:r>
        <w:rPr>
          <w:rFonts w:ascii="Times New Roman"/>
        </w:rPr>
        <w:t>ADS</w:t>
      </w:r>
      <w:r>
        <w:rPr>
          <w:rFonts w:ascii="Times New Roman"/>
        </w:rPr>
        <w:t>应避免与车辆前方无遮挡的行人发生碰撞，若因行人行为导致无法避免碰撞，</w:t>
      </w:r>
      <w:r>
        <w:rPr>
          <w:rFonts w:ascii="Times New Roman"/>
        </w:rPr>
        <w:t>ADS</w:t>
      </w:r>
      <w:r>
        <w:rPr>
          <w:rFonts w:ascii="Times New Roman"/>
        </w:rPr>
        <w:t>应尽可能减缓碰撞。</w:t>
      </w:r>
    </w:p>
    <w:p w14:paraId="4B1927EF" w14:textId="77777777" w:rsidR="00AC2BDD" w:rsidRDefault="00000000">
      <w:pPr>
        <w:pStyle w:val="af7"/>
        <w:rPr>
          <w:rFonts w:ascii="Times New Roman"/>
        </w:rPr>
      </w:pPr>
      <w:r>
        <w:rPr>
          <w:rFonts w:ascii="Times New Roman"/>
          <w:bCs/>
        </w:rPr>
        <w:t>ADS</w:t>
      </w:r>
      <w:r>
        <w:rPr>
          <w:rFonts w:ascii="Times New Roman"/>
          <w:bCs/>
        </w:rPr>
        <w:t>应至少探测由于前方车辆减速、车辆切入或突然出现的障碍物而导致碰撞的风险，并应自动执行适当的策略以最大限度地减少对车辆驾乘人员和其他交通使用者的安全风险。</w:t>
      </w:r>
    </w:p>
    <w:p w14:paraId="4B1927F0" w14:textId="77777777" w:rsidR="00AC2BDD" w:rsidRDefault="00000000">
      <w:pPr>
        <w:pStyle w:val="af7"/>
        <w:rPr>
          <w:rFonts w:ascii="Times New Roman"/>
        </w:rPr>
      </w:pPr>
      <w:r>
        <w:rPr>
          <w:rFonts w:ascii="Times New Roman"/>
        </w:rPr>
        <w:t>ADS</w:t>
      </w:r>
      <w:r>
        <w:rPr>
          <w:rFonts w:ascii="Times New Roman"/>
        </w:rPr>
        <w:t>应控制车辆与其他道路使用者保持足够的安全距离，若其他道路使用者的行为导致当前距离无法满足安全距离要求，则应执行适当的控制策略以降低安全风险，在后续合适时机调整保持安全距离。</w:t>
      </w:r>
    </w:p>
    <w:p w14:paraId="4B1927F1" w14:textId="77777777" w:rsidR="00AC2BDD" w:rsidRDefault="00000000">
      <w:pPr>
        <w:pStyle w:val="af7"/>
        <w:rPr>
          <w:rFonts w:ascii="Times New Roman"/>
        </w:rPr>
      </w:pPr>
      <w:r>
        <w:rPr>
          <w:rFonts w:ascii="Times New Roman"/>
        </w:rPr>
        <w:t>ADS</w:t>
      </w:r>
      <w:r>
        <w:rPr>
          <w:rFonts w:ascii="Times New Roman"/>
        </w:rPr>
        <w:t>不应导致车辆失去控制出现倾覆等。</w:t>
      </w:r>
    </w:p>
    <w:p w14:paraId="4B1927F2" w14:textId="77777777" w:rsidR="00AC2BDD" w:rsidRDefault="00000000">
      <w:pPr>
        <w:pStyle w:val="af7"/>
        <w:numPr>
          <w:ilvl w:val="0"/>
          <w:numId w:val="0"/>
          <w:ins w:id="47" w:author="王曼娜" w:date="2022-08-15T14:18:00Z"/>
        </w:numPr>
        <w:rPr>
          <w:rFonts w:ascii="Times New Roman"/>
        </w:rPr>
      </w:pPr>
      <w:r>
        <w:rPr>
          <w:rFonts w:ascii="Times New Roman"/>
        </w:rPr>
        <w:t>ADS</w:t>
      </w:r>
      <w:r>
        <w:rPr>
          <w:rFonts w:ascii="Times New Roman"/>
        </w:rPr>
        <w:t>应合理控制车辆的照明和信号装置，包括但不限于转向信号灯、危险警告信号、制动灯。</w:t>
      </w:r>
    </w:p>
    <w:p w14:paraId="4B1927F3" w14:textId="77777777" w:rsidR="00AC2BDD" w:rsidRDefault="00000000">
      <w:pPr>
        <w:pStyle w:val="af"/>
        <w:spacing w:before="312" w:after="312"/>
        <w:rPr>
          <w:rFonts w:ascii="Times New Roman"/>
        </w:rPr>
      </w:pPr>
      <w:bookmarkStart w:id="48" w:name="_Toc16421"/>
      <w:r>
        <w:rPr>
          <w:rFonts w:ascii="Times New Roman"/>
        </w:rPr>
        <w:t>动态驾驶任务后援</w:t>
      </w:r>
      <w:bookmarkEnd w:id="48"/>
    </w:p>
    <w:p w14:paraId="4B1927F4" w14:textId="77777777" w:rsidR="00AC2BDD" w:rsidRDefault="00000000">
      <w:pPr>
        <w:pStyle w:val="af0"/>
        <w:spacing w:before="156" w:after="156"/>
        <w:rPr>
          <w:rFonts w:ascii="Times New Roman"/>
        </w:rPr>
      </w:pPr>
      <w:r>
        <w:rPr>
          <w:rFonts w:ascii="Times New Roman"/>
        </w:rPr>
        <w:t>驾驶员接管能力监测系统</w:t>
      </w:r>
    </w:p>
    <w:p w14:paraId="4B1927F5" w14:textId="77777777" w:rsidR="00AC2BDD" w:rsidRDefault="00000000">
      <w:pPr>
        <w:pStyle w:val="af1"/>
        <w:spacing w:before="156" w:after="156"/>
        <w:rPr>
          <w:rFonts w:ascii="Times New Roman"/>
        </w:rPr>
      </w:pPr>
      <w:r>
        <w:rPr>
          <w:rFonts w:ascii="Times New Roman"/>
        </w:rPr>
        <w:t>一般要求</w:t>
      </w:r>
    </w:p>
    <w:p w14:paraId="4B1927F6" w14:textId="77777777" w:rsidR="00AC2BDD" w:rsidRDefault="00000000">
      <w:pPr>
        <w:pStyle w:val="af9"/>
        <w:rPr>
          <w:rFonts w:ascii="Times New Roman"/>
        </w:rPr>
      </w:pPr>
      <w:r>
        <w:rPr>
          <w:rFonts w:ascii="Times New Roman"/>
        </w:rPr>
        <w:t>对于需要驾驶员执行接管的</w:t>
      </w:r>
      <w:r>
        <w:rPr>
          <w:rFonts w:ascii="Times New Roman"/>
        </w:rPr>
        <w:t>ADS</w:t>
      </w:r>
      <w:r>
        <w:rPr>
          <w:rFonts w:ascii="Times New Roman"/>
        </w:rPr>
        <w:t>，应具备驾驶员执行接管监测系统。</w:t>
      </w:r>
    </w:p>
    <w:p w14:paraId="4B1927F7" w14:textId="77777777" w:rsidR="00AC2BDD" w:rsidRDefault="00000000">
      <w:pPr>
        <w:pStyle w:val="af9"/>
        <w:rPr>
          <w:rFonts w:ascii="Times New Roman"/>
        </w:rPr>
      </w:pPr>
      <w:r>
        <w:rPr>
          <w:rFonts w:ascii="Times New Roman"/>
        </w:rPr>
        <w:t>驾驶员接管能力监测系统至少应具备在位监测和执行</w:t>
      </w:r>
      <w:r>
        <w:rPr>
          <w:rFonts w:ascii="Times New Roman"/>
        </w:rPr>
        <w:t>DDT</w:t>
      </w:r>
      <w:r>
        <w:rPr>
          <w:rFonts w:ascii="Times New Roman"/>
        </w:rPr>
        <w:t>能力监测。</w:t>
      </w:r>
    </w:p>
    <w:p w14:paraId="4B1927F8" w14:textId="77777777" w:rsidR="00AC2BDD" w:rsidRDefault="00000000">
      <w:pPr>
        <w:pStyle w:val="af1"/>
        <w:spacing w:before="156" w:after="156"/>
        <w:rPr>
          <w:rFonts w:ascii="Times New Roman"/>
        </w:rPr>
      </w:pPr>
      <w:r>
        <w:rPr>
          <w:rFonts w:ascii="Times New Roman"/>
        </w:rPr>
        <w:t>驾驶员在位监测</w:t>
      </w:r>
    </w:p>
    <w:p w14:paraId="4B1927F9" w14:textId="77777777" w:rsidR="00AC2BDD" w:rsidRDefault="00000000">
      <w:pPr>
        <w:pStyle w:val="af5"/>
        <w:ind w:firstLine="420"/>
        <w:rPr>
          <w:rFonts w:ascii="Times New Roman"/>
        </w:rPr>
      </w:pPr>
      <w:r>
        <w:rPr>
          <w:rFonts w:ascii="Times New Roman"/>
        </w:rPr>
        <w:t>ADS</w:t>
      </w:r>
      <w:r>
        <w:rPr>
          <w:rFonts w:ascii="Times New Roman"/>
        </w:rPr>
        <w:t>在激活状态下，</w:t>
      </w:r>
      <w:r>
        <w:rPr>
          <w:rFonts w:ascii="Times New Roman" w:hint="eastAsia"/>
        </w:rPr>
        <w:t>系统应通过以下</w:t>
      </w:r>
      <w:proofErr w:type="gramStart"/>
      <w:r>
        <w:rPr>
          <w:rFonts w:ascii="Times New Roman"/>
        </w:rPr>
        <w:t>a)</w:t>
      </w:r>
      <w:r>
        <w:rPr>
          <w:rFonts w:ascii="Times New Roman" w:hint="eastAsia"/>
        </w:rPr>
        <w:t>或</w:t>
      </w:r>
      <w:proofErr w:type="gramEnd"/>
      <w:r>
        <w:rPr>
          <w:rFonts w:ascii="Times New Roman"/>
        </w:rPr>
        <w:t>b)</w:t>
      </w:r>
      <w:r>
        <w:rPr>
          <w:rFonts w:ascii="Times New Roman" w:hint="eastAsia"/>
        </w:rPr>
        <w:t>方式进行驾驶员在位监测，并在满足条件时</w:t>
      </w:r>
      <w:r>
        <w:rPr>
          <w:rFonts w:ascii="Times New Roman"/>
        </w:rPr>
        <w:t>，</w:t>
      </w:r>
      <w:r>
        <w:rPr>
          <w:rFonts w:ascii="Times New Roman"/>
        </w:rPr>
        <w:t>ADS</w:t>
      </w:r>
      <w:r>
        <w:rPr>
          <w:rFonts w:ascii="Times New Roman"/>
        </w:rPr>
        <w:t>应按照</w:t>
      </w:r>
      <w:r>
        <w:rPr>
          <w:rFonts w:ascii="Times New Roman"/>
        </w:rPr>
        <w:t>7.2</w:t>
      </w:r>
      <w:r>
        <w:rPr>
          <w:rFonts w:ascii="Times New Roman"/>
        </w:rPr>
        <w:t>发出介入请求：</w:t>
      </w:r>
    </w:p>
    <w:p w14:paraId="4B1927FA" w14:textId="77777777" w:rsidR="00AC2BDD" w:rsidRDefault="00000000">
      <w:pPr>
        <w:pStyle w:val="a4"/>
        <w:numPr>
          <w:ilvl w:val="0"/>
          <w:numId w:val="13"/>
        </w:numPr>
        <w:rPr>
          <w:rFonts w:ascii="Times New Roman"/>
        </w:rPr>
      </w:pPr>
      <w:r>
        <w:rPr>
          <w:rFonts w:ascii="Times New Roman"/>
        </w:rPr>
        <w:t>驾驶员不在驾驶位超过</w:t>
      </w:r>
      <w:r>
        <w:rPr>
          <w:rFonts w:ascii="Times New Roman"/>
        </w:rPr>
        <w:t>1 s</w:t>
      </w:r>
      <w:r>
        <w:rPr>
          <w:rFonts w:ascii="Times New Roman"/>
        </w:rPr>
        <w:t>；</w:t>
      </w:r>
    </w:p>
    <w:p w14:paraId="4B1927FB" w14:textId="77777777" w:rsidR="00AC2BDD" w:rsidRDefault="00000000">
      <w:pPr>
        <w:pStyle w:val="a4"/>
        <w:numPr>
          <w:ilvl w:val="0"/>
          <w:numId w:val="13"/>
        </w:numPr>
        <w:rPr>
          <w:rFonts w:ascii="Times New Roman"/>
        </w:rPr>
      </w:pPr>
      <w:r>
        <w:rPr>
          <w:rFonts w:ascii="Times New Roman"/>
        </w:rPr>
        <w:t>驾驶员未系安全带。</w:t>
      </w:r>
    </w:p>
    <w:p w14:paraId="4B1927FC" w14:textId="77777777" w:rsidR="00AC2BDD" w:rsidRDefault="00000000">
      <w:pPr>
        <w:pStyle w:val="af1"/>
        <w:spacing w:before="156" w:after="156"/>
        <w:rPr>
          <w:rFonts w:ascii="Times New Roman"/>
        </w:rPr>
      </w:pPr>
      <w:r>
        <w:rPr>
          <w:rFonts w:ascii="Times New Roman"/>
        </w:rPr>
        <w:t>驾驶员执行</w:t>
      </w:r>
      <w:r>
        <w:rPr>
          <w:rFonts w:ascii="Times New Roman"/>
        </w:rPr>
        <w:t>DDT</w:t>
      </w:r>
      <w:r>
        <w:rPr>
          <w:rFonts w:ascii="Times New Roman"/>
        </w:rPr>
        <w:t>能力监测</w:t>
      </w:r>
    </w:p>
    <w:p w14:paraId="4B1927FD" w14:textId="77777777" w:rsidR="00AC2BDD" w:rsidRDefault="00000000">
      <w:pPr>
        <w:pStyle w:val="af9"/>
        <w:rPr>
          <w:rFonts w:ascii="Times New Roman"/>
        </w:rPr>
      </w:pPr>
      <w:r>
        <w:rPr>
          <w:rFonts w:ascii="Times New Roman"/>
        </w:rPr>
        <w:t>驾驶员接管能力监测系统应至少通过</w:t>
      </w:r>
      <w:r>
        <w:rPr>
          <w:rFonts w:ascii="Times New Roman"/>
        </w:rPr>
        <w:t>3</w:t>
      </w:r>
      <w:r>
        <w:rPr>
          <w:rFonts w:ascii="Times New Roman"/>
        </w:rPr>
        <w:t>种不同的指标（例如特定的人机交互动作、眨眼、闭眼、有意识的头部或身体运动等）对驾驶员状态进行监测和判定。</w:t>
      </w:r>
    </w:p>
    <w:p w14:paraId="4B1927FE" w14:textId="77777777" w:rsidR="00AC2BDD" w:rsidRDefault="00000000">
      <w:pPr>
        <w:pStyle w:val="af9"/>
        <w:rPr>
          <w:rFonts w:ascii="Times New Roman"/>
        </w:rPr>
      </w:pPr>
      <w:r>
        <w:rPr>
          <w:rFonts w:ascii="Times New Roman"/>
        </w:rPr>
        <w:t>驾驶员接管能力监测系统判定驾驶员是否具备执行</w:t>
      </w:r>
      <w:r>
        <w:rPr>
          <w:rFonts w:ascii="Times New Roman"/>
        </w:rPr>
        <w:t>DDT</w:t>
      </w:r>
      <w:r>
        <w:rPr>
          <w:rFonts w:ascii="Times New Roman"/>
        </w:rPr>
        <w:t>能力的周期应不超过</w:t>
      </w:r>
      <w:r>
        <w:rPr>
          <w:rFonts w:ascii="Times New Roman"/>
        </w:rPr>
        <w:t>30 s</w:t>
      </w:r>
      <w:r>
        <w:rPr>
          <w:rFonts w:ascii="Times New Roman"/>
        </w:rPr>
        <w:t>。</w:t>
      </w:r>
    </w:p>
    <w:p w14:paraId="4B1927FF" w14:textId="77777777" w:rsidR="00AC2BDD" w:rsidRDefault="00000000">
      <w:pPr>
        <w:pStyle w:val="af9"/>
        <w:rPr>
          <w:rFonts w:ascii="Times New Roman"/>
        </w:rPr>
      </w:pPr>
      <w:r>
        <w:rPr>
          <w:rFonts w:ascii="Times New Roman"/>
        </w:rPr>
        <w:lastRenderedPageBreak/>
        <w:t>当</w:t>
      </w:r>
      <w:r>
        <w:rPr>
          <w:rFonts w:ascii="Times New Roman"/>
        </w:rPr>
        <w:t>ADS</w:t>
      </w:r>
      <w:r>
        <w:rPr>
          <w:rFonts w:ascii="Times New Roman"/>
        </w:rPr>
        <w:t>处于激活状态，若驾驶员被判定为不具备执行</w:t>
      </w:r>
      <w:r>
        <w:rPr>
          <w:rFonts w:ascii="Times New Roman"/>
        </w:rPr>
        <w:t>DDT</w:t>
      </w:r>
      <w:r>
        <w:rPr>
          <w:rFonts w:ascii="Times New Roman"/>
        </w:rPr>
        <w:t>的能力时，驾驶员执行</w:t>
      </w:r>
      <w:r>
        <w:rPr>
          <w:rFonts w:ascii="Times New Roman"/>
        </w:rPr>
        <w:t>DDT</w:t>
      </w:r>
      <w:r>
        <w:rPr>
          <w:rFonts w:ascii="Times New Roman"/>
        </w:rPr>
        <w:t>能力监测系统应立即发出明确的接管能力不足提示信号，每次发出的能力不足提示信号应在满足以下任一条件时关闭：</w:t>
      </w:r>
    </w:p>
    <w:p w14:paraId="4B192800" w14:textId="77777777" w:rsidR="00AC2BDD" w:rsidRDefault="00000000">
      <w:pPr>
        <w:pStyle w:val="a4"/>
        <w:numPr>
          <w:ilvl w:val="0"/>
          <w:numId w:val="14"/>
        </w:numPr>
        <w:rPr>
          <w:rFonts w:ascii="Times New Roman"/>
        </w:rPr>
      </w:pPr>
      <w:r>
        <w:rPr>
          <w:rFonts w:ascii="Times New Roman"/>
        </w:rPr>
        <w:t>监测到驾驶员恢复接管能力；</w:t>
      </w:r>
    </w:p>
    <w:p w14:paraId="4B192801" w14:textId="77777777" w:rsidR="00AC2BDD" w:rsidRDefault="00000000">
      <w:pPr>
        <w:pStyle w:val="a4"/>
        <w:rPr>
          <w:rFonts w:ascii="Times New Roman"/>
        </w:rPr>
      </w:pPr>
      <w:proofErr w:type="gramStart"/>
      <w:r>
        <w:rPr>
          <w:rFonts w:ascii="Times New Roman"/>
        </w:rPr>
        <w:t>ADS</w:t>
      </w:r>
      <w:r>
        <w:rPr>
          <w:rFonts w:ascii="Times New Roman"/>
        </w:rPr>
        <w:t>发出介入请求；</w:t>
      </w:r>
      <w:proofErr w:type="gramEnd"/>
    </w:p>
    <w:p w14:paraId="4B192802" w14:textId="77777777" w:rsidR="00AC2BDD" w:rsidRDefault="00000000">
      <w:pPr>
        <w:pStyle w:val="a4"/>
        <w:rPr>
          <w:rFonts w:ascii="Times New Roman"/>
        </w:rPr>
      </w:pPr>
      <w:proofErr w:type="gramStart"/>
      <w:r>
        <w:rPr>
          <w:rFonts w:ascii="Times New Roman"/>
        </w:rPr>
        <w:t>ADS</w:t>
      </w:r>
      <w:r>
        <w:rPr>
          <w:rFonts w:ascii="Times New Roman"/>
        </w:rPr>
        <w:t>执行</w:t>
      </w:r>
      <w:r>
        <w:rPr>
          <w:rFonts w:ascii="Times New Roman"/>
        </w:rPr>
        <w:t>MRM</w:t>
      </w:r>
      <w:r>
        <w:rPr>
          <w:rFonts w:ascii="Times New Roman"/>
        </w:rPr>
        <w:t>；</w:t>
      </w:r>
      <w:proofErr w:type="gramEnd"/>
    </w:p>
    <w:p w14:paraId="4B192803" w14:textId="77777777" w:rsidR="00AC2BDD" w:rsidRDefault="00000000">
      <w:pPr>
        <w:pStyle w:val="a4"/>
        <w:rPr>
          <w:rFonts w:ascii="Times New Roman"/>
        </w:rPr>
      </w:pPr>
      <w:r>
        <w:rPr>
          <w:rFonts w:ascii="Times New Roman"/>
        </w:rPr>
        <w:t>ADS</w:t>
      </w:r>
      <w:r>
        <w:rPr>
          <w:rFonts w:ascii="Times New Roman"/>
        </w:rPr>
        <w:t>退出。</w:t>
      </w:r>
    </w:p>
    <w:p w14:paraId="4B192804" w14:textId="77777777" w:rsidR="00AC2BDD" w:rsidRDefault="00000000">
      <w:pPr>
        <w:pStyle w:val="af9"/>
        <w:rPr>
          <w:rFonts w:ascii="Times New Roman"/>
        </w:rPr>
      </w:pPr>
      <w:r>
        <w:rPr>
          <w:rFonts w:ascii="Times New Roman"/>
        </w:rPr>
        <w:t>接管能力不足提示信号应明显区别于车辆其他提示信号。</w:t>
      </w:r>
    </w:p>
    <w:p w14:paraId="4B192805" w14:textId="77777777" w:rsidR="00AC2BDD" w:rsidRDefault="00000000">
      <w:pPr>
        <w:pStyle w:val="af9"/>
        <w:rPr>
          <w:rFonts w:ascii="Times New Roman"/>
        </w:rPr>
      </w:pPr>
      <w:r>
        <w:rPr>
          <w:rFonts w:ascii="Times New Roman"/>
        </w:rPr>
        <w:t>接管能力不足提示信号发出</w:t>
      </w:r>
      <w:r>
        <w:rPr>
          <w:rFonts w:ascii="Times New Roman"/>
        </w:rPr>
        <w:t>15 s</w:t>
      </w:r>
      <w:r>
        <w:rPr>
          <w:rFonts w:ascii="Times New Roman"/>
        </w:rPr>
        <w:t>内，</w:t>
      </w:r>
      <w:r>
        <w:rPr>
          <w:rFonts w:ascii="Times New Roman"/>
        </w:rPr>
        <w:t>ADS</w:t>
      </w:r>
      <w:r>
        <w:rPr>
          <w:rFonts w:ascii="Times New Roman"/>
        </w:rPr>
        <w:t>应按照</w:t>
      </w:r>
      <w:r>
        <w:rPr>
          <w:rFonts w:ascii="Times New Roman"/>
        </w:rPr>
        <w:t>7.2</w:t>
      </w:r>
      <w:r>
        <w:rPr>
          <w:rFonts w:ascii="Times New Roman"/>
        </w:rPr>
        <w:t>发出介入请求。</w:t>
      </w:r>
    </w:p>
    <w:p w14:paraId="4B192806" w14:textId="77777777" w:rsidR="00AC2BDD" w:rsidRDefault="00000000">
      <w:pPr>
        <w:pStyle w:val="af0"/>
        <w:spacing w:before="156" w:after="156"/>
        <w:rPr>
          <w:rFonts w:ascii="Times New Roman"/>
        </w:rPr>
      </w:pPr>
      <w:r>
        <w:rPr>
          <w:rFonts w:ascii="Times New Roman"/>
        </w:rPr>
        <w:t>接管</w:t>
      </w:r>
    </w:p>
    <w:p w14:paraId="4B192807" w14:textId="77777777" w:rsidR="00AC2BDD" w:rsidRDefault="00000000">
      <w:pPr>
        <w:pStyle w:val="af1"/>
        <w:spacing w:before="156" w:after="156"/>
        <w:rPr>
          <w:rFonts w:ascii="Times New Roman"/>
        </w:rPr>
      </w:pPr>
      <w:r>
        <w:rPr>
          <w:rFonts w:ascii="Times New Roman"/>
        </w:rPr>
        <w:t>一般要求</w:t>
      </w:r>
    </w:p>
    <w:p w14:paraId="4B192808" w14:textId="77777777" w:rsidR="00AC2BDD" w:rsidRDefault="00000000">
      <w:pPr>
        <w:pStyle w:val="af5"/>
        <w:ind w:firstLine="420"/>
        <w:rPr>
          <w:rFonts w:ascii="Times New Roman"/>
        </w:rPr>
      </w:pPr>
      <w:r>
        <w:rPr>
          <w:rFonts w:ascii="Times New Roman"/>
        </w:rPr>
        <w:t>对于需要驾驶员执行接管的</w:t>
      </w:r>
      <w:r>
        <w:rPr>
          <w:rFonts w:ascii="Times New Roman"/>
        </w:rPr>
        <w:t>ADS</w:t>
      </w:r>
      <w:r>
        <w:rPr>
          <w:rFonts w:ascii="Times New Roman"/>
        </w:rPr>
        <w:t>，应具备安全、可靠、有效的接管策略，并应能够检测驾驶员是否在执行接管操作。</w:t>
      </w:r>
    </w:p>
    <w:p w14:paraId="4B192809" w14:textId="77777777" w:rsidR="00AC2BDD" w:rsidRDefault="00000000">
      <w:pPr>
        <w:pStyle w:val="af1"/>
        <w:spacing w:before="156" w:after="156"/>
        <w:rPr>
          <w:rFonts w:ascii="Times New Roman"/>
        </w:rPr>
      </w:pPr>
      <w:r>
        <w:rPr>
          <w:rFonts w:ascii="Times New Roman"/>
        </w:rPr>
        <w:t>发出介入请求</w:t>
      </w:r>
    </w:p>
    <w:p w14:paraId="4B19280A" w14:textId="77777777" w:rsidR="00AC2BDD" w:rsidRDefault="00000000">
      <w:pPr>
        <w:pStyle w:val="af9"/>
        <w:rPr>
          <w:rFonts w:ascii="Times New Roman"/>
        </w:rPr>
      </w:pPr>
      <w:r>
        <w:rPr>
          <w:rFonts w:ascii="Times New Roman"/>
        </w:rPr>
        <w:t>对于需要驾驶员执行接管的</w:t>
      </w:r>
      <w:r>
        <w:rPr>
          <w:rFonts w:ascii="Times New Roman"/>
        </w:rPr>
        <w:t>ADS</w:t>
      </w:r>
      <w:r>
        <w:rPr>
          <w:rFonts w:ascii="Times New Roman"/>
        </w:rPr>
        <w:t>，应具备明确的介入请求触发条件，且</w:t>
      </w:r>
      <w:r>
        <w:rPr>
          <w:rFonts w:ascii="Times New Roman"/>
        </w:rPr>
        <w:t>ADS</w:t>
      </w:r>
      <w:r>
        <w:rPr>
          <w:rFonts w:ascii="Times New Roman"/>
        </w:rPr>
        <w:t>应能识别需要发出介入请求的所有情况，当不满足</w:t>
      </w:r>
      <w:r>
        <w:rPr>
          <w:rFonts w:ascii="Times New Roman"/>
        </w:rPr>
        <w:t>8.1.2.1</w:t>
      </w:r>
      <w:r>
        <w:rPr>
          <w:rFonts w:ascii="Times New Roman"/>
        </w:rPr>
        <w:t>中任一条件时，除本文件规定的特殊条款，</w:t>
      </w:r>
      <w:r>
        <w:rPr>
          <w:rFonts w:ascii="Times New Roman"/>
        </w:rPr>
        <w:t>ADS</w:t>
      </w:r>
      <w:r>
        <w:rPr>
          <w:rFonts w:ascii="Times New Roman"/>
        </w:rPr>
        <w:t>应发出介入请求。</w:t>
      </w:r>
    </w:p>
    <w:p w14:paraId="4B19280B" w14:textId="77777777" w:rsidR="00AC2BDD" w:rsidRDefault="00000000">
      <w:pPr>
        <w:pStyle w:val="af9"/>
        <w:rPr>
          <w:rFonts w:ascii="Times New Roman"/>
        </w:rPr>
      </w:pPr>
      <w:r>
        <w:rPr>
          <w:rFonts w:ascii="Times New Roman"/>
        </w:rPr>
        <w:t>介入请求的发出时机应保证驾驶员有足够的时间安全接管车辆，至少应满足以下要求：</w:t>
      </w:r>
    </w:p>
    <w:p w14:paraId="4B19280C" w14:textId="77777777" w:rsidR="00AC2BDD" w:rsidRDefault="00000000">
      <w:pPr>
        <w:pStyle w:val="a4"/>
        <w:numPr>
          <w:ilvl w:val="0"/>
          <w:numId w:val="15"/>
        </w:numPr>
        <w:rPr>
          <w:rFonts w:ascii="Times New Roman"/>
        </w:rPr>
      </w:pPr>
      <w:r>
        <w:rPr>
          <w:rFonts w:ascii="Times New Roman"/>
        </w:rPr>
        <w:t>对于计划接管事件，</w:t>
      </w:r>
      <w:r>
        <w:rPr>
          <w:rFonts w:ascii="Times New Roman"/>
        </w:rPr>
        <w:t>ADS</w:t>
      </w:r>
      <w:r>
        <w:rPr>
          <w:rFonts w:ascii="Times New Roman"/>
        </w:rPr>
        <w:t>应在适当的时刻发出介入请求，以确保即使驾驶员未接管，最小风险策略仍能使车辆在计划接管事件发生前停止；</w:t>
      </w:r>
    </w:p>
    <w:p w14:paraId="4B19280D" w14:textId="77777777" w:rsidR="00AC2BDD" w:rsidRDefault="00000000">
      <w:pPr>
        <w:pStyle w:val="a4"/>
        <w:rPr>
          <w:rFonts w:ascii="Times New Roman"/>
        </w:rPr>
      </w:pPr>
      <w:r>
        <w:rPr>
          <w:rFonts w:ascii="Times New Roman"/>
        </w:rPr>
        <w:t>对于非计划接管事件，</w:t>
      </w:r>
      <w:r>
        <w:rPr>
          <w:rFonts w:ascii="Times New Roman"/>
        </w:rPr>
        <w:t>ADS</w:t>
      </w:r>
      <w:r>
        <w:rPr>
          <w:rFonts w:ascii="Times New Roman"/>
        </w:rPr>
        <w:t>应在检测到该事件时及时发出介入请求；</w:t>
      </w:r>
    </w:p>
    <w:p w14:paraId="4B19280E" w14:textId="77777777" w:rsidR="00AC2BDD" w:rsidRDefault="00000000">
      <w:pPr>
        <w:pStyle w:val="a4"/>
        <w:rPr>
          <w:rFonts w:ascii="Times New Roman"/>
        </w:rPr>
      </w:pPr>
      <w:r>
        <w:rPr>
          <w:rFonts w:ascii="Times New Roman"/>
        </w:rPr>
        <w:t>对于影响</w:t>
      </w:r>
      <w:r>
        <w:rPr>
          <w:rFonts w:ascii="Times New Roman"/>
        </w:rPr>
        <w:t>ADS</w:t>
      </w:r>
      <w:r>
        <w:rPr>
          <w:rFonts w:ascii="Times New Roman"/>
        </w:rPr>
        <w:t>运行的失效，</w:t>
      </w:r>
      <w:r>
        <w:rPr>
          <w:rFonts w:ascii="Times New Roman"/>
        </w:rPr>
        <w:t>ADS</w:t>
      </w:r>
      <w:r>
        <w:rPr>
          <w:rFonts w:ascii="Times New Roman"/>
        </w:rPr>
        <w:t>应在检测到该失效时立即发出介入请求。</w:t>
      </w:r>
      <w:bookmarkStart w:id="49" w:name="_Hlk112338897"/>
      <w:r>
        <w:rPr>
          <w:rFonts w:ascii="Times New Roman"/>
        </w:rPr>
        <w:t>若该失效为</w:t>
      </w:r>
      <w:r>
        <w:rPr>
          <w:rFonts w:ascii="Times New Roman"/>
        </w:rPr>
        <w:t>ADS</w:t>
      </w:r>
      <w:r>
        <w:rPr>
          <w:rFonts w:ascii="Times New Roman"/>
        </w:rPr>
        <w:t>严重失效或车辆严重失效，则</w:t>
      </w:r>
      <w:r>
        <w:rPr>
          <w:rFonts w:ascii="Times New Roman"/>
        </w:rPr>
        <w:t>ADS</w:t>
      </w:r>
      <w:r>
        <w:rPr>
          <w:rFonts w:ascii="Times New Roman"/>
        </w:rPr>
        <w:t>可不发出介入请求，直接执行</w:t>
      </w:r>
      <w:r>
        <w:rPr>
          <w:rFonts w:ascii="Times New Roman"/>
        </w:rPr>
        <w:t>MRM</w:t>
      </w:r>
      <w:r>
        <w:rPr>
          <w:rFonts w:ascii="Times New Roman"/>
        </w:rPr>
        <w:t>。</w:t>
      </w:r>
      <w:bookmarkEnd w:id="49"/>
    </w:p>
    <w:p w14:paraId="4B19280F" w14:textId="77777777" w:rsidR="00AC2BDD" w:rsidRDefault="00000000">
      <w:pPr>
        <w:pStyle w:val="af1"/>
        <w:spacing w:before="156" w:after="156"/>
        <w:rPr>
          <w:rFonts w:ascii="Times New Roman"/>
        </w:rPr>
      </w:pPr>
      <w:r>
        <w:rPr>
          <w:rFonts w:ascii="Times New Roman"/>
        </w:rPr>
        <w:t>介入请求阶段</w:t>
      </w:r>
    </w:p>
    <w:p w14:paraId="4B192810" w14:textId="77777777" w:rsidR="00AC2BDD" w:rsidRDefault="00000000">
      <w:pPr>
        <w:pStyle w:val="af9"/>
        <w:rPr>
          <w:rFonts w:ascii="Times New Roman"/>
        </w:rPr>
      </w:pPr>
      <w:r>
        <w:rPr>
          <w:rFonts w:ascii="Times New Roman"/>
        </w:rPr>
        <w:t>在介入请求发出过程中，</w:t>
      </w:r>
      <w:r>
        <w:rPr>
          <w:rFonts w:ascii="Times New Roman"/>
        </w:rPr>
        <w:t>ADS</w:t>
      </w:r>
      <w:r>
        <w:rPr>
          <w:rFonts w:ascii="Times New Roman"/>
        </w:rPr>
        <w:t>应持续执行全部</w:t>
      </w:r>
      <w:r>
        <w:rPr>
          <w:rFonts w:ascii="Times New Roman"/>
        </w:rPr>
        <w:t>DDT</w:t>
      </w:r>
      <w:r>
        <w:rPr>
          <w:rFonts w:ascii="Times New Roman"/>
        </w:rPr>
        <w:t>。</w:t>
      </w:r>
    </w:p>
    <w:p w14:paraId="4B192811" w14:textId="77777777" w:rsidR="00AC2BDD" w:rsidRDefault="00000000">
      <w:pPr>
        <w:pStyle w:val="af9"/>
        <w:rPr>
          <w:rFonts w:ascii="Times New Roman"/>
        </w:rPr>
      </w:pPr>
      <w:r>
        <w:rPr>
          <w:rFonts w:ascii="Times New Roman"/>
        </w:rPr>
        <w:t>在介入请求发出过程中，除</w:t>
      </w:r>
      <w:r>
        <w:rPr>
          <w:rFonts w:ascii="Times New Roman" w:hint="eastAsia"/>
        </w:rPr>
        <w:t>企业</w:t>
      </w:r>
      <w:r>
        <w:rPr>
          <w:rFonts w:ascii="Times New Roman"/>
        </w:rPr>
        <w:t>声明的特殊情况下，</w:t>
      </w:r>
      <w:r>
        <w:rPr>
          <w:rFonts w:ascii="Times New Roman"/>
        </w:rPr>
        <w:t>ADS</w:t>
      </w:r>
      <w:r>
        <w:rPr>
          <w:rFonts w:ascii="Times New Roman"/>
        </w:rPr>
        <w:t>不应使车辆静止。若因特殊情况使车辆达到静止，应在静止</w:t>
      </w:r>
      <w:r>
        <w:rPr>
          <w:rFonts w:ascii="Times New Roman"/>
        </w:rPr>
        <w:t>5 s</w:t>
      </w:r>
      <w:r>
        <w:rPr>
          <w:rFonts w:ascii="Times New Roman"/>
        </w:rPr>
        <w:t>内激活危险警告信号。</w:t>
      </w:r>
    </w:p>
    <w:p w14:paraId="4B192812" w14:textId="77777777" w:rsidR="00AC2BDD" w:rsidRDefault="00000000">
      <w:pPr>
        <w:pStyle w:val="af1"/>
        <w:spacing w:before="156" w:after="156"/>
        <w:rPr>
          <w:rFonts w:ascii="Times New Roman"/>
        </w:rPr>
      </w:pPr>
      <w:r>
        <w:rPr>
          <w:rFonts w:ascii="Times New Roman"/>
        </w:rPr>
        <w:t>终止介入请求</w:t>
      </w:r>
    </w:p>
    <w:p w14:paraId="4B192813" w14:textId="77777777" w:rsidR="00AC2BDD" w:rsidRDefault="00000000">
      <w:pPr>
        <w:pStyle w:val="af9"/>
        <w:rPr>
          <w:rFonts w:ascii="Times New Roman"/>
        </w:rPr>
      </w:pPr>
      <w:r>
        <w:rPr>
          <w:rFonts w:ascii="Times New Roman"/>
        </w:rPr>
        <w:t>仅当</w:t>
      </w:r>
      <w:r>
        <w:rPr>
          <w:rFonts w:ascii="Times New Roman"/>
        </w:rPr>
        <w:t>ADS</w:t>
      </w:r>
      <w:r>
        <w:rPr>
          <w:rFonts w:ascii="Times New Roman"/>
        </w:rPr>
        <w:t>被用户退出或执行</w:t>
      </w:r>
      <w:r>
        <w:rPr>
          <w:rFonts w:ascii="Times New Roman"/>
        </w:rPr>
        <w:t>MRM</w:t>
      </w:r>
      <w:r>
        <w:rPr>
          <w:rFonts w:ascii="Times New Roman"/>
        </w:rPr>
        <w:t>，才能终止介入请求。</w:t>
      </w:r>
    </w:p>
    <w:p w14:paraId="4B192814" w14:textId="77777777" w:rsidR="00AC2BDD" w:rsidRDefault="00000000">
      <w:pPr>
        <w:pStyle w:val="af9"/>
        <w:rPr>
          <w:rFonts w:ascii="Times New Roman"/>
        </w:rPr>
      </w:pPr>
      <w:r>
        <w:rPr>
          <w:rFonts w:ascii="Times New Roman"/>
        </w:rPr>
        <w:t>介入请求从发出到因执行</w:t>
      </w:r>
      <w:r>
        <w:rPr>
          <w:rFonts w:ascii="Times New Roman"/>
        </w:rPr>
        <w:t>MRM</w:t>
      </w:r>
      <w:r>
        <w:rPr>
          <w:rFonts w:ascii="Times New Roman"/>
        </w:rPr>
        <w:t>而终止的时间应至少保持</w:t>
      </w:r>
      <w:r>
        <w:rPr>
          <w:rFonts w:ascii="Times New Roman"/>
        </w:rPr>
        <w:t>10s</w:t>
      </w:r>
      <w:r>
        <w:rPr>
          <w:rFonts w:ascii="Times New Roman"/>
        </w:rPr>
        <w:t>，以确保驾驶员有充足的时间接管车辆。若无法保障驾驶员有充足的时间接管车辆，可立即执行</w:t>
      </w:r>
      <w:r>
        <w:rPr>
          <w:rFonts w:ascii="Times New Roman"/>
        </w:rPr>
        <w:t>MRM</w:t>
      </w:r>
      <w:r>
        <w:rPr>
          <w:rFonts w:ascii="Times New Roman"/>
        </w:rPr>
        <w:t>。</w:t>
      </w:r>
    </w:p>
    <w:p w14:paraId="4B192815" w14:textId="77777777" w:rsidR="00AC2BDD" w:rsidRDefault="00000000">
      <w:pPr>
        <w:pStyle w:val="af0"/>
        <w:spacing w:before="156" w:after="156"/>
        <w:rPr>
          <w:rFonts w:ascii="Times New Roman"/>
        </w:rPr>
      </w:pPr>
      <w:r>
        <w:rPr>
          <w:rFonts w:ascii="Times New Roman"/>
        </w:rPr>
        <w:t>最小风险策略</w:t>
      </w:r>
    </w:p>
    <w:p w14:paraId="4B192816" w14:textId="77777777" w:rsidR="00AC2BDD" w:rsidRDefault="00000000">
      <w:pPr>
        <w:pStyle w:val="af1"/>
        <w:spacing w:before="156" w:after="156"/>
        <w:rPr>
          <w:rFonts w:ascii="Times New Roman"/>
        </w:rPr>
      </w:pPr>
      <w:r>
        <w:rPr>
          <w:rFonts w:ascii="Times New Roman"/>
        </w:rPr>
        <w:t>执行</w:t>
      </w:r>
      <w:r>
        <w:rPr>
          <w:rFonts w:ascii="Times New Roman"/>
        </w:rPr>
        <w:t>MRM</w:t>
      </w:r>
    </w:p>
    <w:p w14:paraId="4B192817" w14:textId="77777777" w:rsidR="00AC2BDD" w:rsidRDefault="00000000">
      <w:pPr>
        <w:pStyle w:val="af9"/>
      </w:pPr>
      <w:r>
        <w:rPr>
          <w:rFonts w:hint="eastAsia"/>
        </w:rPr>
        <w:t>ADS应有明确的执行MRM的条件，且ADS应能识别需要执行MRM的所有情况，至少应包括：</w:t>
      </w:r>
    </w:p>
    <w:p w14:paraId="4B192818" w14:textId="77777777" w:rsidR="00AC2BDD" w:rsidRDefault="00000000">
      <w:pPr>
        <w:pStyle w:val="a4"/>
        <w:numPr>
          <w:ilvl w:val="0"/>
          <w:numId w:val="16"/>
        </w:numPr>
      </w:pPr>
      <w:r>
        <w:rPr>
          <w:rFonts w:hint="eastAsia"/>
        </w:rPr>
        <w:t>对于需要驾驶员执行接管的ADS，驾驶员未在企业声明的时间内响应介入请求，所声明时间应不小于10s。</w:t>
      </w:r>
    </w:p>
    <w:p w14:paraId="4B192819" w14:textId="77777777" w:rsidR="00AC2BDD" w:rsidRDefault="00000000">
      <w:pPr>
        <w:pStyle w:val="a4"/>
      </w:pPr>
      <w:r>
        <w:rPr>
          <w:rFonts w:hint="eastAsia"/>
        </w:rPr>
        <w:lastRenderedPageBreak/>
        <w:t>对于不需要驾驶员执行接管的ADS，当ODC即将不再满足，ADS及时执行MRM并确保车辆在不满足ODC之前达到静止。</w:t>
      </w:r>
    </w:p>
    <w:p w14:paraId="4B19281A" w14:textId="77777777" w:rsidR="00AC2BDD" w:rsidRDefault="00000000">
      <w:pPr>
        <w:pStyle w:val="a4"/>
      </w:pPr>
      <w:r>
        <w:rPr>
          <w:rFonts w:hint="eastAsia"/>
        </w:rPr>
        <w:t>对于不需要驾驶员执行接管的ADS，当ODC已经不再满足，ADS立即执行MRM并确保车辆达到静止。</w:t>
      </w:r>
    </w:p>
    <w:p w14:paraId="4B19281B" w14:textId="77777777" w:rsidR="00AC2BDD" w:rsidRDefault="00000000">
      <w:pPr>
        <w:pStyle w:val="af9"/>
      </w:pPr>
      <w:r>
        <w:rPr>
          <w:rFonts w:hint="eastAsia"/>
        </w:rPr>
        <w:t>当ADS执行MRM时，ADS应将用户和其他道路使用者的安全风险降至最低。</w:t>
      </w:r>
    </w:p>
    <w:p w14:paraId="4B19281C" w14:textId="77777777" w:rsidR="00AC2BDD" w:rsidRDefault="00000000">
      <w:pPr>
        <w:pStyle w:val="af4"/>
        <w:rPr>
          <w:sz w:val="21"/>
          <w:szCs w:val="20"/>
        </w:rPr>
      </w:pPr>
      <w:r>
        <w:rPr>
          <w:rFonts w:hint="eastAsia"/>
        </w:rPr>
        <w:t>在执行MRM期间，ADS可能不再有能力满足本文件第5和6章的要求，但其目标是使安全风险降至最低。</w:t>
      </w:r>
    </w:p>
    <w:p w14:paraId="4B19281D" w14:textId="77777777" w:rsidR="00AC2BDD" w:rsidRDefault="00000000">
      <w:pPr>
        <w:pStyle w:val="af9"/>
      </w:pPr>
      <w:r>
        <w:rPr>
          <w:rFonts w:hint="eastAsia"/>
        </w:rPr>
        <w:t>当A</w:t>
      </w:r>
      <w:r>
        <w:t>DS</w:t>
      </w:r>
      <w:r>
        <w:rPr>
          <w:rFonts w:hint="eastAsia"/>
        </w:rPr>
        <w:t>执行MRM时，ADS应开启并保持危险警告信号，在车辆换道期间应暂停危险警告信号。</w:t>
      </w:r>
    </w:p>
    <w:p w14:paraId="4B19281E" w14:textId="77777777" w:rsidR="00AC2BDD" w:rsidRDefault="00000000">
      <w:pPr>
        <w:pStyle w:val="af9"/>
      </w:pPr>
      <w:r>
        <w:rPr>
          <w:rFonts w:hint="eastAsia"/>
          <w:lang w:val="en-GB"/>
        </w:rPr>
        <w:t>除非ADS在执行MRM期间被退出，否则MRM应使车辆停止。</w:t>
      </w:r>
    </w:p>
    <w:p w14:paraId="4B19281F" w14:textId="77777777" w:rsidR="00AC2BDD" w:rsidRDefault="00000000">
      <w:pPr>
        <w:pStyle w:val="af1"/>
        <w:spacing w:before="156" w:after="156"/>
        <w:rPr>
          <w:rFonts w:ascii="Times New Roman"/>
        </w:rPr>
      </w:pPr>
      <w:r>
        <w:rPr>
          <w:rFonts w:ascii="Times New Roman"/>
        </w:rPr>
        <w:t>终止</w:t>
      </w:r>
      <w:r>
        <w:rPr>
          <w:rFonts w:ascii="Times New Roman"/>
        </w:rPr>
        <w:t>MRM</w:t>
      </w:r>
    </w:p>
    <w:p w14:paraId="4B192820" w14:textId="77777777" w:rsidR="00AC2BDD" w:rsidRDefault="00000000">
      <w:pPr>
        <w:pStyle w:val="af9"/>
        <w:rPr>
          <w:rFonts w:ascii="Times New Roman"/>
        </w:rPr>
      </w:pPr>
      <w:r>
        <w:rPr>
          <w:rFonts w:ascii="Times New Roman"/>
        </w:rPr>
        <w:t>仅当</w:t>
      </w:r>
      <w:r>
        <w:rPr>
          <w:rFonts w:ascii="Times New Roman"/>
        </w:rPr>
        <w:t>ADS</w:t>
      </w:r>
      <w:r>
        <w:rPr>
          <w:rFonts w:ascii="Times New Roman"/>
        </w:rPr>
        <w:t>被用户退出或</w:t>
      </w:r>
      <w:r>
        <w:rPr>
          <w:rFonts w:ascii="Times New Roman"/>
        </w:rPr>
        <w:t>ADS</w:t>
      </w:r>
      <w:r>
        <w:rPr>
          <w:rFonts w:ascii="Times New Roman"/>
        </w:rPr>
        <w:t>使车辆停止后，才应终止</w:t>
      </w:r>
      <w:r>
        <w:rPr>
          <w:rFonts w:ascii="Times New Roman"/>
        </w:rPr>
        <w:t>MRM</w:t>
      </w:r>
      <w:r>
        <w:rPr>
          <w:rFonts w:ascii="Times New Roman"/>
        </w:rPr>
        <w:t>。</w:t>
      </w:r>
    </w:p>
    <w:p w14:paraId="4B192821" w14:textId="77777777" w:rsidR="00AC2BDD" w:rsidRDefault="00000000">
      <w:pPr>
        <w:pStyle w:val="af9"/>
        <w:rPr>
          <w:rFonts w:ascii="Times New Roman"/>
        </w:rPr>
      </w:pPr>
      <w:r>
        <w:rPr>
          <w:rFonts w:ascii="Times New Roman"/>
        </w:rPr>
        <w:t>当终止</w:t>
      </w:r>
      <w:r>
        <w:rPr>
          <w:rFonts w:ascii="Times New Roman"/>
        </w:rPr>
        <w:t>MRM</w:t>
      </w:r>
      <w:r>
        <w:rPr>
          <w:rFonts w:ascii="Times New Roman"/>
        </w:rPr>
        <w:t>后，</w:t>
      </w:r>
      <w:r>
        <w:rPr>
          <w:rFonts w:ascii="Times New Roman"/>
        </w:rPr>
        <w:t>ADS</w:t>
      </w:r>
      <w:r>
        <w:rPr>
          <w:rFonts w:ascii="Times New Roman"/>
        </w:rPr>
        <w:t>应退出。</w:t>
      </w:r>
    </w:p>
    <w:p w14:paraId="4B192822" w14:textId="77777777" w:rsidR="00AC2BDD" w:rsidRDefault="00000000">
      <w:pPr>
        <w:pStyle w:val="af9"/>
        <w:rPr>
          <w:rFonts w:ascii="Times New Roman"/>
        </w:rPr>
      </w:pPr>
      <w:r>
        <w:rPr>
          <w:rFonts w:ascii="Times New Roman"/>
        </w:rPr>
        <w:t>当因车辆静止而终止</w:t>
      </w:r>
      <w:r>
        <w:rPr>
          <w:rFonts w:ascii="Times New Roman"/>
        </w:rPr>
        <w:t>MRM</w:t>
      </w:r>
      <w:r>
        <w:rPr>
          <w:rFonts w:ascii="Times New Roman"/>
        </w:rPr>
        <w:t>后，不应因</w:t>
      </w:r>
      <w:r>
        <w:rPr>
          <w:rFonts w:ascii="Times New Roman"/>
        </w:rPr>
        <w:t>ADS</w:t>
      </w:r>
      <w:r>
        <w:rPr>
          <w:rFonts w:ascii="Times New Roman"/>
        </w:rPr>
        <w:t>退出导致关闭危险警告信号。</w:t>
      </w:r>
    </w:p>
    <w:p w14:paraId="4B192823" w14:textId="77777777" w:rsidR="00AC2BDD" w:rsidRDefault="00000000">
      <w:pPr>
        <w:pStyle w:val="af"/>
        <w:spacing w:before="312" w:after="312"/>
        <w:rPr>
          <w:rFonts w:ascii="Times New Roman"/>
        </w:rPr>
      </w:pPr>
      <w:bookmarkStart w:id="50" w:name="_Toc9857"/>
      <w:r>
        <w:rPr>
          <w:rFonts w:ascii="Times New Roman"/>
        </w:rPr>
        <w:t>人机交互</w:t>
      </w:r>
      <w:bookmarkEnd w:id="50"/>
    </w:p>
    <w:p w14:paraId="4B192824" w14:textId="77777777" w:rsidR="00AC2BDD" w:rsidRDefault="00000000">
      <w:pPr>
        <w:pStyle w:val="af0"/>
        <w:spacing w:before="156" w:after="156"/>
        <w:rPr>
          <w:rFonts w:ascii="Times New Roman"/>
        </w:rPr>
      </w:pPr>
      <w:r>
        <w:rPr>
          <w:rFonts w:ascii="Times New Roman"/>
        </w:rPr>
        <w:t>激活和退出</w:t>
      </w:r>
    </w:p>
    <w:p w14:paraId="4B192825" w14:textId="77777777" w:rsidR="00AC2BDD" w:rsidRDefault="00000000">
      <w:pPr>
        <w:pStyle w:val="af1"/>
        <w:spacing w:before="156" w:after="156"/>
        <w:rPr>
          <w:rFonts w:ascii="Times New Roman"/>
        </w:rPr>
      </w:pPr>
      <w:r>
        <w:rPr>
          <w:rFonts w:ascii="Times New Roman"/>
        </w:rPr>
        <w:t>一般要求</w:t>
      </w:r>
    </w:p>
    <w:p w14:paraId="4B192826" w14:textId="77777777" w:rsidR="00AC2BDD" w:rsidRDefault="00000000">
      <w:pPr>
        <w:pStyle w:val="af9"/>
        <w:rPr>
          <w:rFonts w:ascii="Times New Roman"/>
        </w:rPr>
      </w:pPr>
      <w:r>
        <w:rPr>
          <w:rFonts w:ascii="Times New Roman"/>
        </w:rPr>
        <w:t>ADS</w:t>
      </w:r>
      <w:r>
        <w:rPr>
          <w:rFonts w:ascii="Times New Roman"/>
        </w:rPr>
        <w:t>应配备供用户激活和退出</w:t>
      </w:r>
      <w:r>
        <w:rPr>
          <w:rFonts w:ascii="Times New Roman"/>
        </w:rPr>
        <w:t>ADS</w:t>
      </w:r>
      <w:r>
        <w:rPr>
          <w:rFonts w:ascii="Times New Roman"/>
        </w:rPr>
        <w:t>的专用操纵方式，该方式应防止用户可合理预见的误用。</w:t>
      </w:r>
    </w:p>
    <w:p w14:paraId="4B192827" w14:textId="77777777" w:rsidR="00AC2BDD" w:rsidRDefault="00000000">
      <w:pPr>
        <w:pStyle w:val="af4"/>
        <w:rPr>
          <w:rFonts w:ascii="Times New Roman"/>
        </w:rPr>
      </w:pPr>
      <w:r>
        <w:rPr>
          <w:rFonts w:ascii="Times New Roman"/>
        </w:rPr>
        <w:t>专用操纵方式如专用的操纵件或对操纵件的专用操纵方式等。</w:t>
      </w:r>
    </w:p>
    <w:p w14:paraId="4B192828" w14:textId="77777777" w:rsidR="00AC2BDD" w:rsidRDefault="00000000">
      <w:pPr>
        <w:pStyle w:val="af9"/>
        <w:rPr>
          <w:rFonts w:ascii="Times New Roman"/>
        </w:rPr>
      </w:pPr>
      <w:r>
        <w:rPr>
          <w:rFonts w:ascii="Times New Roman"/>
        </w:rPr>
        <w:t>当</w:t>
      </w:r>
      <w:r>
        <w:rPr>
          <w:rFonts w:ascii="Times New Roman"/>
        </w:rPr>
        <w:t>ADS</w:t>
      </w:r>
      <w:r>
        <w:rPr>
          <w:rFonts w:ascii="Times New Roman"/>
        </w:rPr>
        <w:t>处于激活状态时，至少一种退出</w:t>
      </w:r>
      <w:r>
        <w:rPr>
          <w:rFonts w:ascii="Times New Roman"/>
        </w:rPr>
        <w:t>ADS</w:t>
      </w:r>
      <w:r>
        <w:rPr>
          <w:rFonts w:ascii="Times New Roman"/>
        </w:rPr>
        <w:t>的操纵方式对用户应总是可见的。</w:t>
      </w:r>
    </w:p>
    <w:p w14:paraId="4B192829" w14:textId="77777777" w:rsidR="00AC2BDD" w:rsidRDefault="00000000">
      <w:pPr>
        <w:pStyle w:val="af9"/>
        <w:rPr>
          <w:rFonts w:ascii="Times New Roman"/>
        </w:rPr>
      </w:pPr>
      <w:r>
        <w:rPr>
          <w:rFonts w:ascii="Times New Roman"/>
        </w:rPr>
        <w:t>车辆每次点火（上电）后（发动机自动启停除外），</w:t>
      </w:r>
      <w:r>
        <w:rPr>
          <w:rFonts w:ascii="Times New Roman"/>
        </w:rPr>
        <w:t>ADS</w:t>
      </w:r>
      <w:r>
        <w:rPr>
          <w:rFonts w:ascii="Times New Roman"/>
        </w:rPr>
        <w:t>应处于未激活状态。</w:t>
      </w:r>
    </w:p>
    <w:p w14:paraId="4B19282A" w14:textId="77777777" w:rsidR="00AC2BDD" w:rsidRDefault="00000000">
      <w:pPr>
        <w:pStyle w:val="af1"/>
        <w:spacing w:before="156" w:after="156"/>
        <w:rPr>
          <w:rFonts w:ascii="Times New Roman"/>
        </w:rPr>
      </w:pPr>
      <w:r>
        <w:rPr>
          <w:rFonts w:ascii="Times New Roman"/>
        </w:rPr>
        <w:t>激活</w:t>
      </w:r>
    </w:p>
    <w:p w14:paraId="4B19282B" w14:textId="77777777" w:rsidR="00AC2BDD" w:rsidRDefault="00000000">
      <w:pPr>
        <w:pStyle w:val="af9"/>
        <w:rPr>
          <w:rFonts w:ascii="Times New Roman"/>
        </w:rPr>
      </w:pPr>
      <w:r>
        <w:rPr>
          <w:rFonts w:ascii="Times New Roman"/>
        </w:rPr>
        <w:t>对于需要驾驶员执行接管的</w:t>
      </w:r>
      <w:r>
        <w:rPr>
          <w:rFonts w:ascii="Times New Roman"/>
        </w:rPr>
        <w:t>ADS</w:t>
      </w:r>
      <w:r>
        <w:rPr>
          <w:rFonts w:ascii="Times New Roman"/>
        </w:rPr>
        <w:t>，仅当驾驶员执行激活操作且满足以下所有条件时，</w:t>
      </w:r>
      <w:r>
        <w:rPr>
          <w:rFonts w:ascii="Times New Roman"/>
        </w:rPr>
        <w:t>ADS</w:t>
      </w:r>
      <w:r>
        <w:rPr>
          <w:rFonts w:ascii="Times New Roman"/>
        </w:rPr>
        <w:t>才应被激活：</w:t>
      </w:r>
    </w:p>
    <w:p w14:paraId="4B19282C" w14:textId="77777777" w:rsidR="00AC2BDD" w:rsidRDefault="00000000">
      <w:pPr>
        <w:pStyle w:val="a4"/>
        <w:numPr>
          <w:ilvl w:val="0"/>
          <w:numId w:val="17"/>
        </w:numPr>
        <w:rPr>
          <w:rFonts w:ascii="Times New Roman"/>
        </w:rPr>
      </w:pPr>
      <w:r>
        <w:rPr>
          <w:rFonts w:ascii="Times New Roman"/>
        </w:rPr>
        <w:t>驾驶员坐在驾驶位置上，且系好安全带；</w:t>
      </w:r>
    </w:p>
    <w:p w14:paraId="4B19282D" w14:textId="77777777" w:rsidR="00AC2BDD" w:rsidRDefault="00000000">
      <w:pPr>
        <w:pStyle w:val="a4"/>
        <w:numPr>
          <w:ilvl w:val="0"/>
          <w:numId w:val="17"/>
        </w:numPr>
        <w:rPr>
          <w:rFonts w:ascii="Times New Roman"/>
        </w:rPr>
      </w:pPr>
      <w:r>
        <w:rPr>
          <w:rFonts w:ascii="Times New Roman"/>
        </w:rPr>
        <w:t>驾驶员具备执行</w:t>
      </w:r>
      <w:r>
        <w:rPr>
          <w:rFonts w:ascii="Times New Roman"/>
        </w:rPr>
        <w:t>DDT</w:t>
      </w:r>
      <w:r>
        <w:rPr>
          <w:rFonts w:ascii="Times New Roman"/>
        </w:rPr>
        <w:t>能力；</w:t>
      </w:r>
    </w:p>
    <w:p w14:paraId="4B19282E" w14:textId="77777777" w:rsidR="00AC2BDD" w:rsidRDefault="00000000">
      <w:pPr>
        <w:pStyle w:val="a4"/>
        <w:numPr>
          <w:ilvl w:val="0"/>
          <w:numId w:val="17"/>
        </w:numPr>
        <w:rPr>
          <w:rFonts w:ascii="Times New Roman"/>
        </w:rPr>
      </w:pPr>
      <w:r>
        <w:rPr>
          <w:rFonts w:ascii="Times New Roman"/>
        </w:rPr>
        <w:t>ADS</w:t>
      </w:r>
      <w:r>
        <w:rPr>
          <w:rFonts w:ascii="Times New Roman"/>
        </w:rPr>
        <w:t>通过自检确认，</w:t>
      </w:r>
      <w:proofErr w:type="gramStart"/>
      <w:r>
        <w:rPr>
          <w:rFonts w:ascii="Times New Roman"/>
        </w:rPr>
        <w:t>且不存在影响</w:t>
      </w:r>
      <w:r>
        <w:rPr>
          <w:rFonts w:ascii="Times New Roman"/>
        </w:rPr>
        <w:t>ADS</w:t>
      </w:r>
      <w:r>
        <w:rPr>
          <w:rFonts w:ascii="Times New Roman"/>
        </w:rPr>
        <w:t>运行的失效；</w:t>
      </w:r>
      <w:proofErr w:type="gramEnd"/>
    </w:p>
    <w:p w14:paraId="4B19282F" w14:textId="77777777" w:rsidR="00AC2BDD" w:rsidRDefault="00000000">
      <w:pPr>
        <w:pStyle w:val="a4"/>
        <w:numPr>
          <w:ilvl w:val="0"/>
          <w:numId w:val="17"/>
        </w:numPr>
        <w:rPr>
          <w:rFonts w:ascii="Times New Roman"/>
        </w:rPr>
      </w:pPr>
      <w:proofErr w:type="gramStart"/>
      <w:r>
        <w:rPr>
          <w:rFonts w:ascii="Times New Roman"/>
        </w:rPr>
        <w:t>DSSAD</w:t>
      </w:r>
      <w:r>
        <w:rPr>
          <w:rFonts w:ascii="Times New Roman"/>
        </w:rPr>
        <w:t>处于工作状态；</w:t>
      </w:r>
      <w:proofErr w:type="gramEnd"/>
    </w:p>
    <w:p w14:paraId="4B192830" w14:textId="77777777" w:rsidR="00AC2BDD" w:rsidRDefault="00000000">
      <w:pPr>
        <w:pStyle w:val="a4"/>
        <w:numPr>
          <w:ilvl w:val="0"/>
          <w:numId w:val="17"/>
        </w:numPr>
        <w:rPr>
          <w:rFonts w:ascii="Times New Roman"/>
        </w:rPr>
      </w:pPr>
      <w:r>
        <w:rPr>
          <w:rFonts w:ascii="Times New Roman"/>
        </w:rPr>
        <w:t>车辆未执行影响</w:t>
      </w:r>
      <w:r>
        <w:rPr>
          <w:rFonts w:ascii="Times New Roman"/>
        </w:rPr>
        <w:t>ADS</w:t>
      </w:r>
      <w:r>
        <w:rPr>
          <w:rFonts w:ascii="Times New Roman"/>
        </w:rPr>
        <w:t>运行的软件升级；</w:t>
      </w:r>
    </w:p>
    <w:p w14:paraId="4B192831" w14:textId="77777777" w:rsidR="00AC2BDD" w:rsidRDefault="00000000">
      <w:pPr>
        <w:pStyle w:val="a4"/>
        <w:numPr>
          <w:ilvl w:val="0"/>
          <w:numId w:val="17"/>
        </w:numPr>
        <w:rPr>
          <w:rFonts w:ascii="Times New Roman"/>
        </w:rPr>
      </w:pPr>
      <w:r>
        <w:rPr>
          <w:rFonts w:ascii="Times New Roman" w:hint="eastAsia"/>
        </w:rPr>
        <w:t>企业</w:t>
      </w:r>
      <w:r>
        <w:rPr>
          <w:rFonts w:ascii="Times New Roman"/>
        </w:rPr>
        <w:t>声明的其他设计运行条件。</w:t>
      </w:r>
    </w:p>
    <w:p w14:paraId="4B192832" w14:textId="77777777" w:rsidR="00AC2BDD" w:rsidRDefault="00000000">
      <w:pPr>
        <w:pStyle w:val="af9"/>
        <w:rPr>
          <w:rFonts w:ascii="Times New Roman"/>
        </w:rPr>
      </w:pPr>
      <w:r>
        <w:rPr>
          <w:rFonts w:ascii="Times New Roman"/>
        </w:rPr>
        <w:t>对于不需要驾驶员执行接管的</w:t>
      </w:r>
      <w:r>
        <w:rPr>
          <w:rFonts w:ascii="Times New Roman"/>
        </w:rPr>
        <w:t>ADS</w:t>
      </w:r>
      <w:r>
        <w:rPr>
          <w:rFonts w:ascii="Times New Roman"/>
        </w:rPr>
        <w:t>，仅当用户执行激活操作且满足以下所有条件时，</w:t>
      </w:r>
      <w:r>
        <w:rPr>
          <w:rFonts w:ascii="Times New Roman"/>
        </w:rPr>
        <w:t>ADS</w:t>
      </w:r>
      <w:r>
        <w:rPr>
          <w:rFonts w:ascii="Times New Roman"/>
        </w:rPr>
        <w:t>才应被激活：</w:t>
      </w:r>
    </w:p>
    <w:p w14:paraId="4B192833" w14:textId="77777777" w:rsidR="00AC2BDD" w:rsidRDefault="00000000">
      <w:pPr>
        <w:pStyle w:val="a4"/>
        <w:numPr>
          <w:ilvl w:val="0"/>
          <w:numId w:val="18"/>
        </w:numPr>
        <w:rPr>
          <w:rFonts w:ascii="Times New Roman"/>
        </w:rPr>
      </w:pPr>
      <w:r>
        <w:rPr>
          <w:rFonts w:ascii="Times New Roman"/>
        </w:rPr>
        <w:t>ADS</w:t>
      </w:r>
      <w:r>
        <w:rPr>
          <w:rFonts w:ascii="Times New Roman"/>
        </w:rPr>
        <w:t>通过自检确认，</w:t>
      </w:r>
      <w:proofErr w:type="gramStart"/>
      <w:r>
        <w:rPr>
          <w:rFonts w:ascii="Times New Roman"/>
        </w:rPr>
        <w:t>且不存在影响</w:t>
      </w:r>
      <w:r>
        <w:rPr>
          <w:rFonts w:ascii="Times New Roman"/>
        </w:rPr>
        <w:t>ADS</w:t>
      </w:r>
      <w:r>
        <w:rPr>
          <w:rFonts w:ascii="Times New Roman"/>
        </w:rPr>
        <w:t>运行的失效；</w:t>
      </w:r>
      <w:proofErr w:type="gramEnd"/>
    </w:p>
    <w:p w14:paraId="4B192834" w14:textId="77777777" w:rsidR="00AC2BDD" w:rsidRDefault="00000000">
      <w:pPr>
        <w:pStyle w:val="a4"/>
        <w:numPr>
          <w:ilvl w:val="0"/>
          <w:numId w:val="18"/>
        </w:numPr>
        <w:rPr>
          <w:rFonts w:ascii="Times New Roman"/>
        </w:rPr>
      </w:pPr>
      <w:proofErr w:type="gramStart"/>
      <w:r>
        <w:rPr>
          <w:rFonts w:ascii="Times New Roman"/>
        </w:rPr>
        <w:t>DSSAD</w:t>
      </w:r>
      <w:r>
        <w:rPr>
          <w:rFonts w:ascii="Times New Roman"/>
        </w:rPr>
        <w:t>处于工作状态；</w:t>
      </w:r>
      <w:proofErr w:type="gramEnd"/>
    </w:p>
    <w:p w14:paraId="4B192835" w14:textId="77777777" w:rsidR="00AC2BDD" w:rsidRDefault="00000000">
      <w:pPr>
        <w:pStyle w:val="a4"/>
        <w:numPr>
          <w:ilvl w:val="0"/>
          <w:numId w:val="18"/>
        </w:numPr>
        <w:rPr>
          <w:rFonts w:ascii="Times New Roman"/>
        </w:rPr>
      </w:pPr>
      <w:r>
        <w:rPr>
          <w:rFonts w:ascii="Times New Roman"/>
        </w:rPr>
        <w:t>车辆未执行影响</w:t>
      </w:r>
      <w:r>
        <w:rPr>
          <w:rFonts w:ascii="Times New Roman"/>
        </w:rPr>
        <w:t>ADS</w:t>
      </w:r>
      <w:r>
        <w:rPr>
          <w:rFonts w:ascii="Times New Roman"/>
        </w:rPr>
        <w:t>运行的软件升级；</w:t>
      </w:r>
    </w:p>
    <w:p w14:paraId="4B192836" w14:textId="77777777" w:rsidR="00AC2BDD" w:rsidRDefault="00000000">
      <w:pPr>
        <w:pStyle w:val="a4"/>
        <w:numPr>
          <w:ilvl w:val="0"/>
          <w:numId w:val="18"/>
        </w:numPr>
        <w:rPr>
          <w:rFonts w:ascii="Times New Roman"/>
        </w:rPr>
      </w:pPr>
      <w:r>
        <w:rPr>
          <w:rFonts w:ascii="Times New Roman" w:hint="eastAsia"/>
        </w:rPr>
        <w:t>企业</w:t>
      </w:r>
      <w:r>
        <w:rPr>
          <w:rFonts w:ascii="Times New Roman"/>
        </w:rPr>
        <w:t>声明的其他设计运行条件。</w:t>
      </w:r>
    </w:p>
    <w:p w14:paraId="4B192837" w14:textId="77777777" w:rsidR="00AC2BDD" w:rsidRDefault="00000000">
      <w:pPr>
        <w:pStyle w:val="af1"/>
        <w:spacing w:before="156" w:after="156"/>
        <w:rPr>
          <w:rFonts w:ascii="Times New Roman"/>
        </w:rPr>
      </w:pPr>
      <w:r>
        <w:rPr>
          <w:rFonts w:ascii="Times New Roman"/>
        </w:rPr>
        <w:t>退出</w:t>
      </w:r>
    </w:p>
    <w:p w14:paraId="4B192838" w14:textId="77777777" w:rsidR="00AC2BDD" w:rsidRDefault="00000000">
      <w:pPr>
        <w:pStyle w:val="af9"/>
        <w:rPr>
          <w:rFonts w:ascii="Times New Roman"/>
        </w:rPr>
      </w:pPr>
      <w:r>
        <w:rPr>
          <w:rFonts w:ascii="Times New Roman"/>
        </w:rPr>
        <w:lastRenderedPageBreak/>
        <w:t>当用户通过专用操纵方式退出</w:t>
      </w:r>
      <w:r>
        <w:rPr>
          <w:rFonts w:ascii="Times New Roman"/>
        </w:rPr>
        <w:t>ADS</w:t>
      </w:r>
      <w:r>
        <w:rPr>
          <w:rFonts w:ascii="Times New Roman"/>
        </w:rPr>
        <w:t>时，</w:t>
      </w:r>
      <w:r>
        <w:rPr>
          <w:rFonts w:ascii="Times New Roman"/>
        </w:rPr>
        <w:t>ADS</w:t>
      </w:r>
      <w:r>
        <w:rPr>
          <w:rFonts w:ascii="Times New Roman"/>
        </w:rPr>
        <w:t>应及时退出。仅当用户执行的退出操纵将产生碰撞风险时，系统可暂缓退出。</w:t>
      </w:r>
    </w:p>
    <w:p w14:paraId="4B192839" w14:textId="77777777" w:rsidR="00AC2BDD" w:rsidRDefault="00000000">
      <w:pPr>
        <w:pStyle w:val="af9"/>
        <w:rPr>
          <w:rFonts w:ascii="Times New Roman"/>
        </w:rPr>
      </w:pPr>
      <w:r>
        <w:rPr>
          <w:rFonts w:ascii="Times New Roman"/>
        </w:rPr>
        <w:t>除</w:t>
      </w:r>
      <w:r>
        <w:rPr>
          <w:rFonts w:ascii="Times New Roman"/>
        </w:rPr>
        <w:t>8.1.3.1</w:t>
      </w:r>
      <w:r>
        <w:rPr>
          <w:rFonts w:ascii="Times New Roman"/>
        </w:rPr>
        <w:t>外，至少满足如下任一条件时，</w:t>
      </w:r>
      <w:r>
        <w:rPr>
          <w:rFonts w:ascii="Times New Roman"/>
        </w:rPr>
        <w:t>ADS</w:t>
      </w:r>
      <w:r>
        <w:rPr>
          <w:rFonts w:ascii="Times New Roman"/>
        </w:rPr>
        <w:t>才应退出：</w:t>
      </w:r>
    </w:p>
    <w:p w14:paraId="4B19283A" w14:textId="77777777" w:rsidR="00AC2BDD" w:rsidRDefault="00000000">
      <w:pPr>
        <w:pStyle w:val="a4"/>
        <w:numPr>
          <w:ilvl w:val="0"/>
          <w:numId w:val="19"/>
        </w:numPr>
        <w:rPr>
          <w:rFonts w:ascii="Times New Roman"/>
        </w:rPr>
      </w:pPr>
      <w:r>
        <w:rPr>
          <w:rFonts w:ascii="Times New Roman"/>
        </w:rPr>
        <w:t>驾驶员按照</w:t>
      </w:r>
      <w:r>
        <w:rPr>
          <w:rFonts w:ascii="Times New Roman"/>
        </w:rPr>
        <w:t>8.2.2</w:t>
      </w:r>
      <w:r>
        <w:rPr>
          <w:rFonts w:ascii="Times New Roman"/>
        </w:rPr>
        <w:t>干预横向控制；</w:t>
      </w:r>
    </w:p>
    <w:p w14:paraId="4B19283B" w14:textId="77777777" w:rsidR="00AC2BDD" w:rsidRDefault="00000000">
      <w:pPr>
        <w:pStyle w:val="a4"/>
        <w:rPr>
          <w:rFonts w:ascii="Times New Roman"/>
        </w:rPr>
      </w:pPr>
      <w:r>
        <w:rPr>
          <w:rFonts w:ascii="Times New Roman"/>
        </w:rPr>
        <w:t>驾驶员按照</w:t>
      </w:r>
      <w:r>
        <w:rPr>
          <w:rFonts w:ascii="Times New Roman"/>
        </w:rPr>
        <w:t>8.2.3.1</w:t>
      </w:r>
      <w:r>
        <w:rPr>
          <w:rFonts w:ascii="Times New Roman"/>
        </w:rPr>
        <w:t>干预纵向控制，且车辆横向运动被驾驶员控制</w:t>
      </w:r>
      <w:r>
        <w:rPr>
          <w:rFonts w:ascii="Times New Roman" w:hint="eastAsia"/>
        </w:rPr>
        <w:t>；</w:t>
      </w:r>
    </w:p>
    <w:p w14:paraId="4B19283C" w14:textId="77777777" w:rsidR="00AC2BDD" w:rsidRDefault="00000000">
      <w:pPr>
        <w:pStyle w:val="a4"/>
        <w:rPr>
          <w:rFonts w:ascii="Times New Roman"/>
        </w:rPr>
      </w:pPr>
      <w:r>
        <w:rPr>
          <w:rFonts w:ascii="Times New Roman"/>
        </w:rPr>
        <w:t>在介入请求发出或执行</w:t>
      </w:r>
      <w:r>
        <w:rPr>
          <w:rFonts w:ascii="Times New Roman"/>
        </w:rPr>
        <w:t>MRM</w:t>
      </w:r>
      <w:r>
        <w:rPr>
          <w:rFonts w:ascii="Times New Roman"/>
        </w:rPr>
        <w:t>过程中，驾驶员手握转向盘，且</w:t>
      </w:r>
      <w:r>
        <w:rPr>
          <w:rFonts w:ascii="Times New Roman"/>
        </w:rPr>
        <w:t>ADS</w:t>
      </w:r>
      <w:r>
        <w:rPr>
          <w:rFonts w:ascii="Times New Roman"/>
        </w:rPr>
        <w:t>确认驾驶员专注于</w:t>
      </w:r>
      <w:r>
        <w:rPr>
          <w:rFonts w:ascii="Times New Roman"/>
        </w:rPr>
        <w:t>DDT</w:t>
      </w:r>
      <w:r>
        <w:rPr>
          <w:rFonts w:ascii="Times New Roman"/>
        </w:rPr>
        <w:t>；</w:t>
      </w:r>
    </w:p>
    <w:p w14:paraId="4B19283D" w14:textId="77777777" w:rsidR="00AC2BDD" w:rsidRDefault="00000000">
      <w:pPr>
        <w:pStyle w:val="a4"/>
        <w:rPr>
          <w:rFonts w:ascii="Times New Roman"/>
        </w:rPr>
      </w:pPr>
      <w:r>
        <w:rPr>
          <w:rFonts w:ascii="Times New Roman"/>
        </w:rPr>
        <w:t>终止</w:t>
      </w:r>
      <w:r>
        <w:rPr>
          <w:rFonts w:ascii="Times New Roman"/>
        </w:rPr>
        <w:t>MRM</w:t>
      </w:r>
      <w:r>
        <w:rPr>
          <w:rFonts w:ascii="Times New Roman"/>
        </w:rPr>
        <w:t>。</w:t>
      </w:r>
    </w:p>
    <w:p w14:paraId="4B19283E" w14:textId="77777777" w:rsidR="00AC2BDD" w:rsidRDefault="00000000">
      <w:pPr>
        <w:pStyle w:val="af9"/>
        <w:rPr>
          <w:rFonts w:ascii="Times New Roman"/>
        </w:rPr>
      </w:pPr>
      <w:r>
        <w:rPr>
          <w:rFonts w:ascii="Times New Roman"/>
        </w:rPr>
        <w:t>在发生车辆严重失效或</w:t>
      </w:r>
      <w:r>
        <w:rPr>
          <w:rFonts w:ascii="Times New Roman"/>
        </w:rPr>
        <w:t>ADS</w:t>
      </w:r>
      <w:r>
        <w:rPr>
          <w:rFonts w:ascii="Times New Roman"/>
        </w:rPr>
        <w:t>严重失效的情况下，</w:t>
      </w:r>
      <w:r>
        <w:rPr>
          <w:rFonts w:ascii="Times New Roman"/>
        </w:rPr>
        <w:t>ADS</w:t>
      </w:r>
      <w:r>
        <w:rPr>
          <w:rFonts w:ascii="Times New Roman"/>
        </w:rPr>
        <w:t>可采用</w:t>
      </w:r>
      <w:r>
        <w:rPr>
          <w:rFonts w:ascii="Times New Roman" w:hint="eastAsia"/>
        </w:rPr>
        <w:t>企业</w:t>
      </w:r>
      <w:r>
        <w:rPr>
          <w:rFonts w:ascii="Times New Roman"/>
        </w:rPr>
        <w:t>声明的其他安全退出策略。</w:t>
      </w:r>
    </w:p>
    <w:p w14:paraId="4B19283F" w14:textId="77777777" w:rsidR="00AC2BDD" w:rsidRDefault="00000000">
      <w:pPr>
        <w:pStyle w:val="af9"/>
        <w:rPr>
          <w:rFonts w:ascii="Times New Roman"/>
        </w:rPr>
      </w:pPr>
      <w:r>
        <w:rPr>
          <w:rFonts w:ascii="Times New Roman"/>
        </w:rPr>
        <w:t>ADS</w:t>
      </w:r>
      <w:r>
        <w:rPr>
          <w:rFonts w:ascii="Times New Roman"/>
        </w:rPr>
        <w:t>的退出不应导致：</w:t>
      </w:r>
    </w:p>
    <w:p w14:paraId="4B192840" w14:textId="77777777" w:rsidR="00AC2BDD" w:rsidRDefault="00000000">
      <w:pPr>
        <w:pStyle w:val="a4"/>
        <w:numPr>
          <w:ilvl w:val="0"/>
          <w:numId w:val="20"/>
        </w:numPr>
        <w:rPr>
          <w:rFonts w:ascii="Times New Roman"/>
        </w:rPr>
      </w:pPr>
      <w:r>
        <w:rPr>
          <w:rFonts w:ascii="Times New Roman"/>
        </w:rPr>
        <w:t>任何应急辅助功能自动关闭；</w:t>
      </w:r>
    </w:p>
    <w:p w14:paraId="4B192841" w14:textId="77777777" w:rsidR="00AC2BDD" w:rsidRDefault="00000000">
      <w:pPr>
        <w:pStyle w:val="a4"/>
        <w:numPr>
          <w:ilvl w:val="0"/>
          <w:numId w:val="20"/>
        </w:numPr>
        <w:rPr>
          <w:rFonts w:ascii="Times New Roman"/>
        </w:rPr>
      </w:pPr>
      <w:r>
        <w:rPr>
          <w:rFonts w:ascii="Times New Roman"/>
        </w:rPr>
        <w:t>任何部分驾驶辅助功能或组合驾驶辅助功能自动激活。</w:t>
      </w:r>
    </w:p>
    <w:p w14:paraId="4B192842" w14:textId="77777777" w:rsidR="00AC2BDD" w:rsidRDefault="00000000">
      <w:pPr>
        <w:pStyle w:val="af0"/>
        <w:spacing w:before="156" w:after="156"/>
        <w:rPr>
          <w:rFonts w:ascii="Times New Roman"/>
        </w:rPr>
      </w:pPr>
      <w:r>
        <w:rPr>
          <w:rFonts w:ascii="Times New Roman"/>
        </w:rPr>
        <w:t>干预</w:t>
      </w:r>
    </w:p>
    <w:p w14:paraId="4B192843" w14:textId="77777777" w:rsidR="00AC2BDD" w:rsidRDefault="00000000">
      <w:pPr>
        <w:pStyle w:val="af1"/>
        <w:spacing w:before="156" w:after="156"/>
        <w:rPr>
          <w:rFonts w:ascii="Times New Roman"/>
        </w:rPr>
      </w:pPr>
      <w:r>
        <w:rPr>
          <w:rFonts w:ascii="Times New Roman"/>
        </w:rPr>
        <w:t>一般要求</w:t>
      </w:r>
    </w:p>
    <w:p w14:paraId="4B192844" w14:textId="77777777" w:rsidR="00AC2BDD" w:rsidRDefault="00000000">
      <w:pPr>
        <w:pStyle w:val="af5"/>
        <w:ind w:firstLine="420"/>
        <w:rPr>
          <w:rFonts w:ascii="Times New Roman"/>
        </w:rPr>
      </w:pPr>
      <w:r>
        <w:rPr>
          <w:rFonts w:ascii="Times New Roman"/>
        </w:rPr>
        <w:t>ADS</w:t>
      </w:r>
      <w:r>
        <w:rPr>
          <w:rFonts w:ascii="Times New Roman"/>
        </w:rPr>
        <w:t>应具备安全、可靠、有效的干预策略，并应能检测驾驶员是否在执行干预操作。</w:t>
      </w:r>
    </w:p>
    <w:p w14:paraId="4B192845" w14:textId="77777777" w:rsidR="00AC2BDD" w:rsidRDefault="00000000">
      <w:pPr>
        <w:pStyle w:val="af1"/>
        <w:spacing w:before="156" w:after="156"/>
        <w:rPr>
          <w:rFonts w:ascii="Times New Roman"/>
        </w:rPr>
      </w:pPr>
      <w:r>
        <w:rPr>
          <w:rFonts w:ascii="Times New Roman"/>
        </w:rPr>
        <w:t>横向控制干预</w:t>
      </w:r>
    </w:p>
    <w:p w14:paraId="4B192846" w14:textId="77777777" w:rsidR="00AC2BDD" w:rsidRDefault="00000000">
      <w:pPr>
        <w:pStyle w:val="af9"/>
        <w:rPr>
          <w:rFonts w:ascii="Times New Roman"/>
        </w:rPr>
      </w:pPr>
      <w:r>
        <w:rPr>
          <w:rFonts w:ascii="Times New Roman"/>
        </w:rPr>
        <w:t>当驾驶员对转向控制的干预超过为防止误用而设计的合理阈值且确认驾驶员专注于</w:t>
      </w:r>
      <w:r>
        <w:rPr>
          <w:rFonts w:ascii="Times New Roman"/>
        </w:rPr>
        <w:t>DDT</w:t>
      </w:r>
      <w:r>
        <w:rPr>
          <w:rFonts w:ascii="Times New Roman"/>
        </w:rPr>
        <w:t>时，车辆应执行驾驶员输入的横向控制。</w:t>
      </w:r>
    </w:p>
    <w:p w14:paraId="4B192847" w14:textId="77777777" w:rsidR="00AC2BDD" w:rsidRDefault="00000000">
      <w:pPr>
        <w:pStyle w:val="af1"/>
        <w:spacing w:before="156" w:after="156"/>
        <w:rPr>
          <w:rFonts w:ascii="Times New Roman"/>
        </w:rPr>
      </w:pPr>
      <w:r>
        <w:rPr>
          <w:rFonts w:ascii="Times New Roman"/>
        </w:rPr>
        <w:t>纵向控制干预</w:t>
      </w:r>
    </w:p>
    <w:p w14:paraId="4B192848" w14:textId="77777777" w:rsidR="00AC2BDD" w:rsidRDefault="00000000">
      <w:pPr>
        <w:pStyle w:val="af9"/>
        <w:rPr>
          <w:rFonts w:ascii="Times New Roman"/>
        </w:rPr>
      </w:pPr>
      <w:r>
        <w:rPr>
          <w:rFonts w:ascii="Times New Roman"/>
        </w:rPr>
        <w:t>当驾驶员对制动控制的干预产生比</w:t>
      </w:r>
      <w:r>
        <w:rPr>
          <w:rFonts w:ascii="Times New Roman"/>
        </w:rPr>
        <w:t>ADS</w:t>
      </w:r>
      <w:r>
        <w:rPr>
          <w:rFonts w:ascii="Times New Roman"/>
        </w:rPr>
        <w:t>引起的减速度更大，或通过任何制动系统使车辆保持静止时，车辆应执行驾驶员输入的制动控制。</w:t>
      </w:r>
    </w:p>
    <w:p w14:paraId="4B192849" w14:textId="77777777" w:rsidR="00AC2BDD" w:rsidRDefault="00000000">
      <w:pPr>
        <w:pStyle w:val="af9"/>
        <w:numPr>
          <w:ilvl w:val="255"/>
          <w:numId w:val="0"/>
        </w:numPr>
        <w:ind w:firstLineChars="300" w:firstLine="540"/>
        <w:rPr>
          <w:rFonts w:ascii="Times New Roman"/>
          <w:sz w:val="18"/>
          <w:szCs w:val="16"/>
        </w:rPr>
      </w:pPr>
      <w:r>
        <w:rPr>
          <w:rFonts w:ascii="Times New Roman" w:eastAsia="SimHei"/>
          <w:sz w:val="18"/>
          <w:szCs w:val="16"/>
        </w:rPr>
        <w:t>注：</w:t>
      </w:r>
      <w:r>
        <w:rPr>
          <w:rFonts w:ascii="Times New Roman"/>
          <w:sz w:val="18"/>
          <w:szCs w:val="16"/>
        </w:rPr>
        <w:t>驾驶员对加速控制的输入也可能干预</w:t>
      </w:r>
      <w:r>
        <w:rPr>
          <w:rFonts w:ascii="Times New Roman"/>
          <w:sz w:val="18"/>
          <w:szCs w:val="16"/>
        </w:rPr>
        <w:t>ADS</w:t>
      </w:r>
      <w:r>
        <w:rPr>
          <w:rFonts w:ascii="Times New Roman"/>
          <w:sz w:val="18"/>
          <w:szCs w:val="16"/>
        </w:rPr>
        <w:t>的纵向控制。</w:t>
      </w:r>
    </w:p>
    <w:p w14:paraId="4B19284A" w14:textId="77777777" w:rsidR="00AC2BDD" w:rsidRDefault="00000000">
      <w:pPr>
        <w:pStyle w:val="af9"/>
        <w:rPr>
          <w:rFonts w:ascii="Times New Roman"/>
        </w:rPr>
      </w:pPr>
      <w:r>
        <w:rPr>
          <w:rFonts w:ascii="Times New Roman"/>
        </w:rPr>
        <w:t>对于需要驾驶员执行接管的</w:t>
      </w:r>
      <w:r>
        <w:rPr>
          <w:rFonts w:ascii="Times New Roman"/>
        </w:rPr>
        <w:t>ADS</w:t>
      </w:r>
      <w:r>
        <w:rPr>
          <w:rFonts w:ascii="Times New Roman"/>
        </w:rPr>
        <w:t>，当驾驶员对制动或加速控制的干预超过为防止误用而设计的合理阈值时，</w:t>
      </w:r>
      <w:r>
        <w:rPr>
          <w:rFonts w:ascii="Times New Roman" w:hint="eastAsia"/>
        </w:rPr>
        <w:t>ADS</w:t>
      </w:r>
      <w:r>
        <w:rPr>
          <w:rFonts w:ascii="Times New Roman" w:hint="eastAsia"/>
        </w:rPr>
        <w:t>应发出介入请求或执行</w:t>
      </w:r>
      <w:r>
        <w:rPr>
          <w:rFonts w:ascii="Times New Roman" w:hint="eastAsia"/>
        </w:rPr>
        <w:t>MRM</w:t>
      </w:r>
      <w:r>
        <w:rPr>
          <w:rFonts w:ascii="Times New Roman"/>
        </w:rPr>
        <w:t>。</w:t>
      </w:r>
    </w:p>
    <w:p w14:paraId="4B19284B" w14:textId="77777777" w:rsidR="00AC2BDD" w:rsidRDefault="00000000">
      <w:pPr>
        <w:pStyle w:val="af9"/>
        <w:rPr>
          <w:rFonts w:ascii="Times New Roman"/>
        </w:rPr>
      </w:pPr>
      <w:r>
        <w:rPr>
          <w:rFonts w:ascii="Times New Roman"/>
        </w:rPr>
        <w:t>对于不需要驾驶员执行接管的</w:t>
      </w:r>
      <w:r>
        <w:rPr>
          <w:rFonts w:ascii="Times New Roman"/>
        </w:rPr>
        <w:t>ADS</w:t>
      </w:r>
      <w:r>
        <w:rPr>
          <w:rFonts w:ascii="Times New Roman"/>
        </w:rPr>
        <w:t>，若车辆具备驾驶员可控制的制动或加速装置，当驾驶员对制动或加速控制的干预超过为防止误用而设计的合理阈值时，</w:t>
      </w:r>
      <w:r>
        <w:rPr>
          <w:rFonts w:ascii="Times New Roman"/>
        </w:rPr>
        <w:t>ADS</w:t>
      </w:r>
      <w:r>
        <w:rPr>
          <w:rFonts w:ascii="Times New Roman"/>
        </w:rPr>
        <w:t>应具备合理的控制策略。</w:t>
      </w:r>
    </w:p>
    <w:p w14:paraId="4B19284C" w14:textId="77777777" w:rsidR="00AC2BDD" w:rsidRDefault="00000000">
      <w:pPr>
        <w:pStyle w:val="af1"/>
        <w:spacing w:before="156" w:after="156"/>
        <w:rPr>
          <w:rFonts w:ascii="Times New Roman"/>
        </w:rPr>
      </w:pPr>
      <w:r>
        <w:rPr>
          <w:rFonts w:ascii="Times New Roman"/>
        </w:rPr>
        <w:t>干预抑制</w:t>
      </w:r>
    </w:p>
    <w:p w14:paraId="4B19284D" w14:textId="77777777" w:rsidR="00AC2BDD" w:rsidRDefault="00000000">
      <w:pPr>
        <w:pStyle w:val="af5"/>
        <w:ind w:firstLine="420"/>
        <w:rPr>
          <w:rFonts w:ascii="Times New Roman"/>
        </w:rPr>
      </w:pPr>
      <w:r>
        <w:rPr>
          <w:rFonts w:ascii="Times New Roman"/>
        </w:rPr>
        <w:t>若驾驶员的干预将导致紧迫的碰撞风险，</w:t>
      </w:r>
      <w:r>
        <w:rPr>
          <w:rFonts w:ascii="Times New Roman"/>
        </w:rPr>
        <w:t>ADS</w:t>
      </w:r>
      <w:r>
        <w:rPr>
          <w:rFonts w:ascii="Times New Roman"/>
        </w:rPr>
        <w:t>可根据</w:t>
      </w:r>
      <w:r>
        <w:rPr>
          <w:rFonts w:ascii="Times New Roman" w:hint="eastAsia"/>
        </w:rPr>
        <w:t>企业</w:t>
      </w:r>
      <w:r>
        <w:rPr>
          <w:rFonts w:ascii="Times New Roman"/>
        </w:rPr>
        <w:t>声明的方式减弱或抑制驾驶员的干预对任何控制的影响。</w:t>
      </w:r>
    </w:p>
    <w:p w14:paraId="4B19284E" w14:textId="77777777" w:rsidR="00AC2BDD" w:rsidRDefault="00000000">
      <w:pPr>
        <w:pStyle w:val="af1"/>
        <w:spacing w:before="156" w:after="156"/>
        <w:rPr>
          <w:rFonts w:ascii="Times New Roman"/>
        </w:rPr>
      </w:pPr>
      <w:r>
        <w:rPr>
          <w:rFonts w:ascii="Times New Roman"/>
        </w:rPr>
        <w:t>其他干预策略</w:t>
      </w:r>
    </w:p>
    <w:p w14:paraId="4B19284F" w14:textId="77777777" w:rsidR="00AC2BDD" w:rsidRDefault="00000000">
      <w:pPr>
        <w:pStyle w:val="af9"/>
        <w:rPr>
          <w:rFonts w:ascii="Times New Roman"/>
        </w:rPr>
      </w:pPr>
      <w:r>
        <w:rPr>
          <w:rFonts w:ascii="Times New Roman"/>
        </w:rPr>
        <w:t>在发生车辆严重失效或</w:t>
      </w:r>
      <w:r>
        <w:rPr>
          <w:rFonts w:ascii="Times New Roman"/>
        </w:rPr>
        <w:t>ADS</w:t>
      </w:r>
      <w:r>
        <w:rPr>
          <w:rFonts w:ascii="Times New Roman"/>
        </w:rPr>
        <w:t>严重失效的情况下，</w:t>
      </w:r>
      <w:r>
        <w:rPr>
          <w:rFonts w:ascii="Times New Roman"/>
        </w:rPr>
        <w:t>ADS</w:t>
      </w:r>
      <w:r>
        <w:rPr>
          <w:rFonts w:ascii="Times New Roman"/>
        </w:rPr>
        <w:t>可采用</w:t>
      </w:r>
      <w:r>
        <w:rPr>
          <w:rFonts w:ascii="Times New Roman" w:hint="eastAsia"/>
        </w:rPr>
        <w:t>企业</w:t>
      </w:r>
      <w:r>
        <w:rPr>
          <w:rFonts w:ascii="Times New Roman"/>
        </w:rPr>
        <w:t>声明的其他安全干预策略。</w:t>
      </w:r>
    </w:p>
    <w:p w14:paraId="4B192850" w14:textId="77777777" w:rsidR="00AC2BDD" w:rsidRDefault="00000000">
      <w:pPr>
        <w:pStyle w:val="af9"/>
        <w:rPr>
          <w:rFonts w:ascii="Times New Roman"/>
        </w:rPr>
      </w:pPr>
      <w:r>
        <w:rPr>
          <w:rFonts w:ascii="Times New Roman"/>
        </w:rPr>
        <w:t>若驾驶员操纵车辆其他干预装置，</w:t>
      </w:r>
      <w:r>
        <w:rPr>
          <w:rFonts w:ascii="Times New Roman"/>
        </w:rPr>
        <w:t>ADS</w:t>
      </w:r>
      <w:r>
        <w:rPr>
          <w:rFonts w:ascii="Times New Roman"/>
        </w:rPr>
        <w:t>应对驾驶员进行提示，并按照</w:t>
      </w:r>
      <w:r>
        <w:rPr>
          <w:rFonts w:ascii="Times New Roman" w:hint="eastAsia"/>
        </w:rPr>
        <w:t>企业</w:t>
      </w:r>
      <w:r>
        <w:rPr>
          <w:rFonts w:ascii="Times New Roman"/>
        </w:rPr>
        <w:t>声明的策略执行。</w:t>
      </w:r>
    </w:p>
    <w:p w14:paraId="4B192851" w14:textId="77777777" w:rsidR="00AC2BDD" w:rsidRDefault="00000000">
      <w:pPr>
        <w:pStyle w:val="af9"/>
        <w:numPr>
          <w:ilvl w:val="0"/>
          <w:numId w:val="0"/>
          <w:ins w:id="51" w:author="王曼娜" w:date="1900-01-01T00:00:00Z"/>
        </w:numPr>
        <w:ind w:firstLineChars="300" w:firstLine="540"/>
        <w:rPr>
          <w:rFonts w:ascii="Times New Roman"/>
          <w:sz w:val="18"/>
          <w:szCs w:val="16"/>
        </w:rPr>
      </w:pPr>
      <w:r>
        <w:rPr>
          <w:rFonts w:ascii="Times New Roman"/>
          <w:sz w:val="18"/>
          <w:szCs w:val="16"/>
        </w:rPr>
        <w:t>注：其他干预装置如急停装置。</w:t>
      </w:r>
    </w:p>
    <w:p w14:paraId="4B192852" w14:textId="77777777" w:rsidR="00AC2BDD" w:rsidRDefault="00000000">
      <w:pPr>
        <w:pStyle w:val="af0"/>
        <w:spacing w:before="156" w:after="156"/>
        <w:rPr>
          <w:rFonts w:ascii="Times New Roman"/>
        </w:rPr>
      </w:pPr>
      <w:r>
        <w:rPr>
          <w:rFonts w:ascii="Times New Roman"/>
        </w:rPr>
        <w:t>系统状态提示</w:t>
      </w:r>
    </w:p>
    <w:p w14:paraId="4B192853" w14:textId="77777777" w:rsidR="00AC2BDD" w:rsidRDefault="00000000">
      <w:pPr>
        <w:pStyle w:val="af1"/>
        <w:spacing w:before="156" w:after="156"/>
        <w:rPr>
          <w:rFonts w:ascii="Times New Roman"/>
        </w:rPr>
      </w:pPr>
      <w:r>
        <w:rPr>
          <w:rFonts w:ascii="Times New Roman"/>
        </w:rPr>
        <w:lastRenderedPageBreak/>
        <w:t>一般要求</w:t>
      </w:r>
    </w:p>
    <w:p w14:paraId="4B192854" w14:textId="77777777" w:rsidR="00AC2BDD" w:rsidRDefault="00000000">
      <w:pPr>
        <w:pStyle w:val="af5"/>
        <w:ind w:firstLine="420"/>
        <w:rPr>
          <w:rFonts w:ascii="Times New Roman"/>
        </w:rPr>
      </w:pPr>
      <w:r>
        <w:rPr>
          <w:rFonts w:ascii="Times New Roman"/>
        </w:rPr>
        <w:t>ADS</w:t>
      </w:r>
      <w:r>
        <w:rPr>
          <w:rFonts w:ascii="Times New Roman"/>
        </w:rPr>
        <w:t>应持续向用户提示明确、充分的</w:t>
      </w:r>
      <w:r>
        <w:rPr>
          <w:rFonts w:ascii="Times New Roman"/>
        </w:rPr>
        <w:t>ADS</w:t>
      </w:r>
      <w:r>
        <w:rPr>
          <w:rFonts w:ascii="Times New Roman"/>
        </w:rPr>
        <w:t>状态信息，不应对用户造成干扰。当</w:t>
      </w:r>
      <w:r>
        <w:rPr>
          <w:rFonts w:ascii="Times New Roman"/>
        </w:rPr>
        <w:t>ADS</w:t>
      </w:r>
      <w:r>
        <w:rPr>
          <w:rFonts w:ascii="Times New Roman"/>
        </w:rPr>
        <w:t>状态发生变化时，</w:t>
      </w:r>
      <w:r>
        <w:rPr>
          <w:rFonts w:ascii="Times New Roman"/>
        </w:rPr>
        <w:t>ADS</w:t>
      </w:r>
      <w:r>
        <w:rPr>
          <w:rFonts w:ascii="Times New Roman"/>
        </w:rPr>
        <w:t>应及时向用户提供必要的提示信息。</w:t>
      </w:r>
    </w:p>
    <w:p w14:paraId="4B192855" w14:textId="77777777" w:rsidR="00AC2BDD" w:rsidRDefault="00000000">
      <w:pPr>
        <w:pStyle w:val="af1"/>
        <w:spacing w:before="156" w:after="156"/>
        <w:rPr>
          <w:rFonts w:ascii="Times New Roman"/>
        </w:rPr>
      </w:pPr>
      <w:r>
        <w:rPr>
          <w:rFonts w:ascii="Times New Roman"/>
        </w:rPr>
        <w:t>未就绪状态提示</w:t>
      </w:r>
    </w:p>
    <w:p w14:paraId="4B192856" w14:textId="77777777" w:rsidR="00AC2BDD" w:rsidRDefault="00000000">
      <w:pPr>
        <w:pStyle w:val="af5"/>
        <w:ind w:firstLine="420"/>
        <w:rPr>
          <w:rFonts w:ascii="Times New Roman"/>
        </w:rPr>
      </w:pPr>
      <w:r>
        <w:rPr>
          <w:rFonts w:ascii="Times New Roman"/>
        </w:rPr>
        <w:t>若由于</w:t>
      </w:r>
      <w:r>
        <w:rPr>
          <w:rFonts w:ascii="Times New Roman"/>
        </w:rPr>
        <w:t>ADS</w:t>
      </w:r>
      <w:r>
        <w:rPr>
          <w:rFonts w:ascii="Times New Roman"/>
        </w:rPr>
        <w:t>未就绪而导致用户激活系统失败，则应向用户直观地提示。</w:t>
      </w:r>
    </w:p>
    <w:p w14:paraId="4B192857" w14:textId="77777777" w:rsidR="00AC2BDD" w:rsidRDefault="00000000">
      <w:pPr>
        <w:pStyle w:val="af1"/>
        <w:spacing w:before="156" w:after="156"/>
        <w:rPr>
          <w:rFonts w:ascii="Times New Roman"/>
        </w:rPr>
      </w:pPr>
      <w:r>
        <w:rPr>
          <w:rFonts w:ascii="Times New Roman"/>
        </w:rPr>
        <w:t>就绪状态提示</w:t>
      </w:r>
    </w:p>
    <w:p w14:paraId="4B192858" w14:textId="77777777" w:rsidR="00AC2BDD" w:rsidRDefault="00000000">
      <w:pPr>
        <w:pStyle w:val="af5"/>
        <w:ind w:firstLine="420"/>
        <w:rPr>
          <w:rFonts w:ascii="Times New Roman"/>
        </w:rPr>
      </w:pPr>
      <w:r>
        <w:rPr>
          <w:rFonts w:ascii="Times New Roman"/>
        </w:rPr>
        <w:t>当</w:t>
      </w:r>
      <w:r>
        <w:rPr>
          <w:rFonts w:ascii="Times New Roman"/>
        </w:rPr>
        <w:t>ADS</w:t>
      </w:r>
      <w:r>
        <w:rPr>
          <w:rFonts w:ascii="Times New Roman"/>
        </w:rPr>
        <w:t>处于就绪状态时，应至少通过光学信号向用户提示系统可被激活。</w:t>
      </w:r>
    </w:p>
    <w:p w14:paraId="4B192859" w14:textId="77777777" w:rsidR="00AC2BDD" w:rsidRDefault="00000000">
      <w:pPr>
        <w:pStyle w:val="a0"/>
        <w:rPr>
          <w:rFonts w:ascii="Times New Roman"/>
        </w:rPr>
      </w:pPr>
      <w:r>
        <w:rPr>
          <w:rFonts w:ascii="Times New Roman"/>
        </w:rPr>
        <w:t>视觉文字、图标指示等。</w:t>
      </w:r>
    </w:p>
    <w:p w14:paraId="4B19285A" w14:textId="77777777" w:rsidR="00AC2BDD" w:rsidRDefault="00000000">
      <w:pPr>
        <w:pStyle w:val="af1"/>
        <w:spacing w:before="156" w:after="156"/>
        <w:rPr>
          <w:rFonts w:ascii="Times New Roman"/>
        </w:rPr>
      </w:pPr>
      <w:r>
        <w:rPr>
          <w:rFonts w:ascii="Times New Roman"/>
        </w:rPr>
        <w:t>激活状态提示</w:t>
      </w:r>
    </w:p>
    <w:p w14:paraId="4B19285B" w14:textId="77777777" w:rsidR="00AC2BDD" w:rsidRDefault="00000000">
      <w:pPr>
        <w:pStyle w:val="af9"/>
        <w:rPr>
          <w:rFonts w:ascii="Times New Roman"/>
        </w:rPr>
      </w:pPr>
      <w:r>
        <w:rPr>
          <w:rFonts w:ascii="Times New Roman"/>
        </w:rPr>
        <w:t>ADS</w:t>
      </w:r>
      <w:r>
        <w:rPr>
          <w:rFonts w:ascii="Times New Roman"/>
        </w:rPr>
        <w:t>由未激活状态进入激活状态时，应通过专用的光学信号向用户提示</w:t>
      </w:r>
      <w:r>
        <w:rPr>
          <w:rFonts w:ascii="Times New Roman"/>
        </w:rPr>
        <w:t>ADS</w:t>
      </w:r>
      <w:r>
        <w:rPr>
          <w:rFonts w:ascii="Times New Roman"/>
        </w:rPr>
        <w:t>已激活。</w:t>
      </w:r>
    </w:p>
    <w:p w14:paraId="4B19285C" w14:textId="77777777" w:rsidR="00AC2BDD" w:rsidRDefault="00000000">
      <w:pPr>
        <w:pStyle w:val="af9"/>
        <w:rPr>
          <w:rFonts w:ascii="Times New Roman"/>
        </w:rPr>
      </w:pPr>
      <w:r>
        <w:rPr>
          <w:rFonts w:ascii="Times New Roman"/>
        </w:rPr>
        <w:t>ADS</w:t>
      </w:r>
      <w:r>
        <w:rPr>
          <w:rFonts w:ascii="Times New Roman"/>
        </w:rPr>
        <w:t>处于激活状态时，应通过光学信号向用户进行持续提示。</w:t>
      </w:r>
    </w:p>
    <w:p w14:paraId="4B19285D" w14:textId="77777777" w:rsidR="00AC2BDD" w:rsidRDefault="00000000">
      <w:pPr>
        <w:pStyle w:val="af1"/>
        <w:spacing w:before="156" w:after="156"/>
        <w:rPr>
          <w:rFonts w:ascii="Times New Roman"/>
        </w:rPr>
      </w:pPr>
      <w:r>
        <w:rPr>
          <w:rFonts w:ascii="Times New Roman"/>
        </w:rPr>
        <w:t>退出提示</w:t>
      </w:r>
    </w:p>
    <w:p w14:paraId="4B19285E" w14:textId="77777777" w:rsidR="00AC2BDD" w:rsidRDefault="00000000">
      <w:pPr>
        <w:pStyle w:val="af9"/>
        <w:rPr>
          <w:rFonts w:ascii="Times New Roman"/>
        </w:rPr>
      </w:pPr>
      <w:r>
        <w:rPr>
          <w:rFonts w:ascii="Times New Roman"/>
        </w:rPr>
        <w:t>ADS</w:t>
      </w:r>
      <w:r>
        <w:rPr>
          <w:rFonts w:ascii="Times New Roman"/>
        </w:rPr>
        <w:t>由激活状态退出至未激活状态时，应通过两种以上的方式向用户提示</w:t>
      </w:r>
      <w:r>
        <w:rPr>
          <w:rFonts w:ascii="Times New Roman"/>
        </w:rPr>
        <w:t>ADS</w:t>
      </w:r>
      <w:r>
        <w:rPr>
          <w:rFonts w:ascii="Times New Roman"/>
        </w:rPr>
        <w:t>已退出，至少包括光学信号。由于驾驶员接管导致</w:t>
      </w:r>
      <w:r>
        <w:rPr>
          <w:rFonts w:ascii="Times New Roman"/>
        </w:rPr>
        <w:t>ADS</w:t>
      </w:r>
      <w:r>
        <w:rPr>
          <w:rFonts w:ascii="Times New Roman"/>
        </w:rPr>
        <w:t>退出，可仅用光学信号提示。</w:t>
      </w:r>
    </w:p>
    <w:p w14:paraId="4B19285F" w14:textId="77777777" w:rsidR="00AC2BDD" w:rsidRDefault="00000000">
      <w:pPr>
        <w:pStyle w:val="af1"/>
        <w:spacing w:before="156" w:after="156"/>
        <w:rPr>
          <w:rFonts w:ascii="Times New Roman"/>
        </w:rPr>
      </w:pPr>
      <w:r>
        <w:rPr>
          <w:rFonts w:ascii="Times New Roman"/>
        </w:rPr>
        <w:t>介入请求</w:t>
      </w:r>
    </w:p>
    <w:p w14:paraId="4B192860" w14:textId="77777777" w:rsidR="00AC2BDD" w:rsidRDefault="00000000">
      <w:pPr>
        <w:pStyle w:val="af9"/>
        <w:rPr>
          <w:rFonts w:ascii="Times New Roman"/>
        </w:rPr>
      </w:pPr>
      <w:r>
        <w:rPr>
          <w:rFonts w:ascii="Times New Roman"/>
        </w:rPr>
        <w:t>介入请求应至少包含光学和声学提示信号。</w:t>
      </w:r>
    </w:p>
    <w:p w14:paraId="4B192861" w14:textId="77777777" w:rsidR="00AC2BDD" w:rsidRDefault="00000000">
      <w:pPr>
        <w:pStyle w:val="af9"/>
        <w:rPr>
          <w:rFonts w:ascii="Times New Roman"/>
        </w:rPr>
      </w:pPr>
      <w:r>
        <w:rPr>
          <w:rFonts w:ascii="Times New Roman"/>
        </w:rPr>
        <w:t>介入请求的光学提示信号应直观和明确地提示驾驶员介入请求的响应方式，应至少包括手和方向盘的信息，应</w:t>
      </w:r>
      <w:r>
        <w:rPr>
          <w:rFonts w:ascii="Times New Roman" w:hint="eastAsia"/>
        </w:rPr>
        <w:t>至少包括表示手部和方向盘的基本构成要素</w:t>
      </w:r>
      <w:r>
        <w:rPr>
          <w:rFonts w:ascii="Times New Roman"/>
        </w:rPr>
        <w:t>。</w:t>
      </w:r>
    </w:p>
    <w:p w14:paraId="4B192862" w14:textId="77777777" w:rsidR="00AC2BDD" w:rsidRDefault="00000000">
      <w:pPr>
        <w:pStyle w:val="af9"/>
        <w:rPr>
          <w:rFonts w:ascii="Times New Roman"/>
        </w:rPr>
      </w:pPr>
      <w:r>
        <w:rPr>
          <w:rFonts w:ascii="Times New Roman"/>
        </w:rPr>
        <w:t>在介入请求发出过程中，介入请求应在发出</w:t>
      </w:r>
      <w:r>
        <w:rPr>
          <w:rFonts w:ascii="Times New Roman"/>
        </w:rPr>
        <w:t>4 s</w:t>
      </w:r>
      <w:r>
        <w:rPr>
          <w:rFonts w:ascii="Times New Roman"/>
        </w:rPr>
        <w:t>内升级并保持升级状态至介入请求结束，升级的介入请求应增加持续或间歇性的触觉提示。</w:t>
      </w:r>
    </w:p>
    <w:p w14:paraId="4B192863" w14:textId="77777777" w:rsidR="00AC2BDD" w:rsidRDefault="00000000">
      <w:pPr>
        <w:pStyle w:val="af1"/>
        <w:spacing w:before="156" w:after="156"/>
        <w:rPr>
          <w:rFonts w:ascii="Times New Roman"/>
        </w:rPr>
      </w:pPr>
      <w:r>
        <w:rPr>
          <w:rFonts w:ascii="Times New Roman"/>
        </w:rPr>
        <w:t>MRM</w:t>
      </w:r>
      <w:r>
        <w:rPr>
          <w:rFonts w:ascii="Times New Roman"/>
        </w:rPr>
        <w:t>提示</w:t>
      </w:r>
    </w:p>
    <w:p w14:paraId="4B192864" w14:textId="77777777" w:rsidR="00AC2BDD" w:rsidRDefault="00000000">
      <w:pPr>
        <w:pStyle w:val="af9"/>
        <w:rPr>
          <w:rFonts w:ascii="Times New Roman"/>
        </w:rPr>
      </w:pPr>
      <w:r>
        <w:rPr>
          <w:rFonts w:ascii="Times New Roman"/>
        </w:rPr>
        <w:t>在</w:t>
      </w:r>
      <w:r>
        <w:rPr>
          <w:rFonts w:ascii="Times New Roman"/>
        </w:rPr>
        <w:t>ADS</w:t>
      </w:r>
      <w:r>
        <w:rPr>
          <w:rFonts w:ascii="Times New Roman"/>
        </w:rPr>
        <w:t>执行</w:t>
      </w:r>
      <w:r>
        <w:rPr>
          <w:rFonts w:ascii="Times New Roman"/>
        </w:rPr>
        <w:t>MRM</w:t>
      </w:r>
      <w:r>
        <w:rPr>
          <w:rFonts w:ascii="Times New Roman"/>
        </w:rPr>
        <w:t>过程中，应对用户给出明显提示，提示方式应至少包括光学信号，并附加声学或触觉信号。</w:t>
      </w:r>
    </w:p>
    <w:p w14:paraId="4B192865" w14:textId="77777777" w:rsidR="00AC2BDD" w:rsidRDefault="00000000">
      <w:pPr>
        <w:pStyle w:val="af9"/>
        <w:rPr>
          <w:rFonts w:ascii="Times New Roman"/>
        </w:rPr>
      </w:pPr>
      <w:r>
        <w:rPr>
          <w:rFonts w:ascii="Times New Roman"/>
        </w:rPr>
        <w:t>ADS</w:t>
      </w:r>
      <w:r>
        <w:rPr>
          <w:rFonts w:ascii="Times New Roman"/>
        </w:rPr>
        <w:t>处于</w:t>
      </w:r>
      <w:r>
        <w:rPr>
          <w:rFonts w:ascii="Times New Roman"/>
        </w:rPr>
        <w:t>MRC</w:t>
      </w:r>
      <w:r>
        <w:rPr>
          <w:rFonts w:ascii="Times New Roman"/>
        </w:rPr>
        <w:t>时，应至少以光学、声学或触觉中的两种信号提示用户直至</w:t>
      </w:r>
      <w:r>
        <w:rPr>
          <w:rFonts w:ascii="Times New Roman"/>
        </w:rPr>
        <w:t>ADS</w:t>
      </w:r>
      <w:r>
        <w:rPr>
          <w:rFonts w:ascii="Times New Roman"/>
        </w:rPr>
        <w:t>退出。</w:t>
      </w:r>
    </w:p>
    <w:p w14:paraId="4B192866" w14:textId="77777777" w:rsidR="00AC2BDD" w:rsidRDefault="00000000">
      <w:pPr>
        <w:pStyle w:val="af9"/>
        <w:rPr>
          <w:rFonts w:ascii="Times New Roman"/>
        </w:rPr>
      </w:pPr>
      <w:r>
        <w:rPr>
          <w:rFonts w:ascii="Times New Roman"/>
        </w:rPr>
        <w:t>对于需要接管的</w:t>
      </w:r>
      <w:r>
        <w:rPr>
          <w:rFonts w:ascii="Times New Roman"/>
        </w:rPr>
        <w:t>ADS</w:t>
      </w:r>
      <w:r>
        <w:rPr>
          <w:rFonts w:ascii="Times New Roman"/>
        </w:rPr>
        <w:t>，</w:t>
      </w:r>
      <w:r>
        <w:rPr>
          <w:rFonts w:ascii="Times New Roman"/>
        </w:rPr>
        <w:t>MRM</w:t>
      </w:r>
      <w:r>
        <w:rPr>
          <w:rFonts w:ascii="Times New Roman"/>
        </w:rPr>
        <w:t>的提示信号应与介入请求不同。</w:t>
      </w:r>
    </w:p>
    <w:p w14:paraId="4B192867" w14:textId="77777777" w:rsidR="00AC2BDD" w:rsidRDefault="00000000">
      <w:pPr>
        <w:pStyle w:val="af1"/>
        <w:spacing w:before="156" w:after="156"/>
        <w:rPr>
          <w:rFonts w:ascii="Times New Roman"/>
        </w:rPr>
      </w:pPr>
      <w:r>
        <w:rPr>
          <w:rFonts w:ascii="Times New Roman"/>
        </w:rPr>
        <w:t>失效提示</w:t>
      </w:r>
    </w:p>
    <w:p w14:paraId="4B192868" w14:textId="77777777" w:rsidR="00AC2BDD" w:rsidRDefault="00000000">
      <w:pPr>
        <w:pStyle w:val="af5"/>
        <w:ind w:firstLine="420"/>
        <w:rPr>
          <w:rFonts w:ascii="Times New Roman"/>
        </w:rPr>
      </w:pPr>
      <w:r>
        <w:rPr>
          <w:rFonts w:ascii="Times New Roman"/>
        </w:rPr>
        <w:t>在</w:t>
      </w:r>
      <w:r>
        <w:rPr>
          <w:rFonts w:ascii="Times New Roman"/>
        </w:rPr>
        <w:t>ADS</w:t>
      </w:r>
      <w:r>
        <w:rPr>
          <w:rFonts w:ascii="Times New Roman"/>
        </w:rPr>
        <w:t>激活状态下，若检测到</w:t>
      </w:r>
      <w:r>
        <w:rPr>
          <w:rFonts w:ascii="Times New Roman"/>
        </w:rPr>
        <w:t>ADS</w:t>
      </w:r>
      <w:r>
        <w:rPr>
          <w:rFonts w:ascii="Times New Roman"/>
        </w:rPr>
        <w:t>失效，应对用户给出明显提示，应至少包括光学提示信号。</w:t>
      </w:r>
    </w:p>
    <w:p w14:paraId="4B192869" w14:textId="77777777" w:rsidR="00AC2BDD" w:rsidRDefault="00000000">
      <w:pPr>
        <w:pStyle w:val="af"/>
        <w:spacing w:before="312" w:after="312"/>
        <w:rPr>
          <w:rFonts w:ascii="Times New Roman"/>
        </w:rPr>
      </w:pPr>
      <w:bookmarkStart w:id="52" w:name="_Toc31943"/>
      <w:r>
        <w:rPr>
          <w:rFonts w:ascii="Times New Roman"/>
        </w:rPr>
        <w:t>说明书</w:t>
      </w:r>
      <w:bookmarkEnd w:id="52"/>
    </w:p>
    <w:p w14:paraId="4B19286A" w14:textId="77777777" w:rsidR="00AC2BDD" w:rsidRDefault="00000000">
      <w:pPr>
        <w:pStyle w:val="af5"/>
        <w:ind w:firstLine="420"/>
        <w:rPr>
          <w:rFonts w:ascii="Times New Roman"/>
        </w:rPr>
      </w:pPr>
      <w:r>
        <w:rPr>
          <w:rFonts w:ascii="Times New Roman"/>
        </w:rPr>
        <w:t>对于装备</w:t>
      </w:r>
      <w:r>
        <w:rPr>
          <w:rFonts w:ascii="Times New Roman"/>
        </w:rPr>
        <w:t>ADS</w:t>
      </w:r>
      <w:r>
        <w:rPr>
          <w:rFonts w:ascii="Times New Roman"/>
        </w:rPr>
        <w:t>的车辆，其产品说明书至少应包含：</w:t>
      </w:r>
    </w:p>
    <w:p w14:paraId="4B19286B" w14:textId="77777777" w:rsidR="00AC2BDD" w:rsidRDefault="00000000">
      <w:pPr>
        <w:pStyle w:val="a4"/>
        <w:numPr>
          <w:ilvl w:val="0"/>
          <w:numId w:val="21"/>
        </w:numPr>
        <w:rPr>
          <w:rFonts w:ascii="Times New Roman"/>
        </w:rPr>
      </w:pPr>
      <w:r>
        <w:rPr>
          <w:rFonts w:ascii="Times New Roman"/>
        </w:rPr>
        <w:t>“</w:t>
      </w:r>
      <w:r>
        <w:rPr>
          <w:rFonts w:ascii="Times New Roman"/>
        </w:rPr>
        <w:t>本车具备</w:t>
      </w:r>
      <w:proofErr w:type="gramStart"/>
      <w:r>
        <w:rPr>
          <w:rFonts w:ascii="Times New Roman"/>
        </w:rPr>
        <w:t>ADS”</w:t>
      </w:r>
      <w:r>
        <w:rPr>
          <w:rFonts w:ascii="Times New Roman"/>
        </w:rPr>
        <w:t>等内容的说明</w:t>
      </w:r>
      <w:proofErr w:type="gramEnd"/>
      <w:r>
        <w:rPr>
          <w:rFonts w:ascii="Times New Roman"/>
        </w:rPr>
        <w:t>；</w:t>
      </w:r>
    </w:p>
    <w:p w14:paraId="4B19286C" w14:textId="77777777" w:rsidR="00AC2BDD" w:rsidRDefault="00000000">
      <w:pPr>
        <w:pStyle w:val="a4"/>
        <w:numPr>
          <w:ilvl w:val="0"/>
          <w:numId w:val="21"/>
        </w:numPr>
        <w:rPr>
          <w:rFonts w:ascii="Times New Roman"/>
        </w:rPr>
      </w:pPr>
      <w:proofErr w:type="gramStart"/>
      <w:r>
        <w:rPr>
          <w:rFonts w:ascii="Times New Roman"/>
        </w:rPr>
        <w:t>ADS</w:t>
      </w:r>
      <w:r>
        <w:rPr>
          <w:rFonts w:ascii="Times New Roman"/>
        </w:rPr>
        <w:t>允许被激活的设计运行条件的说明；</w:t>
      </w:r>
      <w:proofErr w:type="gramEnd"/>
    </w:p>
    <w:p w14:paraId="4B19286D" w14:textId="77777777" w:rsidR="00AC2BDD" w:rsidRDefault="00000000">
      <w:pPr>
        <w:pStyle w:val="a4"/>
        <w:rPr>
          <w:rFonts w:ascii="Times New Roman"/>
        </w:rPr>
      </w:pPr>
      <w:r>
        <w:rPr>
          <w:rFonts w:ascii="Times New Roman"/>
        </w:rPr>
        <w:t>激活</w:t>
      </w:r>
      <w:r>
        <w:rPr>
          <w:rFonts w:ascii="Times New Roman"/>
        </w:rPr>
        <w:t>ADS</w:t>
      </w:r>
      <w:r>
        <w:rPr>
          <w:rFonts w:ascii="Times New Roman"/>
        </w:rPr>
        <w:t>的方法及条件的说明；</w:t>
      </w:r>
    </w:p>
    <w:p w14:paraId="4B19286E" w14:textId="77777777" w:rsidR="00AC2BDD" w:rsidRDefault="00000000">
      <w:pPr>
        <w:pStyle w:val="a4"/>
        <w:rPr>
          <w:rFonts w:ascii="Times New Roman"/>
        </w:rPr>
      </w:pPr>
      <w:proofErr w:type="gramStart"/>
      <w:r>
        <w:rPr>
          <w:rFonts w:ascii="Times New Roman"/>
        </w:rPr>
        <w:t>ADS</w:t>
      </w:r>
      <w:r>
        <w:rPr>
          <w:rFonts w:ascii="Times New Roman"/>
        </w:rPr>
        <w:t>就绪状态提示信号的说明；</w:t>
      </w:r>
      <w:proofErr w:type="gramEnd"/>
    </w:p>
    <w:p w14:paraId="4B19286F" w14:textId="77777777" w:rsidR="00AC2BDD" w:rsidRDefault="00000000">
      <w:pPr>
        <w:pStyle w:val="a4"/>
        <w:rPr>
          <w:rFonts w:ascii="Times New Roman"/>
        </w:rPr>
      </w:pPr>
      <w:proofErr w:type="gramStart"/>
      <w:r>
        <w:rPr>
          <w:rFonts w:ascii="Times New Roman"/>
        </w:rPr>
        <w:t>ADS</w:t>
      </w:r>
      <w:r>
        <w:rPr>
          <w:rFonts w:ascii="Times New Roman"/>
        </w:rPr>
        <w:t>激活状态提示信号的说明；</w:t>
      </w:r>
      <w:proofErr w:type="gramEnd"/>
    </w:p>
    <w:p w14:paraId="4B192870" w14:textId="77777777" w:rsidR="00AC2BDD" w:rsidRDefault="00000000">
      <w:pPr>
        <w:pStyle w:val="a4"/>
        <w:rPr>
          <w:rFonts w:ascii="Times New Roman"/>
        </w:rPr>
      </w:pPr>
      <w:proofErr w:type="gramStart"/>
      <w:r>
        <w:rPr>
          <w:rFonts w:ascii="Times New Roman"/>
        </w:rPr>
        <w:lastRenderedPageBreak/>
        <w:t>ADS</w:t>
      </w:r>
      <w:r>
        <w:rPr>
          <w:rFonts w:ascii="Times New Roman"/>
        </w:rPr>
        <w:t>是否需要接管的说明；</w:t>
      </w:r>
      <w:proofErr w:type="gramEnd"/>
    </w:p>
    <w:p w14:paraId="4B192871" w14:textId="77777777" w:rsidR="00AC2BDD" w:rsidRDefault="00000000">
      <w:pPr>
        <w:pStyle w:val="a4"/>
        <w:rPr>
          <w:rFonts w:ascii="Times New Roman"/>
        </w:rPr>
      </w:pPr>
      <w:r>
        <w:rPr>
          <w:rFonts w:ascii="Times New Roman"/>
        </w:rPr>
        <w:t>若</w:t>
      </w:r>
      <w:r>
        <w:rPr>
          <w:rFonts w:ascii="Times New Roman"/>
        </w:rPr>
        <w:t>ADS</w:t>
      </w:r>
      <w:r>
        <w:rPr>
          <w:rFonts w:ascii="Times New Roman"/>
        </w:rPr>
        <w:t>需要接管，</w:t>
      </w:r>
      <w:r>
        <w:rPr>
          <w:rFonts w:ascii="Times New Roman"/>
        </w:rPr>
        <w:t>“</w:t>
      </w:r>
      <w:r>
        <w:rPr>
          <w:rFonts w:ascii="Times New Roman"/>
        </w:rPr>
        <w:t>本车</w:t>
      </w:r>
      <w:r>
        <w:rPr>
          <w:rFonts w:ascii="Times New Roman"/>
        </w:rPr>
        <w:t>ADS</w:t>
      </w:r>
      <w:r>
        <w:rPr>
          <w:rFonts w:ascii="Times New Roman"/>
        </w:rPr>
        <w:t>在特定条件下需要被驾驶员接管</w:t>
      </w:r>
      <w:r>
        <w:rPr>
          <w:rFonts w:ascii="Times New Roman"/>
        </w:rPr>
        <w:t>”</w:t>
      </w:r>
      <w:r>
        <w:rPr>
          <w:rFonts w:ascii="Times New Roman"/>
        </w:rPr>
        <w:t>等内容的说明；</w:t>
      </w:r>
    </w:p>
    <w:p w14:paraId="4B192872" w14:textId="77777777" w:rsidR="00AC2BDD" w:rsidRDefault="00000000">
      <w:pPr>
        <w:pStyle w:val="a4"/>
        <w:rPr>
          <w:rFonts w:ascii="Times New Roman"/>
        </w:rPr>
      </w:pPr>
      <w:r>
        <w:rPr>
          <w:rFonts w:ascii="Times New Roman"/>
        </w:rPr>
        <w:t>若</w:t>
      </w:r>
      <w:r>
        <w:rPr>
          <w:rFonts w:ascii="Times New Roman"/>
        </w:rPr>
        <w:t>ADS</w:t>
      </w:r>
      <w:r>
        <w:rPr>
          <w:rFonts w:ascii="Times New Roman"/>
        </w:rPr>
        <w:t>需要接管，介入请求的说明；</w:t>
      </w:r>
    </w:p>
    <w:p w14:paraId="4B192873" w14:textId="77777777" w:rsidR="00AC2BDD" w:rsidRDefault="00000000">
      <w:pPr>
        <w:pStyle w:val="a4"/>
        <w:outlineLvl w:val="0"/>
        <w:rPr>
          <w:rFonts w:ascii="Times New Roman"/>
        </w:rPr>
      </w:pPr>
      <w:bookmarkStart w:id="53" w:name="_Toc28627"/>
      <w:r>
        <w:rPr>
          <w:rFonts w:ascii="Times New Roman"/>
        </w:rPr>
        <w:t>若</w:t>
      </w:r>
      <w:r>
        <w:rPr>
          <w:rFonts w:ascii="Times New Roman"/>
        </w:rPr>
        <w:t>ADS</w:t>
      </w:r>
      <w:r>
        <w:rPr>
          <w:rFonts w:ascii="Times New Roman"/>
        </w:rPr>
        <w:t>需要接管，接管</w:t>
      </w:r>
      <w:r>
        <w:rPr>
          <w:rFonts w:ascii="Times New Roman"/>
        </w:rPr>
        <w:t>ADS</w:t>
      </w:r>
      <w:r>
        <w:rPr>
          <w:rFonts w:ascii="Times New Roman"/>
        </w:rPr>
        <w:t>的方法；</w:t>
      </w:r>
      <w:bookmarkEnd w:id="53"/>
    </w:p>
    <w:p w14:paraId="4B192874" w14:textId="77777777" w:rsidR="00AC2BDD" w:rsidRDefault="00000000">
      <w:pPr>
        <w:pStyle w:val="a4"/>
        <w:rPr>
          <w:rFonts w:ascii="Times New Roman"/>
        </w:rPr>
      </w:pPr>
      <w:r>
        <w:rPr>
          <w:rFonts w:ascii="Times New Roman"/>
        </w:rPr>
        <w:t>驾驶员接管能力不足提示信号的说明；</w:t>
      </w:r>
    </w:p>
    <w:p w14:paraId="4B192875" w14:textId="77777777" w:rsidR="00AC2BDD" w:rsidRDefault="00000000">
      <w:pPr>
        <w:pStyle w:val="a4"/>
        <w:rPr>
          <w:rFonts w:ascii="Times New Roman"/>
        </w:rPr>
      </w:pPr>
      <w:r>
        <w:rPr>
          <w:rFonts w:ascii="Times New Roman"/>
        </w:rPr>
        <w:t>干预</w:t>
      </w:r>
      <w:r>
        <w:rPr>
          <w:rFonts w:ascii="Times New Roman"/>
        </w:rPr>
        <w:t>ADS</w:t>
      </w:r>
      <w:r>
        <w:rPr>
          <w:rFonts w:ascii="Times New Roman"/>
        </w:rPr>
        <w:t>的方法及结果的说明；</w:t>
      </w:r>
    </w:p>
    <w:p w14:paraId="4B192876" w14:textId="77777777" w:rsidR="00AC2BDD" w:rsidRDefault="00000000">
      <w:pPr>
        <w:pStyle w:val="a4"/>
        <w:rPr>
          <w:rFonts w:ascii="Times New Roman"/>
        </w:rPr>
      </w:pPr>
      <w:proofErr w:type="gramStart"/>
      <w:r>
        <w:rPr>
          <w:rFonts w:ascii="Times New Roman"/>
        </w:rPr>
        <w:t>ADS</w:t>
      </w:r>
      <w:r>
        <w:rPr>
          <w:rFonts w:ascii="Times New Roman"/>
        </w:rPr>
        <w:t>执行</w:t>
      </w:r>
      <w:r>
        <w:rPr>
          <w:rFonts w:ascii="Times New Roman"/>
        </w:rPr>
        <w:t>MRM</w:t>
      </w:r>
      <w:r>
        <w:rPr>
          <w:rFonts w:ascii="Times New Roman"/>
        </w:rPr>
        <w:t>的条件的说明；</w:t>
      </w:r>
      <w:proofErr w:type="gramEnd"/>
    </w:p>
    <w:p w14:paraId="4B192877" w14:textId="77777777" w:rsidR="00AC2BDD" w:rsidRDefault="00000000">
      <w:pPr>
        <w:pStyle w:val="a4"/>
        <w:rPr>
          <w:rFonts w:ascii="Times New Roman"/>
        </w:rPr>
      </w:pPr>
      <w:proofErr w:type="gramStart"/>
      <w:r>
        <w:rPr>
          <w:rFonts w:ascii="Times New Roman"/>
        </w:rPr>
        <w:t>ADS</w:t>
      </w:r>
      <w:r>
        <w:rPr>
          <w:rFonts w:ascii="Times New Roman"/>
        </w:rPr>
        <w:t>执行</w:t>
      </w:r>
      <w:r>
        <w:rPr>
          <w:rFonts w:ascii="Times New Roman"/>
        </w:rPr>
        <w:t>MRM</w:t>
      </w:r>
      <w:r>
        <w:rPr>
          <w:rFonts w:ascii="Times New Roman"/>
        </w:rPr>
        <w:t>期间的提示信号的说明；</w:t>
      </w:r>
      <w:proofErr w:type="gramEnd"/>
    </w:p>
    <w:p w14:paraId="4B192878" w14:textId="77777777" w:rsidR="00AC2BDD" w:rsidRDefault="00000000">
      <w:pPr>
        <w:pStyle w:val="a4"/>
        <w:rPr>
          <w:rFonts w:ascii="Times New Roman"/>
        </w:rPr>
      </w:pPr>
      <w:proofErr w:type="gramStart"/>
      <w:r>
        <w:rPr>
          <w:rFonts w:ascii="Times New Roman"/>
        </w:rPr>
        <w:t>ADS</w:t>
      </w:r>
      <w:r>
        <w:rPr>
          <w:rFonts w:ascii="Times New Roman"/>
        </w:rPr>
        <w:t>执行</w:t>
      </w:r>
      <w:r>
        <w:rPr>
          <w:rFonts w:ascii="Times New Roman"/>
        </w:rPr>
        <w:t>MRM</w:t>
      </w:r>
      <w:r>
        <w:rPr>
          <w:rFonts w:ascii="Times New Roman"/>
        </w:rPr>
        <w:t>的状态及结果的说明；</w:t>
      </w:r>
      <w:proofErr w:type="gramEnd"/>
    </w:p>
    <w:p w14:paraId="4B192879" w14:textId="77777777" w:rsidR="00AC2BDD" w:rsidRDefault="00000000">
      <w:pPr>
        <w:pStyle w:val="a4"/>
        <w:rPr>
          <w:rFonts w:ascii="Times New Roman"/>
        </w:rPr>
      </w:pPr>
      <w:r>
        <w:rPr>
          <w:rFonts w:ascii="Times New Roman"/>
        </w:rPr>
        <w:t>退出</w:t>
      </w:r>
      <w:r>
        <w:rPr>
          <w:rFonts w:ascii="Times New Roman"/>
        </w:rPr>
        <w:t>ADS</w:t>
      </w:r>
      <w:r>
        <w:rPr>
          <w:rFonts w:ascii="Times New Roman"/>
        </w:rPr>
        <w:t>的方法及条件的说明。</w:t>
      </w:r>
    </w:p>
    <w:p w14:paraId="4B19287A" w14:textId="77777777" w:rsidR="00AC2BDD" w:rsidRDefault="00000000">
      <w:pPr>
        <w:pStyle w:val="a4"/>
        <w:rPr>
          <w:rFonts w:ascii="Times New Roman"/>
        </w:rPr>
        <w:sectPr w:rsidR="00AC2BDD">
          <w:footerReference w:type="default" r:id="rId14"/>
          <w:pgSz w:w="11906" w:h="16838"/>
          <w:pgMar w:top="1871" w:right="1134" w:bottom="1134" w:left="1134" w:header="1418" w:footer="1134" w:gutter="284"/>
          <w:pgNumType w:start="1"/>
          <w:cols w:space="425"/>
          <w:formProt w:val="0"/>
          <w:docGrid w:type="lines" w:linePitch="312"/>
        </w:sectPr>
      </w:pPr>
      <w:r>
        <w:rPr>
          <w:rFonts w:ascii="Times New Roman" w:hint="eastAsia"/>
        </w:rPr>
        <w:t>发生碰撞事故后，对用户的建议。</w:t>
      </w:r>
    </w:p>
    <w:p w14:paraId="4B19287B" w14:textId="77777777" w:rsidR="00AC2BDD" w:rsidRDefault="00000000">
      <w:pPr>
        <w:pStyle w:val="a6"/>
        <w:rPr>
          <w:rFonts w:ascii="Times New Roman" w:hAnsi="Times New Roman"/>
        </w:rPr>
      </w:pPr>
      <w:r>
        <w:rPr>
          <w:rFonts w:ascii="Times New Roman" w:hAnsi="Times New Roman"/>
        </w:rPr>
        <w:lastRenderedPageBreak/>
        <w:t xml:space="preserve">  </w:t>
      </w:r>
    </w:p>
    <w:p w14:paraId="4B19287C" w14:textId="77777777" w:rsidR="00AC2BDD" w:rsidRDefault="00AC2BDD">
      <w:pPr>
        <w:pStyle w:val="a7"/>
        <w:rPr>
          <w:rFonts w:ascii="Times New Roman"/>
        </w:rPr>
      </w:pPr>
    </w:p>
    <w:p w14:paraId="4B19287D" w14:textId="77777777" w:rsidR="00AC2BDD" w:rsidRDefault="00AC2BDD">
      <w:pPr>
        <w:pStyle w:val="aa"/>
        <w:spacing w:before="78" w:after="156"/>
        <w:rPr>
          <w:rFonts w:ascii="Times New Roman"/>
        </w:rPr>
      </w:pPr>
      <w:bookmarkStart w:id="54" w:name="_Toc16199"/>
      <w:bookmarkEnd w:id="54"/>
    </w:p>
    <w:p w14:paraId="4B19287E" w14:textId="77777777" w:rsidR="00AC2BDD" w:rsidRDefault="00000000">
      <w:pPr>
        <w:pStyle w:val="aa"/>
        <w:numPr>
          <w:ilvl w:val="255"/>
          <w:numId w:val="0"/>
        </w:numPr>
        <w:spacing w:before="78" w:after="156"/>
        <w:rPr>
          <w:rFonts w:ascii="Times New Roman"/>
        </w:rPr>
      </w:pPr>
      <w:bookmarkStart w:id="55" w:name="_Toc30864"/>
      <w:r>
        <w:rPr>
          <w:rFonts w:ascii="Times New Roman"/>
        </w:rPr>
        <w:t>（规范性）</w:t>
      </w:r>
      <w:bookmarkEnd w:id="55"/>
    </w:p>
    <w:p w14:paraId="4B19287F" w14:textId="77777777" w:rsidR="00AC2BDD" w:rsidRDefault="00000000">
      <w:pPr>
        <w:pStyle w:val="aa"/>
        <w:numPr>
          <w:ilvl w:val="0"/>
          <w:numId w:val="0"/>
        </w:numPr>
        <w:spacing w:before="78" w:after="156"/>
        <w:rPr>
          <w:rFonts w:ascii="Times New Roman"/>
        </w:rPr>
      </w:pPr>
      <w:bookmarkStart w:id="56" w:name="_Toc12667"/>
      <w:r>
        <w:rPr>
          <w:rFonts w:ascii="Times New Roman"/>
        </w:rPr>
        <w:t>适用于</w:t>
      </w:r>
      <w:r>
        <w:rPr>
          <w:rFonts w:ascii="Times New Roman"/>
        </w:rPr>
        <w:t>ADS</w:t>
      </w:r>
      <w:r>
        <w:rPr>
          <w:rFonts w:ascii="Times New Roman"/>
        </w:rPr>
        <w:t>的安全性的特殊要求</w:t>
      </w:r>
      <w:bookmarkEnd w:id="56"/>
    </w:p>
    <w:p w14:paraId="4B192880" w14:textId="77777777" w:rsidR="00AC2BDD" w:rsidRDefault="00000000">
      <w:pPr>
        <w:pStyle w:val="ab"/>
        <w:spacing w:before="156" w:after="156"/>
        <w:rPr>
          <w:rFonts w:ascii="Times New Roman"/>
        </w:rPr>
      </w:pPr>
      <w:r>
        <w:rPr>
          <w:rFonts w:ascii="Times New Roman"/>
        </w:rPr>
        <w:t>总则</w:t>
      </w:r>
    </w:p>
    <w:p w14:paraId="4B192881" w14:textId="77777777" w:rsidR="00AC2BDD" w:rsidRDefault="00000000">
      <w:pPr>
        <w:pStyle w:val="af5"/>
        <w:ind w:firstLine="420"/>
        <w:rPr>
          <w:rFonts w:ascii="Times New Roman"/>
        </w:rPr>
      </w:pPr>
      <w:r>
        <w:rPr>
          <w:rFonts w:ascii="Times New Roman"/>
        </w:rPr>
        <w:t>本附录旨在确保</w:t>
      </w:r>
      <w:r>
        <w:rPr>
          <w:rFonts w:ascii="Times New Roman" w:hint="eastAsia"/>
        </w:rPr>
        <w:t>企业</w:t>
      </w:r>
      <w:r>
        <w:rPr>
          <w:rFonts w:ascii="Times New Roman"/>
        </w:rPr>
        <w:t>在自动驾驶系统设计和开发过程中对功能安全和预期功能安全进行了充分的考虑，并贯穿整个车辆的生命周期过程（设计、开发、生产、在用、报废），以避免因自动驾驶系统故障、预期功能不足以及合理误用导致的对驾驶员、乘客和其他道路使用者造成不合理的风险，确保自动驾驶系统的运行安全。</w:t>
      </w:r>
    </w:p>
    <w:p w14:paraId="4B192882" w14:textId="77777777" w:rsidR="00AC2BDD" w:rsidRDefault="00000000">
      <w:pPr>
        <w:pStyle w:val="af5"/>
        <w:ind w:firstLine="420"/>
        <w:rPr>
          <w:rFonts w:ascii="Times New Roman"/>
        </w:rPr>
      </w:pPr>
      <w:r>
        <w:rPr>
          <w:rFonts w:ascii="Times New Roman"/>
        </w:rPr>
        <w:t>本附录规定了自动驾驶系统在功能安全和预期功能安全方面的特殊要求。</w:t>
      </w:r>
    </w:p>
    <w:p w14:paraId="4B192883" w14:textId="77777777" w:rsidR="00AC2BDD" w:rsidRDefault="00000000">
      <w:pPr>
        <w:pStyle w:val="af5"/>
        <w:ind w:firstLine="420"/>
        <w:rPr>
          <w:rFonts w:ascii="Times New Roman"/>
          <w:strike/>
        </w:rPr>
      </w:pPr>
      <w:r>
        <w:rPr>
          <w:rFonts w:ascii="Times New Roman"/>
        </w:rPr>
        <w:t>本附录不针对自动驾驶系统的标称性能，也不作为自动驾驶系统功能安全和预期功能安全开发的具体指导，而是规定自动驾驶系统设计、验证和确认过程中应遵循的方法和应具备的信息，作为满足功能安全和预期功能安全的依据。</w:t>
      </w:r>
    </w:p>
    <w:p w14:paraId="4B192884" w14:textId="77777777" w:rsidR="00AC2BDD" w:rsidRDefault="00000000">
      <w:pPr>
        <w:pStyle w:val="ab"/>
        <w:spacing w:before="156" w:after="156"/>
        <w:rPr>
          <w:rFonts w:ascii="Times New Roman"/>
        </w:rPr>
      </w:pPr>
      <w:r>
        <w:rPr>
          <w:rFonts w:ascii="Times New Roman"/>
        </w:rPr>
        <w:t>文档</w:t>
      </w:r>
    </w:p>
    <w:p w14:paraId="4B192885" w14:textId="77777777" w:rsidR="00AC2BDD" w:rsidRDefault="00000000">
      <w:pPr>
        <w:pStyle w:val="ac"/>
        <w:spacing w:before="156" w:after="156"/>
        <w:rPr>
          <w:rFonts w:ascii="Times New Roman"/>
        </w:rPr>
      </w:pPr>
      <w:r>
        <w:rPr>
          <w:rFonts w:ascii="Times New Roman"/>
        </w:rPr>
        <w:t>总体要求</w:t>
      </w:r>
    </w:p>
    <w:p w14:paraId="4B192886" w14:textId="77777777" w:rsidR="00AC2BDD" w:rsidRDefault="00000000">
      <w:pPr>
        <w:pStyle w:val="afa"/>
        <w:rPr>
          <w:rFonts w:ascii="Times New Roman"/>
        </w:rPr>
      </w:pPr>
      <w:r>
        <w:rPr>
          <w:rFonts w:ascii="Times New Roman" w:hint="eastAsia"/>
        </w:rPr>
        <w:t>企业</w:t>
      </w:r>
      <w:r>
        <w:rPr>
          <w:rFonts w:ascii="Times New Roman"/>
        </w:rPr>
        <w:t>应建立覆盖车辆全生命周期的功能安全和预期功能安全流程。</w:t>
      </w:r>
    </w:p>
    <w:p w14:paraId="4B192887" w14:textId="77777777" w:rsidR="00AC2BDD" w:rsidRDefault="00000000">
      <w:pPr>
        <w:pStyle w:val="afa"/>
        <w:numPr>
          <w:ilvl w:val="0"/>
          <w:numId w:val="0"/>
        </w:numPr>
        <w:rPr>
          <w:rFonts w:ascii="Times New Roman"/>
        </w:rPr>
      </w:pPr>
      <w:r>
        <w:rPr>
          <w:rFonts w:ascii="Times New Roman"/>
        </w:rPr>
        <w:t>注：功能安全流程与预期功能安全流程可合一。</w:t>
      </w:r>
    </w:p>
    <w:p w14:paraId="4B192888" w14:textId="77777777" w:rsidR="00AC2BDD" w:rsidRDefault="00000000">
      <w:pPr>
        <w:pStyle w:val="afa"/>
        <w:rPr>
          <w:rFonts w:ascii="Times New Roman"/>
        </w:rPr>
      </w:pPr>
      <w:r>
        <w:rPr>
          <w:rFonts w:ascii="Times New Roman" w:hint="eastAsia"/>
        </w:rPr>
        <w:t>企业</w:t>
      </w:r>
      <w:r>
        <w:rPr>
          <w:rFonts w:ascii="Times New Roman"/>
        </w:rPr>
        <w:t>应具有相应的文档以证明自动驾驶系统在声明的</w:t>
      </w:r>
      <w:r>
        <w:rPr>
          <w:rFonts w:ascii="Times New Roman"/>
        </w:rPr>
        <w:t>ODC</w:t>
      </w:r>
      <w:r>
        <w:rPr>
          <w:rFonts w:ascii="Times New Roman"/>
        </w:rPr>
        <w:t>内（包括边界）不会对驾驶员、乘客和其他道路使用者造成不合理的风险。</w:t>
      </w:r>
    </w:p>
    <w:p w14:paraId="4B192889" w14:textId="77777777" w:rsidR="00AC2BDD" w:rsidRDefault="00000000">
      <w:pPr>
        <w:pStyle w:val="afa"/>
        <w:rPr>
          <w:rFonts w:ascii="Times New Roman"/>
        </w:rPr>
      </w:pPr>
      <w:r>
        <w:rPr>
          <w:rFonts w:hAnsi="SimHei" w:hint="eastAsia"/>
        </w:rPr>
        <w:t>企业应确保文档和分析数据在该车型确定停产后的10年内保持可用。</w:t>
      </w:r>
    </w:p>
    <w:p w14:paraId="4B19288A" w14:textId="77777777" w:rsidR="00AC2BDD" w:rsidRDefault="00000000">
      <w:pPr>
        <w:pStyle w:val="ac"/>
        <w:spacing w:before="156" w:after="156"/>
        <w:rPr>
          <w:rFonts w:ascii="Times New Roman"/>
        </w:rPr>
      </w:pPr>
      <w:r>
        <w:rPr>
          <w:rFonts w:ascii="Times New Roman" w:hint="eastAsia"/>
        </w:rPr>
        <w:t xml:space="preserve"> </w:t>
      </w:r>
      <w:r>
        <w:rPr>
          <w:rFonts w:ascii="Times New Roman"/>
        </w:rPr>
        <w:t>系统功能描述</w:t>
      </w:r>
    </w:p>
    <w:p w14:paraId="4B19288B" w14:textId="77777777" w:rsidR="00AC2BDD" w:rsidRDefault="00000000">
      <w:pPr>
        <w:pStyle w:val="afa"/>
        <w:rPr>
          <w:rFonts w:ascii="Times New Roman"/>
        </w:rPr>
      </w:pPr>
      <w:r>
        <w:rPr>
          <w:rFonts w:ascii="Times New Roman" w:hint="eastAsia"/>
        </w:rPr>
        <w:t>企业</w:t>
      </w:r>
      <w:r>
        <w:rPr>
          <w:rFonts w:ascii="Times New Roman"/>
        </w:rPr>
        <w:t>应具有相应的文档，用来对自动驾驶系统的功能（包括其对应的驾驶控制策略）进行描述。</w:t>
      </w:r>
    </w:p>
    <w:p w14:paraId="4B19288C" w14:textId="77777777" w:rsidR="00AC2BDD" w:rsidRDefault="00000000">
      <w:pPr>
        <w:pStyle w:val="afa"/>
        <w:rPr>
          <w:rFonts w:ascii="Times New Roman"/>
        </w:rPr>
      </w:pPr>
      <w:r>
        <w:rPr>
          <w:rFonts w:ascii="Times New Roman" w:hint="eastAsia"/>
        </w:rPr>
        <w:t>企业</w:t>
      </w:r>
      <w:r>
        <w:rPr>
          <w:rFonts w:ascii="Times New Roman"/>
        </w:rPr>
        <w:t>应具有相应的文档，用来对在设计运行条件内执行动态驾驶任务所采取的方法以及对应的系统设计运行条件进行描述。</w:t>
      </w:r>
    </w:p>
    <w:p w14:paraId="4B19288D" w14:textId="77777777" w:rsidR="00AC2BDD" w:rsidRDefault="00000000">
      <w:pPr>
        <w:pStyle w:val="afa"/>
        <w:rPr>
          <w:rFonts w:ascii="Times New Roman"/>
        </w:rPr>
      </w:pPr>
      <w:r>
        <w:rPr>
          <w:rFonts w:ascii="Times New Roman" w:hint="eastAsia"/>
        </w:rPr>
        <w:t>企业</w:t>
      </w:r>
      <w:r>
        <w:rPr>
          <w:rFonts w:ascii="Times New Roman"/>
        </w:rPr>
        <w:t>应具有相应的文档，用来对自动驾驶系统与驾驶员、乘员和其他道路使用者预期的交互以及人机界面进行描述，包括当达到系统运行边界时的人机交互（</w:t>
      </w:r>
      <w:r>
        <w:rPr>
          <w:rFonts w:ascii="Times New Roman"/>
        </w:rPr>
        <w:t>HMI</w:t>
      </w:r>
      <w:r>
        <w:rPr>
          <w:rFonts w:ascii="Times New Roman"/>
        </w:rPr>
        <w:t>）和系统向驾驶员发出接管请求的各种情况。</w:t>
      </w:r>
    </w:p>
    <w:p w14:paraId="4B19288E" w14:textId="77777777" w:rsidR="00AC2BDD" w:rsidRDefault="00000000">
      <w:pPr>
        <w:pStyle w:val="afa"/>
        <w:rPr>
          <w:rFonts w:ascii="Times New Roman"/>
        </w:rPr>
      </w:pPr>
      <w:r>
        <w:rPr>
          <w:rFonts w:ascii="Times New Roman" w:hint="eastAsia"/>
        </w:rPr>
        <w:t>企业</w:t>
      </w:r>
      <w:r>
        <w:rPr>
          <w:rFonts w:ascii="Times New Roman"/>
        </w:rPr>
        <w:t>应具有相应的文档，用来对系统激活、干预（包括干预的阈值，例如力矩、角度、持续时间）、最小风险策略和系统退出进行描述，包括如何防止非预期的系统退出策略。此外，如适用，还包括系统如何确认驾驶员状态（例如，是否具备动态驾驶任务接管能力）的相关说明。</w:t>
      </w:r>
    </w:p>
    <w:p w14:paraId="4B19288F" w14:textId="77777777" w:rsidR="00AC2BDD" w:rsidRDefault="00000000">
      <w:pPr>
        <w:pStyle w:val="afa"/>
        <w:rPr>
          <w:rFonts w:ascii="Times New Roman"/>
        </w:rPr>
      </w:pPr>
      <w:r>
        <w:rPr>
          <w:rFonts w:ascii="Times New Roman" w:hint="eastAsia"/>
        </w:rPr>
        <w:t>企业</w:t>
      </w:r>
      <w:r>
        <w:rPr>
          <w:rFonts w:ascii="Times New Roman"/>
        </w:rPr>
        <w:t>应具有相应的文档，用来对感知系统的输入、输出，以及感知系统正常工作范围（包括应对传感器的衰退）以及感知系统对</w:t>
      </w:r>
      <w:r>
        <w:rPr>
          <w:rFonts w:ascii="Times New Roman"/>
        </w:rPr>
        <w:t>ADS</w:t>
      </w:r>
      <w:r>
        <w:rPr>
          <w:rFonts w:ascii="Times New Roman"/>
        </w:rPr>
        <w:t>行为的影响进行描述。</w:t>
      </w:r>
    </w:p>
    <w:p w14:paraId="4B192890" w14:textId="77777777" w:rsidR="00AC2BDD" w:rsidRDefault="00000000">
      <w:pPr>
        <w:pStyle w:val="afa"/>
        <w:rPr>
          <w:rFonts w:ascii="Times New Roman"/>
        </w:rPr>
      </w:pPr>
      <w:r>
        <w:rPr>
          <w:rFonts w:ascii="Times New Roman" w:hint="eastAsia"/>
        </w:rPr>
        <w:t>企业</w:t>
      </w:r>
      <w:r>
        <w:rPr>
          <w:rFonts w:ascii="Times New Roman"/>
        </w:rPr>
        <w:t>应具有相应的文档，用来对决策系统的输出，以及对车辆运动控制的影响进行描述。</w:t>
      </w:r>
    </w:p>
    <w:p w14:paraId="4B192891" w14:textId="77777777" w:rsidR="00AC2BDD" w:rsidRDefault="00000000">
      <w:pPr>
        <w:pStyle w:val="afa"/>
        <w:rPr>
          <w:rFonts w:ascii="Times New Roman"/>
        </w:rPr>
      </w:pPr>
      <w:r>
        <w:rPr>
          <w:rFonts w:ascii="Times New Roman"/>
        </w:rPr>
        <w:t>如果包含连续学习算法，</w:t>
      </w:r>
      <w:r>
        <w:rPr>
          <w:rFonts w:ascii="Times New Roman" w:hint="eastAsia"/>
        </w:rPr>
        <w:t>企业</w:t>
      </w:r>
      <w:r>
        <w:rPr>
          <w:rFonts w:ascii="Times New Roman"/>
        </w:rPr>
        <w:t>应具有相应的文档，用来对数据处理过程进行描述。</w:t>
      </w:r>
    </w:p>
    <w:p w14:paraId="4B192892" w14:textId="77777777" w:rsidR="00AC2BDD" w:rsidRDefault="00000000">
      <w:pPr>
        <w:pStyle w:val="ac"/>
        <w:spacing w:before="156" w:after="156"/>
        <w:rPr>
          <w:rFonts w:ascii="Times New Roman"/>
        </w:rPr>
      </w:pPr>
      <w:r>
        <w:rPr>
          <w:rFonts w:ascii="Times New Roman"/>
        </w:rPr>
        <w:t>系统布局和原理图</w:t>
      </w:r>
    </w:p>
    <w:p w14:paraId="4B192893" w14:textId="77777777" w:rsidR="00AC2BDD" w:rsidRDefault="00000000">
      <w:pPr>
        <w:pStyle w:val="ad"/>
        <w:spacing w:before="156" w:after="156"/>
        <w:rPr>
          <w:rFonts w:ascii="Times New Roman"/>
        </w:rPr>
      </w:pPr>
      <w:r>
        <w:rPr>
          <w:rFonts w:ascii="Times New Roman"/>
        </w:rPr>
        <w:lastRenderedPageBreak/>
        <w:t>系统组件清单</w:t>
      </w:r>
    </w:p>
    <w:p w14:paraId="4B192894" w14:textId="77777777" w:rsidR="00AC2BDD" w:rsidRDefault="00000000">
      <w:pPr>
        <w:pStyle w:val="afb"/>
        <w:rPr>
          <w:rFonts w:ascii="Times New Roman"/>
        </w:rPr>
      </w:pPr>
      <w:r>
        <w:rPr>
          <w:rFonts w:ascii="Times New Roman" w:hint="eastAsia"/>
        </w:rPr>
        <w:t>企业</w:t>
      </w:r>
      <w:r>
        <w:rPr>
          <w:rFonts w:ascii="Times New Roman"/>
        </w:rPr>
        <w:t>应具有组件清单，该清单应包含自动驾驶系统的所有单元，同时也应列出为实现相关自动驾驶功能所需的车辆其它系统。</w:t>
      </w:r>
    </w:p>
    <w:p w14:paraId="4B192895" w14:textId="77777777" w:rsidR="00AC2BDD" w:rsidRDefault="00000000">
      <w:pPr>
        <w:pStyle w:val="afb"/>
        <w:rPr>
          <w:rFonts w:ascii="Times New Roman"/>
        </w:rPr>
      </w:pPr>
      <w:r>
        <w:rPr>
          <w:rFonts w:ascii="Times New Roman" w:hint="eastAsia"/>
        </w:rPr>
        <w:t>企业</w:t>
      </w:r>
      <w:r>
        <w:rPr>
          <w:rFonts w:ascii="Times New Roman"/>
        </w:rPr>
        <w:t>应具有自动驾驶系统布局及原理图，该图应能够清晰地展示组件分布和相互连接。</w:t>
      </w:r>
    </w:p>
    <w:p w14:paraId="4B192896" w14:textId="77777777" w:rsidR="00AC2BDD" w:rsidRDefault="00000000">
      <w:pPr>
        <w:pStyle w:val="afb"/>
        <w:rPr>
          <w:rFonts w:ascii="Times New Roman"/>
        </w:rPr>
      </w:pPr>
      <w:r>
        <w:rPr>
          <w:rFonts w:ascii="Times New Roman"/>
        </w:rPr>
        <w:t>布局及原理图应包括：</w:t>
      </w:r>
    </w:p>
    <w:p w14:paraId="4B192897" w14:textId="77777777" w:rsidR="00AC2BDD" w:rsidRDefault="00000000">
      <w:pPr>
        <w:pStyle w:val="a4"/>
        <w:numPr>
          <w:ilvl w:val="0"/>
          <w:numId w:val="22"/>
        </w:numPr>
        <w:outlineLvl w:val="0"/>
        <w:rPr>
          <w:rFonts w:ascii="Times New Roman"/>
        </w:rPr>
      </w:pPr>
      <w:bookmarkStart w:id="57" w:name="_Toc1366"/>
      <w:r>
        <w:rPr>
          <w:rFonts w:ascii="Times New Roman"/>
        </w:rPr>
        <w:t>感知系统（包含地图和定位系统，如适用）；</w:t>
      </w:r>
      <w:bookmarkEnd w:id="57"/>
    </w:p>
    <w:p w14:paraId="4B192898" w14:textId="77777777" w:rsidR="00AC2BDD" w:rsidRDefault="00000000">
      <w:pPr>
        <w:pStyle w:val="a4"/>
        <w:numPr>
          <w:ilvl w:val="0"/>
          <w:numId w:val="22"/>
        </w:numPr>
        <w:outlineLvl w:val="0"/>
        <w:rPr>
          <w:rFonts w:ascii="Times New Roman"/>
        </w:rPr>
      </w:pPr>
      <w:bookmarkStart w:id="58" w:name="_Toc18206"/>
      <w:r>
        <w:rPr>
          <w:rFonts w:ascii="Times New Roman"/>
        </w:rPr>
        <w:t>决策系统；</w:t>
      </w:r>
      <w:bookmarkEnd w:id="58"/>
    </w:p>
    <w:p w14:paraId="4B192899" w14:textId="77777777" w:rsidR="00AC2BDD" w:rsidRDefault="00000000">
      <w:pPr>
        <w:pStyle w:val="a4"/>
        <w:numPr>
          <w:ilvl w:val="0"/>
          <w:numId w:val="22"/>
        </w:numPr>
        <w:outlineLvl w:val="0"/>
        <w:rPr>
          <w:rFonts w:ascii="Times New Roman"/>
        </w:rPr>
      </w:pPr>
      <w:bookmarkStart w:id="59" w:name="_Toc24104"/>
      <w:r>
        <w:rPr>
          <w:rFonts w:ascii="Times New Roman"/>
        </w:rPr>
        <w:t>由远程后台提供的远程监管或远程监控（如果适用）。</w:t>
      </w:r>
      <w:bookmarkEnd w:id="59"/>
    </w:p>
    <w:p w14:paraId="4B19289A" w14:textId="77777777" w:rsidR="00AC2BDD" w:rsidRDefault="00000000">
      <w:pPr>
        <w:pStyle w:val="ad"/>
        <w:spacing w:before="156" w:after="156"/>
        <w:rPr>
          <w:rFonts w:ascii="Times New Roman"/>
        </w:rPr>
      </w:pPr>
      <w:r>
        <w:rPr>
          <w:rFonts w:ascii="Times New Roman"/>
        </w:rPr>
        <w:t>单元功能</w:t>
      </w:r>
    </w:p>
    <w:p w14:paraId="4B19289B" w14:textId="77777777" w:rsidR="00AC2BDD" w:rsidRDefault="00000000">
      <w:pPr>
        <w:pStyle w:val="af5"/>
        <w:ind w:firstLine="420"/>
        <w:rPr>
          <w:rFonts w:ascii="Times New Roman"/>
        </w:rPr>
      </w:pPr>
      <w:r>
        <w:rPr>
          <w:rFonts w:ascii="Times New Roman" w:hint="eastAsia"/>
        </w:rPr>
        <w:t>企业</w:t>
      </w:r>
      <w:r>
        <w:rPr>
          <w:rFonts w:ascii="Times New Roman"/>
        </w:rPr>
        <w:t>应具有相应的文档，用来概述系统各单元的功能，并展示该单元与其它单元或车辆其它系统间的连接。可使用带标记的框图或其它示意图说明。</w:t>
      </w:r>
    </w:p>
    <w:p w14:paraId="4B19289C" w14:textId="77777777" w:rsidR="00AC2BDD" w:rsidRDefault="00000000">
      <w:pPr>
        <w:pStyle w:val="ad"/>
        <w:spacing w:before="156" w:after="156"/>
        <w:rPr>
          <w:rFonts w:ascii="Times New Roman"/>
        </w:rPr>
      </w:pPr>
      <w:r>
        <w:rPr>
          <w:rFonts w:ascii="Times New Roman"/>
        </w:rPr>
        <w:t>单元的识别</w:t>
      </w:r>
    </w:p>
    <w:p w14:paraId="4B19289D" w14:textId="77777777" w:rsidR="00AC2BDD" w:rsidRDefault="00000000">
      <w:pPr>
        <w:pStyle w:val="afb"/>
        <w:rPr>
          <w:rFonts w:ascii="Times New Roman"/>
        </w:rPr>
      </w:pPr>
      <w:r>
        <w:rPr>
          <w:rFonts w:ascii="Times New Roman" w:hint="eastAsia"/>
        </w:rPr>
        <w:t>企业</w:t>
      </w:r>
      <w:r>
        <w:rPr>
          <w:rFonts w:ascii="Times New Roman"/>
        </w:rPr>
        <w:t>应具有相应的文档，文档中应能清晰明确地识别每个单元（例如，硬件单元、软件单元）并提供相应的说明。</w:t>
      </w:r>
    </w:p>
    <w:p w14:paraId="4B19289E" w14:textId="77777777" w:rsidR="00AC2BDD" w:rsidRDefault="00000000">
      <w:pPr>
        <w:pStyle w:val="afb"/>
        <w:rPr>
          <w:rFonts w:ascii="Times New Roman"/>
        </w:rPr>
      </w:pPr>
      <w:r>
        <w:rPr>
          <w:rFonts w:ascii="Times New Roman" w:hint="eastAsia"/>
        </w:rPr>
        <w:t>企业</w:t>
      </w:r>
      <w:r>
        <w:rPr>
          <w:rFonts w:ascii="Times New Roman"/>
        </w:rPr>
        <w:t>应明确标识硬件和软件的版本。</w:t>
      </w:r>
    </w:p>
    <w:p w14:paraId="4B19289F" w14:textId="77777777" w:rsidR="00AC2BDD" w:rsidRDefault="00000000">
      <w:pPr>
        <w:pStyle w:val="ad"/>
        <w:spacing w:before="156" w:after="156"/>
        <w:rPr>
          <w:rFonts w:ascii="Times New Roman"/>
        </w:rPr>
      </w:pPr>
      <w:r>
        <w:rPr>
          <w:rFonts w:ascii="Times New Roman"/>
        </w:rPr>
        <w:t>感知系统组件的安装说明</w:t>
      </w:r>
    </w:p>
    <w:p w14:paraId="4B1928A0" w14:textId="77777777" w:rsidR="00AC2BDD" w:rsidRDefault="00000000">
      <w:pPr>
        <w:pStyle w:val="af5"/>
        <w:ind w:firstLine="420"/>
        <w:rPr>
          <w:rFonts w:ascii="Times New Roman"/>
        </w:rPr>
      </w:pPr>
      <w:r>
        <w:rPr>
          <w:rFonts w:ascii="Times New Roman" w:hint="eastAsia"/>
        </w:rPr>
        <w:t>企业</w:t>
      </w:r>
      <w:r>
        <w:rPr>
          <w:rFonts w:ascii="Times New Roman"/>
        </w:rPr>
        <w:t>应具有相应的文档，用来说明感知系统中单个组件的安装信息。这些信息应包括但不限于：</w:t>
      </w:r>
    </w:p>
    <w:p w14:paraId="4B1928A1" w14:textId="77777777" w:rsidR="00AC2BDD" w:rsidRDefault="00000000">
      <w:pPr>
        <w:pStyle w:val="af5"/>
        <w:ind w:firstLine="420"/>
        <w:rPr>
          <w:rFonts w:ascii="Times New Roman"/>
        </w:rPr>
      </w:pPr>
      <w:r>
        <w:rPr>
          <w:rFonts w:ascii="Times New Roman"/>
        </w:rPr>
        <w:t>a)</w:t>
      </w:r>
      <w:r>
        <w:rPr>
          <w:rFonts w:ascii="Times New Roman"/>
        </w:rPr>
        <w:tab/>
      </w:r>
      <w:proofErr w:type="gramStart"/>
      <w:r>
        <w:rPr>
          <w:rFonts w:ascii="Times New Roman"/>
        </w:rPr>
        <w:t>部件在车辆上的位置；</w:t>
      </w:r>
      <w:proofErr w:type="gramEnd"/>
    </w:p>
    <w:p w14:paraId="4B1928A2" w14:textId="77777777" w:rsidR="00AC2BDD" w:rsidRDefault="00000000">
      <w:pPr>
        <w:pStyle w:val="af5"/>
        <w:ind w:firstLine="420"/>
        <w:rPr>
          <w:rFonts w:ascii="Times New Roman"/>
        </w:rPr>
      </w:pPr>
      <w:r>
        <w:rPr>
          <w:rFonts w:ascii="Times New Roman"/>
        </w:rPr>
        <w:t>b)</w:t>
      </w:r>
      <w:r>
        <w:rPr>
          <w:rFonts w:ascii="Times New Roman"/>
        </w:rPr>
        <w:tab/>
      </w:r>
      <w:proofErr w:type="gramStart"/>
      <w:r>
        <w:rPr>
          <w:rFonts w:ascii="Times New Roman"/>
        </w:rPr>
        <w:t>部件外表面的材料；</w:t>
      </w:r>
      <w:proofErr w:type="gramEnd"/>
    </w:p>
    <w:p w14:paraId="4B1928A3" w14:textId="77777777" w:rsidR="00AC2BDD" w:rsidRDefault="00000000">
      <w:pPr>
        <w:pStyle w:val="af5"/>
        <w:ind w:firstLine="420"/>
        <w:rPr>
          <w:rFonts w:ascii="Times New Roman"/>
        </w:rPr>
      </w:pPr>
      <w:r>
        <w:rPr>
          <w:rFonts w:ascii="Times New Roman"/>
        </w:rPr>
        <w:t>c)</w:t>
      </w:r>
      <w:r>
        <w:rPr>
          <w:rFonts w:ascii="Times New Roman"/>
        </w:rPr>
        <w:tab/>
      </w:r>
      <w:proofErr w:type="gramStart"/>
      <w:r>
        <w:rPr>
          <w:rFonts w:ascii="Times New Roman"/>
        </w:rPr>
        <w:t>部件外表面的尺寸和形状；</w:t>
      </w:r>
      <w:proofErr w:type="gramEnd"/>
    </w:p>
    <w:p w14:paraId="4B1928A4" w14:textId="77777777" w:rsidR="00AC2BDD" w:rsidRDefault="00000000">
      <w:pPr>
        <w:pStyle w:val="af5"/>
        <w:ind w:firstLine="420"/>
        <w:rPr>
          <w:rFonts w:ascii="Times New Roman"/>
        </w:rPr>
      </w:pPr>
      <w:r>
        <w:rPr>
          <w:rFonts w:ascii="Times New Roman"/>
        </w:rPr>
        <w:t>d)</w:t>
      </w:r>
      <w:r>
        <w:rPr>
          <w:rFonts w:ascii="Times New Roman"/>
        </w:rPr>
        <w:tab/>
      </w:r>
      <w:proofErr w:type="gramStart"/>
      <w:r>
        <w:rPr>
          <w:rFonts w:ascii="Times New Roman"/>
        </w:rPr>
        <w:t>部件外表面的光洁度；</w:t>
      </w:r>
      <w:proofErr w:type="gramEnd"/>
    </w:p>
    <w:p w14:paraId="4B1928A5" w14:textId="77777777" w:rsidR="00AC2BDD" w:rsidRDefault="00000000">
      <w:pPr>
        <w:pStyle w:val="af5"/>
        <w:ind w:firstLine="420"/>
        <w:rPr>
          <w:rFonts w:ascii="Times New Roman"/>
        </w:rPr>
      </w:pPr>
      <w:r>
        <w:rPr>
          <w:rFonts w:ascii="Times New Roman"/>
        </w:rPr>
        <w:t>e)</w:t>
      </w:r>
      <w:r>
        <w:rPr>
          <w:rFonts w:ascii="Times New Roman"/>
        </w:rPr>
        <w:tab/>
      </w:r>
      <w:r>
        <w:rPr>
          <w:rFonts w:ascii="Times New Roman"/>
        </w:rPr>
        <w:t>对</w:t>
      </w:r>
      <w:r>
        <w:rPr>
          <w:rFonts w:ascii="Times New Roman"/>
        </w:rPr>
        <w:t>ADS</w:t>
      </w:r>
      <w:r>
        <w:rPr>
          <w:rFonts w:ascii="Times New Roman"/>
        </w:rPr>
        <w:t>性能影响大的安装规范。</w:t>
      </w:r>
    </w:p>
    <w:p w14:paraId="4B1928A6" w14:textId="77777777" w:rsidR="00AC2BDD" w:rsidRDefault="00000000">
      <w:pPr>
        <w:pStyle w:val="ac"/>
        <w:spacing w:before="156" w:after="156"/>
        <w:rPr>
          <w:rFonts w:ascii="Times New Roman"/>
        </w:rPr>
      </w:pPr>
      <w:r>
        <w:rPr>
          <w:rFonts w:ascii="Times New Roman"/>
        </w:rPr>
        <w:t>危害分析和风险评估</w:t>
      </w:r>
    </w:p>
    <w:p w14:paraId="4B1928A7" w14:textId="77777777" w:rsidR="00AC2BDD" w:rsidRDefault="00000000">
      <w:pPr>
        <w:pStyle w:val="afa"/>
        <w:rPr>
          <w:rFonts w:ascii="Times New Roman"/>
        </w:rPr>
      </w:pPr>
      <w:r>
        <w:rPr>
          <w:rFonts w:ascii="Times New Roman" w:hint="eastAsia"/>
        </w:rPr>
        <w:t>企业</w:t>
      </w:r>
      <w:r>
        <w:rPr>
          <w:rFonts w:ascii="Times New Roman"/>
        </w:rPr>
        <w:t>应根据系统控制下的车辆目标使用场景及目标用户，在整车层面开展面向功能安全的危害</w:t>
      </w:r>
      <w:r>
        <w:rPr>
          <w:rFonts w:ascii="Times New Roman" w:hint="eastAsia"/>
        </w:rPr>
        <w:t>分析</w:t>
      </w:r>
      <w:r>
        <w:rPr>
          <w:rFonts w:ascii="Times New Roman"/>
        </w:rPr>
        <w:t>和风险评估，并定义相应的汽车安全完整性等级</w:t>
      </w:r>
      <w:r>
        <w:rPr>
          <w:rFonts w:ascii="Times New Roman"/>
        </w:rPr>
        <w:t>(ASIL)</w:t>
      </w:r>
      <w:r>
        <w:rPr>
          <w:rFonts w:ascii="Times New Roman"/>
        </w:rPr>
        <w:t>和安全目标，符合</w:t>
      </w:r>
      <w:r>
        <w:rPr>
          <w:rFonts w:ascii="Times New Roman"/>
        </w:rPr>
        <w:t>GB/T 34590.3-2017</w:t>
      </w:r>
      <w:r>
        <w:rPr>
          <w:rFonts w:ascii="Times New Roman"/>
        </w:rPr>
        <w:t>《道路车辆</w:t>
      </w:r>
      <w:r>
        <w:rPr>
          <w:rFonts w:ascii="Times New Roman"/>
        </w:rPr>
        <w:t xml:space="preserve"> </w:t>
      </w:r>
      <w:r>
        <w:rPr>
          <w:rFonts w:ascii="Times New Roman"/>
        </w:rPr>
        <w:t>功能安全</w:t>
      </w:r>
      <w:r>
        <w:rPr>
          <w:rFonts w:ascii="Times New Roman"/>
        </w:rPr>
        <w:t xml:space="preserve"> </w:t>
      </w:r>
      <w:r>
        <w:rPr>
          <w:rFonts w:ascii="Times New Roman"/>
        </w:rPr>
        <w:t>第</w:t>
      </w:r>
      <w:r>
        <w:rPr>
          <w:rFonts w:ascii="Times New Roman"/>
        </w:rPr>
        <w:t>3</w:t>
      </w:r>
      <w:r>
        <w:rPr>
          <w:rFonts w:ascii="Times New Roman"/>
        </w:rPr>
        <w:t>部分：概念阶段》第</w:t>
      </w:r>
      <w:r>
        <w:rPr>
          <w:rFonts w:ascii="Times New Roman"/>
        </w:rPr>
        <w:t>6</w:t>
      </w:r>
      <w:r>
        <w:rPr>
          <w:rFonts w:ascii="Times New Roman"/>
        </w:rPr>
        <w:t>章的要求。</w:t>
      </w:r>
    </w:p>
    <w:p w14:paraId="4B1928A8" w14:textId="77777777" w:rsidR="00AC2BDD" w:rsidRDefault="00000000">
      <w:pPr>
        <w:pStyle w:val="afa"/>
        <w:rPr>
          <w:rFonts w:ascii="Times New Roman"/>
        </w:rPr>
      </w:pPr>
      <w:r>
        <w:rPr>
          <w:rFonts w:ascii="Times New Roman" w:hint="eastAsia"/>
        </w:rPr>
        <w:t>企业</w:t>
      </w:r>
      <w:r>
        <w:rPr>
          <w:rFonts w:ascii="Times New Roman"/>
        </w:rPr>
        <w:t>应根据系统控制下的车辆目标使用场景及目标用户，在整车层面开展面向预期功能安全的危害分析和风险评估，并确定风险接受准则，符合</w:t>
      </w:r>
      <w:r>
        <w:rPr>
          <w:rFonts w:ascii="Times New Roman"/>
        </w:rPr>
        <w:t>ISO21448</w:t>
      </w:r>
      <w:r>
        <w:rPr>
          <w:rFonts w:ascii="Times New Roman"/>
        </w:rPr>
        <w:t>《</w:t>
      </w:r>
      <w:r>
        <w:rPr>
          <w:rFonts w:ascii="Times New Roman"/>
        </w:rPr>
        <w:t>Road vehicles — Safety of the intended functionality</w:t>
      </w:r>
      <w:r>
        <w:rPr>
          <w:rFonts w:ascii="Times New Roman"/>
        </w:rPr>
        <w:t>》第</w:t>
      </w:r>
      <w:r>
        <w:rPr>
          <w:rFonts w:ascii="Times New Roman"/>
        </w:rPr>
        <w:t>6</w:t>
      </w:r>
      <w:r>
        <w:rPr>
          <w:rFonts w:ascii="Times New Roman"/>
        </w:rPr>
        <w:t>章的要求。</w:t>
      </w:r>
    </w:p>
    <w:p w14:paraId="4B1928A9" w14:textId="77777777" w:rsidR="00AC2BDD" w:rsidRDefault="00000000">
      <w:pPr>
        <w:pStyle w:val="ac"/>
        <w:spacing w:before="156" w:after="156"/>
        <w:rPr>
          <w:rFonts w:ascii="Times New Roman"/>
        </w:rPr>
      </w:pPr>
      <w:r>
        <w:rPr>
          <w:rFonts w:ascii="Times New Roman"/>
        </w:rPr>
        <w:t>面向功能安全的安全概念</w:t>
      </w:r>
    </w:p>
    <w:p w14:paraId="4B1928AA" w14:textId="77777777" w:rsidR="00AC2BDD" w:rsidRDefault="00000000">
      <w:pPr>
        <w:pStyle w:val="afa"/>
        <w:rPr>
          <w:rFonts w:ascii="Times New Roman"/>
        </w:rPr>
      </w:pPr>
      <w:r>
        <w:rPr>
          <w:rFonts w:ascii="Times New Roman" w:hint="eastAsia"/>
        </w:rPr>
        <w:t>企业</w:t>
      </w:r>
      <w:r>
        <w:rPr>
          <w:rFonts w:ascii="Times New Roman"/>
        </w:rPr>
        <w:t>应至少在系统层面进行面向功能安全的安全概念活动，以保障系统在故障条件下，对驾驶员、乘客和其他道路使用者不存在不合理的风险。</w:t>
      </w:r>
    </w:p>
    <w:p w14:paraId="4B1928AB" w14:textId="77777777" w:rsidR="00AC2BDD" w:rsidRDefault="00000000">
      <w:pPr>
        <w:pStyle w:val="af4"/>
        <w:rPr>
          <w:rFonts w:ascii="Times New Roman"/>
        </w:rPr>
      </w:pPr>
      <w:r>
        <w:rPr>
          <w:rFonts w:ascii="Times New Roman"/>
        </w:rPr>
        <w:t>安全概念包括功能安全概念和技术安全概念。</w:t>
      </w:r>
    </w:p>
    <w:p w14:paraId="4B1928AC" w14:textId="77777777" w:rsidR="00AC2BDD" w:rsidRDefault="00000000">
      <w:pPr>
        <w:pStyle w:val="afa"/>
        <w:rPr>
          <w:rFonts w:ascii="Times New Roman"/>
        </w:rPr>
      </w:pPr>
      <w:r>
        <w:rPr>
          <w:rFonts w:ascii="Times New Roman" w:hint="eastAsia"/>
        </w:rPr>
        <w:t>企业</w:t>
      </w:r>
      <w:r>
        <w:rPr>
          <w:rFonts w:ascii="Times New Roman"/>
        </w:rPr>
        <w:t>应进行安全分析活动，并制订对应的安全措施，以说明系统一旦发生失效该系统如何避免或减轻可能对驾驶员、乘客和其他道路使用者的安全产生影响的危害。安全分析至少包括：</w:t>
      </w:r>
    </w:p>
    <w:p w14:paraId="4B1928AD" w14:textId="77777777" w:rsidR="00AC2BDD" w:rsidRDefault="00000000">
      <w:pPr>
        <w:pStyle w:val="a4"/>
        <w:numPr>
          <w:ilvl w:val="0"/>
          <w:numId w:val="23"/>
        </w:numPr>
        <w:rPr>
          <w:rFonts w:ascii="Times New Roman"/>
        </w:rPr>
      </w:pPr>
      <w:r>
        <w:rPr>
          <w:rFonts w:ascii="Times New Roman"/>
        </w:rPr>
        <w:lastRenderedPageBreak/>
        <w:t>系统层面的安全分析，可采用潜在失效模式与影响分析</w:t>
      </w:r>
      <w:r>
        <w:rPr>
          <w:rFonts w:ascii="Times New Roman"/>
        </w:rPr>
        <w:t>(FMEA)</w:t>
      </w:r>
      <w:r>
        <w:rPr>
          <w:rFonts w:ascii="Times New Roman"/>
        </w:rPr>
        <w:t>、故障树分析</w:t>
      </w:r>
      <w:r>
        <w:rPr>
          <w:rFonts w:ascii="Times New Roman"/>
        </w:rPr>
        <w:t>(FTA)</w:t>
      </w:r>
      <w:r>
        <w:rPr>
          <w:rFonts w:ascii="Times New Roman"/>
        </w:rPr>
        <w:t>、系统理论过程分析（</w:t>
      </w:r>
      <w:r>
        <w:rPr>
          <w:rFonts w:ascii="Times New Roman"/>
        </w:rPr>
        <w:t>STPA</w:t>
      </w:r>
      <w:r>
        <w:rPr>
          <w:rFonts w:ascii="Times New Roman"/>
        </w:rPr>
        <w:t>）或任何适合系统安全分析的其他类似过程。</w:t>
      </w:r>
    </w:p>
    <w:p w14:paraId="4B1928AE" w14:textId="77777777" w:rsidR="00AC2BDD" w:rsidRDefault="00000000">
      <w:pPr>
        <w:pStyle w:val="a4"/>
        <w:rPr>
          <w:rFonts w:ascii="Times New Roman"/>
        </w:rPr>
      </w:pPr>
      <w:r>
        <w:rPr>
          <w:rFonts w:ascii="Times New Roman"/>
        </w:rPr>
        <w:t>应至少考虑如下因素可能导致的危害以开展安全分析：</w:t>
      </w:r>
    </w:p>
    <w:p w14:paraId="4B1928AF" w14:textId="77777777" w:rsidR="00AC2BDD" w:rsidRDefault="00000000">
      <w:pPr>
        <w:pStyle w:val="a5"/>
        <w:rPr>
          <w:rFonts w:ascii="Times New Roman"/>
        </w:rPr>
      </w:pPr>
      <w:r>
        <w:rPr>
          <w:rFonts w:ascii="Times New Roman"/>
        </w:rPr>
        <w:t>感知系统故障</w:t>
      </w:r>
    </w:p>
    <w:p w14:paraId="4B1928B0" w14:textId="77777777" w:rsidR="00AC2BDD" w:rsidRDefault="00000000">
      <w:pPr>
        <w:pStyle w:val="a5"/>
        <w:rPr>
          <w:rFonts w:ascii="Times New Roman"/>
        </w:rPr>
      </w:pPr>
      <w:r>
        <w:rPr>
          <w:rFonts w:ascii="Times New Roman"/>
        </w:rPr>
        <w:t>决策系统故障</w:t>
      </w:r>
    </w:p>
    <w:p w14:paraId="4B1928B1" w14:textId="77777777" w:rsidR="00AC2BDD" w:rsidRDefault="00000000">
      <w:pPr>
        <w:pStyle w:val="a5"/>
        <w:rPr>
          <w:rFonts w:ascii="Times New Roman"/>
        </w:rPr>
      </w:pPr>
      <w:r>
        <w:rPr>
          <w:rFonts w:ascii="Times New Roman"/>
        </w:rPr>
        <w:t>应描述对应的安全措施，确保功能安全需求和目标的达成。</w:t>
      </w:r>
    </w:p>
    <w:p w14:paraId="4B1928B2" w14:textId="77777777" w:rsidR="00AC2BDD" w:rsidRDefault="00000000">
      <w:pPr>
        <w:pStyle w:val="afa"/>
        <w:rPr>
          <w:rFonts w:ascii="Times New Roman"/>
        </w:rPr>
      </w:pPr>
      <w:r>
        <w:rPr>
          <w:rFonts w:ascii="Times New Roman" w:hint="eastAsia"/>
        </w:rPr>
        <w:t>企业</w:t>
      </w:r>
      <w:r>
        <w:rPr>
          <w:rFonts w:ascii="Times New Roman"/>
        </w:rPr>
        <w:t>应具备文档，用来对</w:t>
      </w:r>
      <w:r>
        <w:rPr>
          <w:rFonts w:ascii="Times New Roman"/>
        </w:rPr>
        <w:t>ADS</w:t>
      </w:r>
      <w:r>
        <w:rPr>
          <w:rFonts w:ascii="Times New Roman"/>
        </w:rPr>
        <w:t>的提示信号优先级以及在典型故障情况下向驾驶员提供警告信号进行描述。</w:t>
      </w:r>
    </w:p>
    <w:p w14:paraId="4B1928B3" w14:textId="77777777" w:rsidR="00AC2BDD" w:rsidRDefault="00000000">
      <w:pPr>
        <w:pStyle w:val="afa"/>
        <w:rPr>
          <w:rFonts w:ascii="Times New Roman"/>
        </w:rPr>
      </w:pPr>
      <w:r>
        <w:rPr>
          <w:rFonts w:ascii="Times New Roman" w:hint="eastAsia"/>
        </w:rPr>
        <w:t>企业</w:t>
      </w:r>
      <w:r>
        <w:rPr>
          <w:rFonts w:ascii="Times New Roman"/>
        </w:rPr>
        <w:t>应进行安全措施制订，以确保安全概念实现。系统可采取如下安全策略：</w:t>
      </w:r>
    </w:p>
    <w:p w14:paraId="4B1928B4" w14:textId="77777777" w:rsidR="00AC2BDD" w:rsidRDefault="00000000">
      <w:pPr>
        <w:pStyle w:val="a4"/>
        <w:numPr>
          <w:ilvl w:val="0"/>
          <w:numId w:val="24"/>
        </w:numPr>
        <w:rPr>
          <w:rFonts w:ascii="Times New Roman"/>
        </w:rPr>
      </w:pPr>
      <w:r>
        <w:rPr>
          <w:rFonts w:ascii="Times New Roman"/>
        </w:rPr>
        <w:t>使用部分系统维持运行。在某些故障条件下（例如：探测相邻车道的传感器故障）维持部分性能（例如，维持在本车道，不支持换道）的运行模式，应说明这些故障条件并确定其效果；</w:t>
      </w:r>
    </w:p>
    <w:p w14:paraId="4B1928B5" w14:textId="77777777" w:rsidR="00AC2BDD" w:rsidRDefault="00000000">
      <w:pPr>
        <w:pStyle w:val="a4"/>
        <w:rPr>
          <w:rFonts w:ascii="Times New Roman"/>
        </w:rPr>
      </w:pPr>
      <w:r>
        <w:rPr>
          <w:rFonts w:ascii="Times New Roman"/>
        </w:rPr>
        <w:t>切换到备用系统。如选择备用系统实现动态驾驶任务，应对切换机制的原理、冗余的逻辑和层级、备用系统的状态检查机制进行说明并界定备用系统的效果；</w:t>
      </w:r>
    </w:p>
    <w:p w14:paraId="4B1928B6" w14:textId="77777777" w:rsidR="00AC2BDD" w:rsidRDefault="00000000">
      <w:pPr>
        <w:pStyle w:val="a4"/>
        <w:rPr>
          <w:rFonts w:ascii="Times New Roman"/>
        </w:rPr>
      </w:pPr>
      <w:r>
        <w:rPr>
          <w:rFonts w:ascii="Times New Roman"/>
        </w:rPr>
        <w:t>退出自动驾驶功能。如果选择退出，过程应符合本文件要求。</w:t>
      </w:r>
    </w:p>
    <w:p w14:paraId="4B1928B7" w14:textId="77777777" w:rsidR="00AC2BDD" w:rsidRDefault="00000000">
      <w:pPr>
        <w:pStyle w:val="ac"/>
        <w:spacing w:before="156" w:after="156"/>
        <w:rPr>
          <w:rFonts w:ascii="Times New Roman"/>
        </w:rPr>
      </w:pPr>
      <w:r>
        <w:rPr>
          <w:rFonts w:ascii="Times New Roman"/>
        </w:rPr>
        <w:t>面向预期功能安全的安全措施制定</w:t>
      </w:r>
    </w:p>
    <w:p w14:paraId="4B1928B8" w14:textId="77777777" w:rsidR="00AC2BDD" w:rsidRDefault="00000000">
      <w:pPr>
        <w:pStyle w:val="afa"/>
        <w:rPr>
          <w:rFonts w:ascii="Times New Roman"/>
        </w:rPr>
      </w:pPr>
      <w:r>
        <w:rPr>
          <w:rFonts w:ascii="Times New Roman" w:hint="eastAsia"/>
        </w:rPr>
        <w:t>企业</w:t>
      </w:r>
      <w:r>
        <w:rPr>
          <w:rFonts w:ascii="Times New Roman"/>
        </w:rPr>
        <w:t>应制定面向预期功能安全的安全措施，以保障对于功能不足和合理误用，系统不会对驾驶员、乘客和其他道路使用者造成不合理的风险。</w:t>
      </w:r>
    </w:p>
    <w:p w14:paraId="4B1928B9" w14:textId="77777777" w:rsidR="00AC2BDD" w:rsidRDefault="00000000">
      <w:pPr>
        <w:pStyle w:val="afa"/>
        <w:rPr>
          <w:rFonts w:ascii="Times New Roman"/>
        </w:rPr>
      </w:pPr>
      <w:r>
        <w:rPr>
          <w:rFonts w:ascii="Times New Roman" w:hint="eastAsia"/>
        </w:rPr>
        <w:t>企业</w:t>
      </w:r>
      <w:r>
        <w:rPr>
          <w:rFonts w:ascii="Times New Roman"/>
        </w:rPr>
        <w:t>应进行安全分析活动，以挖掘系统潜在功能不足和潜在触发条件，并制订对应的安全措施，以说明在对应的场景下，该系统如何避免或减轻可能对驾驶员、乘客和其他道路使用者的安全产生影响的危害。安全分析至少包括：</w:t>
      </w:r>
    </w:p>
    <w:p w14:paraId="4B1928BA" w14:textId="77777777" w:rsidR="00AC2BDD" w:rsidRDefault="00000000">
      <w:pPr>
        <w:pStyle w:val="a4"/>
        <w:numPr>
          <w:ilvl w:val="0"/>
          <w:numId w:val="25"/>
        </w:numPr>
        <w:rPr>
          <w:rFonts w:ascii="Times New Roman"/>
        </w:rPr>
      </w:pPr>
      <w:r>
        <w:rPr>
          <w:rFonts w:ascii="Times New Roman"/>
        </w:rPr>
        <w:t>系统层面的安全分析，可参考</w:t>
      </w:r>
      <w:r>
        <w:rPr>
          <w:rFonts w:ascii="Times New Roman"/>
        </w:rPr>
        <w:t>ISO21448</w:t>
      </w:r>
      <w:r>
        <w:rPr>
          <w:rFonts w:ascii="Times New Roman"/>
        </w:rPr>
        <w:t>《</w:t>
      </w:r>
      <w:r>
        <w:rPr>
          <w:rFonts w:ascii="Times New Roman"/>
        </w:rPr>
        <w:t>Road vehicles — Safety of the intended functionality</w:t>
      </w:r>
      <w:r>
        <w:rPr>
          <w:rFonts w:ascii="Times New Roman"/>
        </w:rPr>
        <w:t>》表</w:t>
      </w:r>
      <w:r>
        <w:rPr>
          <w:rFonts w:ascii="Times New Roman"/>
        </w:rPr>
        <w:t>4</w:t>
      </w:r>
      <w:r>
        <w:rPr>
          <w:rFonts w:ascii="Times New Roman"/>
        </w:rPr>
        <w:t>和附录</w:t>
      </w:r>
      <w:r>
        <w:rPr>
          <w:rFonts w:ascii="Times New Roman"/>
        </w:rPr>
        <w:t>B.3</w:t>
      </w:r>
      <w:r>
        <w:rPr>
          <w:rFonts w:ascii="Times New Roman"/>
        </w:rPr>
        <w:t>，或任何适合系统安全分析的其他类似过程。</w:t>
      </w:r>
    </w:p>
    <w:p w14:paraId="4B1928BB" w14:textId="77777777" w:rsidR="00AC2BDD" w:rsidRDefault="00000000">
      <w:pPr>
        <w:pStyle w:val="a4"/>
        <w:rPr>
          <w:rFonts w:ascii="Times New Roman"/>
        </w:rPr>
      </w:pPr>
      <w:r>
        <w:rPr>
          <w:rFonts w:ascii="Times New Roman"/>
        </w:rPr>
        <w:t>应至少考虑如下因素可能导致的危害以开展安全分析：</w:t>
      </w:r>
    </w:p>
    <w:p w14:paraId="4B1928BC" w14:textId="77777777" w:rsidR="00AC2BDD" w:rsidRDefault="00000000">
      <w:pPr>
        <w:pStyle w:val="a5"/>
        <w:rPr>
          <w:rFonts w:ascii="Times New Roman"/>
        </w:rPr>
      </w:pPr>
      <w:r>
        <w:rPr>
          <w:rFonts w:ascii="Times New Roman"/>
        </w:rPr>
        <w:t>感知系统和决策系统常见功能不足</w:t>
      </w:r>
    </w:p>
    <w:p w14:paraId="4B1928BD" w14:textId="77777777" w:rsidR="00AC2BDD" w:rsidRDefault="00000000">
      <w:pPr>
        <w:pStyle w:val="a5"/>
        <w:rPr>
          <w:rFonts w:ascii="Times New Roman"/>
        </w:rPr>
      </w:pPr>
      <w:r>
        <w:rPr>
          <w:rFonts w:ascii="Times New Roman"/>
        </w:rPr>
        <w:t>未能充分考虑或未遵守交通规则</w:t>
      </w:r>
    </w:p>
    <w:p w14:paraId="4B1928BE" w14:textId="77777777" w:rsidR="00AC2BDD" w:rsidRDefault="00000000">
      <w:pPr>
        <w:pStyle w:val="a5"/>
        <w:rPr>
          <w:rFonts w:ascii="Times New Roman"/>
        </w:rPr>
      </w:pPr>
      <w:r>
        <w:rPr>
          <w:rFonts w:ascii="Times New Roman"/>
        </w:rPr>
        <w:t>驾驶员可合理预见的误用</w:t>
      </w:r>
    </w:p>
    <w:p w14:paraId="4B1928BF" w14:textId="77777777" w:rsidR="00AC2BDD" w:rsidRDefault="00000000">
      <w:pPr>
        <w:pStyle w:val="a5"/>
        <w:rPr>
          <w:rFonts w:ascii="Times New Roman"/>
        </w:rPr>
      </w:pPr>
      <w:r>
        <w:rPr>
          <w:rFonts w:ascii="Times New Roman"/>
        </w:rPr>
        <w:t>ODC</w:t>
      </w:r>
      <w:r>
        <w:rPr>
          <w:rFonts w:ascii="Times New Roman"/>
        </w:rPr>
        <w:t>边界场景识别不足</w:t>
      </w:r>
    </w:p>
    <w:p w14:paraId="4B1928C0" w14:textId="77777777" w:rsidR="00AC2BDD" w:rsidRDefault="00000000">
      <w:pPr>
        <w:pStyle w:val="a4"/>
        <w:rPr>
          <w:rFonts w:ascii="Times New Roman"/>
        </w:rPr>
      </w:pPr>
      <w:r>
        <w:rPr>
          <w:rFonts w:ascii="Times New Roman"/>
        </w:rPr>
        <w:t>应描述对应的安全措施，确保预期功能安全风险可接受。</w:t>
      </w:r>
    </w:p>
    <w:p w14:paraId="4B1928C1" w14:textId="77777777" w:rsidR="00AC2BDD" w:rsidRDefault="00000000">
      <w:pPr>
        <w:pStyle w:val="afa"/>
        <w:rPr>
          <w:rFonts w:ascii="Times New Roman"/>
        </w:rPr>
      </w:pPr>
      <w:r>
        <w:rPr>
          <w:rFonts w:ascii="Times New Roman" w:hint="eastAsia"/>
        </w:rPr>
        <w:t>企业</w:t>
      </w:r>
      <w:r>
        <w:rPr>
          <w:rFonts w:ascii="Times New Roman"/>
        </w:rPr>
        <w:t>应制订面向预期功能安全的安全策略。系统可采取如下安全策略：限制系统激活、向驾驶员发出警告、请求驾驶员接管、降级或降速运行、最小风险策略等。</w:t>
      </w:r>
    </w:p>
    <w:p w14:paraId="4B1928C2" w14:textId="77777777" w:rsidR="00AC2BDD" w:rsidRDefault="00000000">
      <w:pPr>
        <w:pStyle w:val="ab"/>
        <w:spacing w:before="156" w:after="156"/>
        <w:rPr>
          <w:rFonts w:ascii="Times New Roman"/>
        </w:rPr>
      </w:pPr>
      <w:r>
        <w:rPr>
          <w:rFonts w:ascii="Times New Roman"/>
        </w:rPr>
        <w:t>验证和确认</w:t>
      </w:r>
    </w:p>
    <w:p w14:paraId="4B1928C3" w14:textId="77777777" w:rsidR="00AC2BDD" w:rsidRDefault="00000000">
      <w:pPr>
        <w:pStyle w:val="ac"/>
        <w:spacing w:before="156" w:after="156"/>
        <w:rPr>
          <w:rFonts w:ascii="Times New Roman"/>
        </w:rPr>
      </w:pPr>
      <w:r>
        <w:rPr>
          <w:rFonts w:ascii="Times New Roman"/>
        </w:rPr>
        <w:t>功能安全验证和确认</w:t>
      </w:r>
    </w:p>
    <w:p w14:paraId="4B1928C4" w14:textId="77777777" w:rsidR="00AC2BDD" w:rsidRDefault="00000000">
      <w:pPr>
        <w:pStyle w:val="afa"/>
        <w:rPr>
          <w:rFonts w:ascii="Times New Roman"/>
        </w:rPr>
      </w:pPr>
      <w:r>
        <w:rPr>
          <w:rFonts w:ascii="Times New Roman" w:hint="eastAsia"/>
        </w:rPr>
        <w:t>企业</w:t>
      </w:r>
      <w:r>
        <w:rPr>
          <w:rFonts w:ascii="Times New Roman"/>
        </w:rPr>
        <w:t>应执行验证和确认活动，并对验证</w:t>
      </w:r>
      <w:r>
        <w:rPr>
          <w:rFonts w:ascii="Times New Roman"/>
        </w:rPr>
        <w:t>/</w:t>
      </w:r>
      <w:r>
        <w:rPr>
          <w:rFonts w:ascii="Times New Roman"/>
        </w:rPr>
        <w:t>确认计划和结果进行检查，以证明满足面向功能安全的安全概念。验证和确认应基于仿真测试、场地测试、道路测试或其它适当的方法。</w:t>
      </w:r>
    </w:p>
    <w:p w14:paraId="4B1928C5" w14:textId="77777777" w:rsidR="00AC2BDD" w:rsidRDefault="00000000">
      <w:pPr>
        <w:pStyle w:val="afa"/>
        <w:rPr>
          <w:rFonts w:ascii="Times New Roman"/>
        </w:rPr>
      </w:pPr>
      <w:r>
        <w:rPr>
          <w:rFonts w:ascii="Times New Roman" w:hint="eastAsia"/>
        </w:rPr>
        <w:t>企业</w:t>
      </w:r>
      <w:r>
        <w:rPr>
          <w:rFonts w:ascii="Times New Roman"/>
        </w:rPr>
        <w:t>应通过向自动驾驶系统相关的电子电气组件施加相应的输入，来模拟组件内部典型故障的影响，以检查系统组件发生失效的情况。</w:t>
      </w:r>
    </w:p>
    <w:p w14:paraId="4B1928C6" w14:textId="77777777" w:rsidR="00AC2BDD" w:rsidRDefault="00000000">
      <w:pPr>
        <w:pStyle w:val="ac"/>
        <w:spacing w:before="156" w:after="156"/>
        <w:rPr>
          <w:rFonts w:ascii="Times New Roman"/>
        </w:rPr>
      </w:pPr>
      <w:r>
        <w:rPr>
          <w:rFonts w:ascii="Times New Roman"/>
        </w:rPr>
        <w:t>预期功能安全的验证和确认</w:t>
      </w:r>
    </w:p>
    <w:p w14:paraId="4B1928C7" w14:textId="77777777" w:rsidR="00AC2BDD" w:rsidRDefault="00000000">
      <w:pPr>
        <w:pStyle w:val="afa"/>
        <w:rPr>
          <w:rFonts w:ascii="Times New Roman"/>
        </w:rPr>
      </w:pPr>
      <w:r>
        <w:rPr>
          <w:rFonts w:ascii="Times New Roman" w:hint="eastAsia"/>
        </w:rPr>
        <w:t>企业</w:t>
      </w:r>
      <w:r>
        <w:rPr>
          <w:rFonts w:ascii="Times New Roman"/>
        </w:rPr>
        <w:t>应执行验证和确认活动，并对验证</w:t>
      </w:r>
      <w:r>
        <w:rPr>
          <w:rFonts w:ascii="Times New Roman"/>
        </w:rPr>
        <w:t>/</w:t>
      </w:r>
      <w:r>
        <w:rPr>
          <w:rFonts w:ascii="Times New Roman"/>
        </w:rPr>
        <w:t>确认计划和结果进行检查，以证明满足面向预期功</w:t>
      </w:r>
      <w:r>
        <w:rPr>
          <w:rFonts w:ascii="Times New Roman"/>
        </w:rPr>
        <w:lastRenderedPageBreak/>
        <w:t>能安全的接受准则。验证和确认应基于仿真测试、场地测试、道路测试或其它适当的方法。</w:t>
      </w:r>
    </w:p>
    <w:p w14:paraId="4B1928C8" w14:textId="77777777" w:rsidR="00AC2BDD" w:rsidRDefault="00000000">
      <w:pPr>
        <w:pStyle w:val="afa"/>
        <w:rPr>
          <w:rFonts w:ascii="Times New Roman"/>
        </w:rPr>
      </w:pPr>
      <w:r>
        <w:rPr>
          <w:rFonts w:ascii="Times New Roman" w:hint="eastAsia"/>
        </w:rPr>
        <w:t>企业</w:t>
      </w:r>
      <w:r>
        <w:rPr>
          <w:rFonts w:ascii="Times New Roman"/>
        </w:rPr>
        <w:t>应检查在关键典型场景下系统的目标与事件探测和响应（</w:t>
      </w:r>
      <w:r>
        <w:rPr>
          <w:rFonts w:ascii="Times New Roman"/>
        </w:rPr>
        <w:t>OEDR</w:t>
      </w:r>
      <w:r>
        <w:rPr>
          <w:rFonts w:ascii="Times New Roman"/>
        </w:rPr>
        <w:t>）、系统决策和人机交互（</w:t>
      </w:r>
      <w:r>
        <w:rPr>
          <w:rFonts w:ascii="Times New Roman"/>
        </w:rPr>
        <w:t>HMI</w:t>
      </w:r>
      <w:r>
        <w:rPr>
          <w:rFonts w:ascii="Times New Roman"/>
        </w:rPr>
        <w:t>）等是否符合本文件的要求。</w:t>
      </w:r>
    </w:p>
    <w:p w14:paraId="4B1928C9" w14:textId="77777777" w:rsidR="00AC2BDD" w:rsidRDefault="00000000">
      <w:pPr>
        <w:pStyle w:val="afa"/>
        <w:rPr>
          <w:rFonts w:ascii="Times New Roman" w:eastAsia="SimHei"/>
        </w:rPr>
      </w:pPr>
      <w:r>
        <w:rPr>
          <w:rFonts w:ascii="Times New Roman" w:hint="eastAsia"/>
        </w:rPr>
        <w:t>企业</w:t>
      </w:r>
      <w:r>
        <w:rPr>
          <w:rFonts w:ascii="Times New Roman"/>
        </w:rPr>
        <w:t>应对自动驾驶系统</w:t>
      </w:r>
      <w:r>
        <w:rPr>
          <w:rFonts w:ascii="Times New Roman"/>
        </w:rPr>
        <w:t>ODC</w:t>
      </w:r>
      <w:r>
        <w:rPr>
          <w:rFonts w:ascii="Times New Roman"/>
        </w:rPr>
        <w:t>内典型的可合理预见场景进行充分确认</w:t>
      </w:r>
      <w:r>
        <w:rPr>
          <w:rFonts w:hint="eastAsia"/>
        </w:rPr>
        <w:t>，包括难于利用场地测试和实际道路测试的场景</w:t>
      </w:r>
      <w:r>
        <w:rPr>
          <w:rFonts w:ascii="Times New Roman"/>
        </w:rPr>
        <w:t>。</w:t>
      </w:r>
    </w:p>
    <w:p w14:paraId="4B1928CA" w14:textId="77777777" w:rsidR="00AC2BDD" w:rsidRDefault="00000000">
      <w:pPr>
        <w:pStyle w:val="af4"/>
        <w:rPr>
          <w:rFonts w:ascii="Times New Roman" w:eastAsia="SimHei"/>
        </w:rPr>
      </w:pPr>
      <w:r>
        <w:rPr>
          <w:rFonts w:ascii="Times New Roman"/>
        </w:rPr>
        <w:t>面向功能安全的验证和确认与面向预期功能安全的验证和确认可能是同时进行的。</w:t>
      </w:r>
    </w:p>
    <w:p w14:paraId="4B1928CB" w14:textId="77777777" w:rsidR="00AC2BDD" w:rsidRDefault="00000000">
      <w:pPr>
        <w:pStyle w:val="ab"/>
        <w:spacing w:before="156" w:after="156"/>
        <w:rPr>
          <w:rFonts w:ascii="Times New Roman"/>
        </w:rPr>
      </w:pPr>
      <w:r>
        <w:rPr>
          <w:rFonts w:ascii="Times New Roman"/>
        </w:rPr>
        <w:t>系统评估报告</w:t>
      </w:r>
    </w:p>
    <w:p w14:paraId="4B1928CC" w14:textId="77777777" w:rsidR="00AC2BDD" w:rsidRDefault="00000000">
      <w:pPr>
        <w:pStyle w:val="af5"/>
        <w:ind w:firstLine="420"/>
        <w:rPr>
          <w:rFonts w:ascii="Times New Roman"/>
        </w:rPr>
      </w:pPr>
      <w:r>
        <w:rPr>
          <w:rFonts w:ascii="Times New Roman" w:hint="eastAsia"/>
        </w:rPr>
        <w:t>企业</w:t>
      </w:r>
      <w:r>
        <w:rPr>
          <w:rFonts w:ascii="Times New Roman"/>
        </w:rPr>
        <w:t>应基于附录</w:t>
      </w:r>
      <w:r>
        <w:rPr>
          <w:rFonts w:ascii="Times New Roman"/>
        </w:rPr>
        <w:t>A</w:t>
      </w:r>
      <w:r>
        <w:rPr>
          <w:rFonts w:ascii="Times New Roman"/>
        </w:rPr>
        <w:t>要求进行系统评估并输出评估报告。评估报告应具有可追溯性。</w:t>
      </w:r>
    </w:p>
    <w:p w14:paraId="4B1928CD" w14:textId="77777777" w:rsidR="00AC2BDD" w:rsidRDefault="00AC2BDD">
      <w:pPr>
        <w:rPr>
          <w:rFonts w:ascii="Times New Roman" w:hAnsi="Times New Roman" w:cs="Times New Roman"/>
          <w:lang w:eastAsia="zh-CN"/>
        </w:rPr>
      </w:pPr>
    </w:p>
    <w:p w14:paraId="4B1928CE" w14:textId="77777777" w:rsidR="00AC2BDD" w:rsidRDefault="00000000">
      <w:pPr>
        <w:pStyle w:val="aa"/>
        <w:spacing w:before="78" w:after="156"/>
        <w:rPr>
          <w:rFonts w:ascii="Times New Roman"/>
        </w:rPr>
      </w:pPr>
      <w:bookmarkStart w:id="60" w:name="_Toc1689"/>
      <w:r>
        <w:rPr>
          <w:rFonts w:ascii="Times New Roman"/>
        </w:rPr>
        <w:br/>
      </w:r>
      <w:r>
        <w:rPr>
          <w:rFonts w:ascii="Times New Roman"/>
        </w:rPr>
        <w:t>（</w:t>
      </w:r>
      <w:r>
        <w:rPr>
          <w:rFonts w:ascii="Times New Roman" w:hint="eastAsia"/>
        </w:rPr>
        <w:t>规范</w:t>
      </w:r>
      <w:r>
        <w:rPr>
          <w:rFonts w:ascii="Times New Roman"/>
        </w:rPr>
        <w:t>性）</w:t>
      </w:r>
      <w:r>
        <w:rPr>
          <w:rFonts w:ascii="Times New Roman"/>
        </w:rPr>
        <w:br/>
      </w:r>
      <w:r>
        <w:rPr>
          <w:rFonts w:ascii="Times New Roman" w:hint="eastAsia"/>
        </w:rPr>
        <w:t>自动驾驶功能</w:t>
      </w:r>
      <w:r>
        <w:rPr>
          <w:rFonts w:ascii="Times New Roman"/>
        </w:rPr>
        <w:t>仿真试验方法及要求</w:t>
      </w:r>
      <w:bookmarkEnd w:id="60"/>
    </w:p>
    <w:p w14:paraId="4B1928CF" w14:textId="77777777" w:rsidR="00AC2BDD" w:rsidRDefault="00000000">
      <w:pPr>
        <w:pStyle w:val="ab"/>
        <w:spacing w:before="156" w:after="156"/>
        <w:rPr>
          <w:rFonts w:ascii="Times New Roman"/>
        </w:rPr>
      </w:pPr>
      <w:r>
        <w:rPr>
          <w:rFonts w:ascii="Times New Roman"/>
        </w:rPr>
        <w:t>总则</w:t>
      </w:r>
    </w:p>
    <w:p w14:paraId="4B1928D0" w14:textId="77777777" w:rsidR="00AC2BDD" w:rsidRDefault="00000000">
      <w:pPr>
        <w:pStyle w:val="af5"/>
        <w:ind w:firstLine="420"/>
        <w:rPr>
          <w:rFonts w:ascii="Times New Roman"/>
        </w:rPr>
      </w:pPr>
      <w:r>
        <w:rPr>
          <w:rFonts w:ascii="Times New Roman"/>
        </w:rPr>
        <w:t>本附录规定了智能网联汽车自动驾驶功能仿真试验方法以及仿真试验可信度评估要求。</w:t>
      </w:r>
    </w:p>
    <w:p w14:paraId="4B1928D1" w14:textId="77777777" w:rsidR="00AC2BDD" w:rsidRDefault="00000000">
      <w:pPr>
        <w:pStyle w:val="ab"/>
        <w:spacing w:before="156" w:after="156"/>
        <w:rPr>
          <w:rFonts w:ascii="Times New Roman"/>
        </w:rPr>
      </w:pPr>
      <w:r>
        <w:rPr>
          <w:rFonts w:ascii="Times New Roman"/>
        </w:rPr>
        <w:t>仿真试验方法</w:t>
      </w:r>
    </w:p>
    <w:p w14:paraId="4B1928D2" w14:textId="77777777" w:rsidR="00AC2BDD" w:rsidRDefault="00000000">
      <w:pPr>
        <w:pStyle w:val="ac"/>
        <w:spacing w:before="156" w:after="156"/>
        <w:rPr>
          <w:rFonts w:ascii="Times New Roman" w:eastAsia="SimSun"/>
        </w:rPr>
      </w:pPr>
      <w:r>
        <w:rPr>
          <w:rFonts w:ascii="Times New Roman" w:eastAsia="SimSun"/>
        </w:rPr>
        <w:t>仿真试验的场景应充分覆盖自动驾驶系统的设计运行条件，至少应包括《附录</w:t>
      </w:r>
      <w:r>
        <w:rPr>
          <w:rFonts w:ascii="Times New Roman" w:eastAsia="SimSun"/>
        </w:rPr>
        <w:t xml:space="preserve">C </w:t>
      </w:r>
      <w:r>
        <w:rPr>
          <w:rFonts w:ascii="Times New Roman" w:eastAsia="SimSun"/>
        </w:rPr>
        <w:t>智能网联汽车</w:t>
      </w:r>
      <w:r>
        <w:rPr>
          <w:rFonts w:ascii="Times New Roman" w:eastAsia="SimSun"/>
        </w:rPr>
        <w:t xml:space="preserve"> </w:t>
      </w:r>
      <w:r>
        <w:rPr>
          <w:rFonts w:ascii="Times New Roman" w:eastAsia="SimSun"/>
        </w:rPr>
        <w:t>自动驾驶功能场地试验方法及要求》的所有项目。</w:t>
      </w:r>
    </w:p>
    <w:p w14:paraId="4B1928D3" w14:textId="77777777" w:rsidR="00AC2BDD" w:rsidRDefault="00000000">
      <w:pPr>
        <w:pStyle w:val="ac"/>
        <w:spacing w:before="156" w:after="156"/>
        <w:rPr>
          <w:rFonts w:ascii="Times New Roman" w:eastAsia="SimSun"/>
        </w:rPr>
      </w:pPr>
      <w:r>
        <w:rPr>
          <w:rFonts w:ascii="Times New Roman" w:eastAsia="SimSun"/>
        </w:rPr>
        <w:t>仿真试验场景的设计可基于如下因素：</w:t>
      </w:r>
    </w:p>
    <w:p w14:paraId="4B1928D4" w14:textId="77777777" w:rsidR="00AC2BDD" w:rsidRDefault="00000000">
      <w:pPr>
        <w:pStyle w:val="a4"/>
        <w:rPr>
          <w:rFonts w:ascii="Times New Roman"/>
        </w:rPr>
      </w:pPr>
      <w:r>
        <w:rPr>
          <w:rFonts w:ascii="Times New Roman"/>
        </w:rPr>
        <w:t>分析自然驾驶数据，包括驾驶员行为、自动驾驶系统传感器收集的数据、专门配置的测量设备收集的各种交通数据；</w:t>
      </w:r>
    </w:p>
    <w:p w14:paraId="4B1928D5" w14:textId="77777777" w:rsidR="00AC2BDD" w:rsidRDefault="00000000">
      <w:pPr>
        <w:pStyle w:val="a4"/>
        <w:rPr>
          <w:rFonts w:ascii="Times New Roman"/>
        </w:rPr>
      </w:pPr>
      <w:r>
        <w:rPr>
          <w:rFonts w:ascii="Times New Roman"/>
        </w:rPr>
        <w:t>分析碰撞事故数据，如执法机构和保险公司的碰撞事故数据库；</w:t>
      </w:r>
    </w:p>
    <w:p w14:paraId="4B1928D6" w14:textId="77777777" w:rsidR="00AC2BDD" w:rsidRDefault="00000000">
      <w:pPr>
        <w:pStyle w:val="a4"/>
        <w:rPr>
          <w:rFonts w:ascii="Times New Roman"/>
        </w:rPr>
      </w:pPr>
      <w:r>
        <w:rPr>
          <w:rFonts w:ascii="Times New Roman"/>
        </w:rPr>
        <w:t>分析特定设计运行范围内的交通特点；</w:t>
      </w:r>
    </w:p>
    <w:p w14:paraId="4B1928D7" w14:textId="77777777" w:rsidR="00AC2BDD" w:rsidRDefault="00000000">
      <w:pPr>
        <w:pStyle w:val="a4"/>
        <w:rPr>
          <w:rFonts w:ascii="Times New Roman"/>
        </w:rPr>
      </w:pPr>
      <w:r>
        <w:rPr>
          <w:rFonts w:ascii="Times New Roman"/>
        </w:rPr>
        <w:t>自动驾驶系统开发过程中的经验；</w:t>
      </w:r>
    </w:p>
    <w:p w14:paraId="4B1928D8" w14:textId="77777777" w:rsidR="00AC2BDD" w:rsidRDefault="00000000">
      <w:pPr>
        <w:pStyle w:val="a4"/>
        <w:rPr>
          <w:rFonts w:ascii="Times New Roman"/>
        </w:rPr>
      </w:pPr>
      <w:r>
        <w:rPr>
          <w:rFonts w:ascii="Times New Roman"/>
        </w:rPr>
        <w:t>关键参数变化综合生成的场景；</w:t>
      </w:r>
    </w:p>
    <w:p w14:paraId="4B1928D9" w14:textId="77777777" w:rsidR="00AC2BDD" w:rsidRDefault="00000000">
      <w:pPr>
        <w:pStyle w:val="a4"/>
        <w:rPr>
          <w:rFonts w:ascii="Times New Roman"/>
        </w:rPr>
      </w:pPr>
      <w:r>
        <w:rPr>
          <w:rFonts w:ascii="Times New Roman"/>
        </w:rPr>
        <w:t>基于功能安全需求和预期功能安全设计的场景；</w:t>
      </w:r>
    </w:p>
    <w:p w14:paraId="4B1928DA" w14:textId="77777777" w:rsidR="00AC2BDD" w:rsidRDefault="00000000">
      <w:pPr>
        <w:pStyle w:val="a4"/>
        <w:rPr>
          <w:rFonts w:ascii="Times New Roman"/>
        </w:rPr>
      </w:pPr>
      <w:r>
        <w:rPr>
          <w:rFonts w:ascii="Times New Roman"/>
        </w:rPr>
        <w:t>在合理可预见的情况下，其他道路使用者的不安全行为（例如：在错误车道上行驶、突然横穿）。</w:t>
      </w:r>
    </w:p>
    <w:p w14:paraId="4B1928DB" w14:textId="77777777" w:rsidR="00AC2BDD" w:rsidRDefault="00000000">
      <w:pPr>
        <w:pStyle w:val="ac"/>
        <w:spacing w:before="156" w:after="156"/>
        <w:rPr>
          <w:rFonts w:ascii="Times New Roman" w:eastAsiaTheme="minorEastAsia"/>
        </w:rPr>
      </w:pPr>
      <w:r>
        <w:rPr>
          <w:rFonts w:ascii="SimSun" w:eastAsia="SimSun" w:hAnsi="SimSun" w:hint="eastAsia"/>
        </w:rPr>
        <w:t>仿真试验结果应具备可信度，通过仿真试验和实车对比试验结果验证，应</w:t>
      </w:r>
      <w:r>
        <w:rPr>
          <w:rFonts w:ascii="Times New Roman" w:eastAsiaTheme="minorEastAsia" w:hint="eastAsia"/>
        </w:rPr>
        <w:t>按照第</w:t>
      </w:r>
      <w:r>
        <w:rPr>
          <w:rFonts w:ascii="Times New Roman" w:eastAsiaTheme="minorEastAsia"/>
        </w:rPr>
        <w:t>B3-B8</w:t>
      </w:r>
      <w:r>
        <w:rPr>
          <w:rFonts w:ascii="Times New Roman" w:eastAsiaTheme="minorEastAsia" w:hint="eastAsia"/>
        </w:rPr>
        <w:t>章开展仿真试验可信度评估。</w:t>
      </w:r>
    </w:p>
    <w:p w14:paraId="4B1928DC" w14:textId="77777777" w:rsidR="00AC2BDD" w:rsidRDefault="00000000">
      <w:pPr>
        <w:pStyle w:val="ac"/>
        <w:spacing w:before="156" w:after="156"/>
        <w:rPr>
          <w:rFonts w:ascii="Times New Roman" w:eastAsiaTheme="minorEastAsia"/>
        </w:rPr>
      </w:pPr>
      <w:r>
        <w:rPr>
          <w:rFonts w:ascii="Times New Roman" w:eastAsiaTheme="minorEastAsia"/>
        </w:rPr>
        <w:t>应按照第</w:t>
      </w:r>
      <w:r>
        <w:rPr>
          <w:rFonts w:ascii="Times New Roman" w:eastAsiaTheme="minorEastAsia"/>
        </w:rPr>
        <w:t>B3-B8</w:t>
      </w:r>
      <w:r>
        <w:rPr>
          <w:rFonts w:ascii="Times New Roman" w:eastAsiaTheme="minorEastAsia"/>
        </w:rPr>
        <w:t>章开展仿真试验可信度评估。</w:t>
      </w:r>
    </w:p>
    <w:p w14:paraId="4B1928DD" w14:textId="77777777" w:rsidR="00AC2BDD" w:rsidRDefault="00000000">
      <w:pPr>
        <w:pStyle w:val="ab"/>
        <w:spacing w:before="156" w:after="156"/>
        <w:rPr>
          <w:rFonts w:ascii="Times New Roman"/>
        </w:rPr>
      </w:pPr>
      <w:r>
        <w:rPr>
          <w:rFonts w:ascii="Times New Roman"/>
        </w:rPr>
        <w:t>仿真试验可信度评估框架</w:t>
      </w:r>
    </w:p>
    <w:p w14:paraId="4B1928DE" w14:textId="77777777" w:rsidR="00AC2BDD" w:rsidRDefault="00000000">
      <w:pPr>
        <w:pStyle w:val="af5"/>
        <w:ind w:firstLine="420"/>
        <w:rPr>
          <w:rFonts w:ascii="Times New Roman"/>
        </w:rPr>
      </w:pPr>
      <w:r>
        <w:rPr>
          <w:rFonts w:ascii="Times New Roman"/>
        </w:rPr>
        <w:t>仿真试验的可信度评估框架与流程如图</w:t>
      </w:r>
      <w:r>
        <w:rPr>
          <w:rFonts w:ascii="Times New Roman"/>
        </w:rPr>
        <w:t>B-1</w:t>
      </w:r>
      <w:r>
        <w:rPr>
          <w:rFonts w:ascii="Times New Roman"/>
        </w:rPr>
        <w:t>所示，由管理、分析、验证与确认四大因素组成。</w:t>
      </w:r>
    </w:p>
    <w:p w14:paraId="4B1928DF" w14:textId="77777777" w:rsidR="00AC2BDD" w:rsidRDefault="00000000">
      <w:pPr>
        <w:pStyle w:val="a2"/>
        <w:numPr>
          <w:ilvl w:val="0"/>
          <w:numId w:val="0"/>
        </w:numPr>
        <w:spacing w:before="156" w:after="156"/>
        <w:rPr>
          <w:rFonts w:ascii="Times New Roman"/>
        </w:rPr>
      </w:pPr>
      <w:r>
        <w:rPr>
          <w:rFonts w:ascii="Times New Roman"/>
          <w:noProof/>
        </w:rPr>
        <w:lastRenderedPageBreak/>
        <w:drawing>
          <wp:inline distT="0" distB="0" distL="0" distR="0" wp14:anchorId="4B192DED" wp14:editId="4B192DEE">
            <wp:extent cx="4929505" cy="352996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940102" cy="3537396"/>
                    </a:xfrm>
                    <a:prstGeom prst="rect">
                      <a:avLst/>
                    </a:prstGeom>
                    <a:noFill/>
                    <a:ln>
                      <a:noFill/>
                    </a:ln>
                  </pic:spPr>
                </pic:pic>
              </a:graphicData>
            </a:graphic>
          </wp:inline>
        </w:drawing>
      </w:r>
    </w:p>
    <w:p w14:paraId="4B1928E0" w14:textId="77777777" w:rsidR="00AC2BDD" w:rsidRDefault="00000000">
      <w:pPr>
        <w:pStyle w:val="a2"/>
        <w:spacing w:before="156" w:after="156"/>
        <w:rPr>
          <w:rFonts w:ascii="Times New Roman"/>
        </w:rPr>
      </w:pPr>
      <w:r>
        <w:rPr>
          <w:rFonts w:ascii="Times New Roman"/>
        </w:rPr>
        <w:t>可信度评估框架与流程</w:t>
      </w:r>
    </w:p>
    <w:p w14:paraId="4B1928E1" w14:textId="77777777" w:rsidR="00AC2BDD" w:rsidRDefault="00000000">
      <w:pPr>
        <w:pStyle w:val="ab"/>
        <w:spacing w:before="156" w:after="156"/>
        <w:rPr>
          <w:rFonts w:ascii="Times New Roman"/>
        </w:rPr>
      </w:pPr>
      <w:r>
        <w:rPr>
          <w:rFonts w:ascii="Times New Roman"/>
        </w:rPr>
        <w:t>管理</w:t>
      </w:r>
    </w:p>
    <w:p w14:paraId="4B1928E2" w14:textId="77777777" w:rsidR="00AC2BDD" w:rsidRDefault="00000000">
      <w:pPr>
        <w:pStyle w:val="ac"/>
        <w:spacing w:before="156" w:after="156"/>
        <w:rPr>
          <w:rFonts w:ascii="Times New Roman"/>
        </w:rPr>
      </w:pPr>
      <w:r>
        <w:rPr>
          <w:rFonts w:ascii="Times New Roman"/>
        </w:rPr>
        <w:t>总则</w:t>
      </w:r>
    </w:p>
    <w:p w14:paraId="4B1928E3" w14:textId="77777777" w:rsidR="00AC2BDD" w:rsidRDefault="00000000">
      <w:pPr>
        <w:pStyle w:val="af5"/>
        <w:ind w:firstLine="420"/>
        <w:rPr>
          <w:rFonts w:ascii="Times New Roman"/>
        </w:rPr>
      </w:pPr>
      <w:r>
        <w:rPr>
          <w:rFonts w:ascii="Times New Roman" w:hint="eastAsia"/>
        </w:rPr>
        <w:t>企业</w:t>
      </w:r>
      <w:r>
        <w:rPr>
          <w:rFonts w:ascii="Times New Roman"/>
        </w:rPr>
        <w:t>应对仿真试验建立管理流程，对模型与仿真工具链的发布内容进行监控与记录，</w:t>
      </w:r>
      <w:r>
        <w:rPr>
          <w:rFonts w:ascii="Times New Roman"/>
          <w:lang w:val="fr-FR"/>
        </w:rPr>
        <w:t>管理流程应</w:t>
      </w:r>
      <w:r>
        <w:rPr>
          <w:rFonts w:ascii="Times New Roman"/>
        </w:rPr>
        <w:t>包括：</w:t>
      </w:r>
    </w:p>
    <w:p w14:paraId="4B1928E4" w14:textId="77777777" w:rsidR="00AC2BDD" w:rsidRDefault="00000000">
      <w:pPr>
        <w:pStyle w:val="a4"/>
        <w:numPr>
          <w:ilvl w:val="0"/>
          <w:numId w:val="26"/>
        </w:numPr>
        <w:rPr>
          <w:rFonts w:ascii="Times New Roman"/>
        </w:rPr>
      </w:pPr>
      <w:r>
        <w:rPr>
          <w:rFonts w:ascii="Times New Roman"/>
          <w:lang w:val="fr-FR"/>
        </w:rPr>
        <w:t>监控与记录模型与仿真工具链的每个发布版本的修改情况</w:t>
      </w:r>
      <w:r>
        <w:rPr>
          <w:rFonts w:ascii="Times New Roman"/>
        </w:rPr>
        <w:t>；</w:t>
      </w:r>
    </w:p>
    <w:p w14:paraId="4B1928E5" w14:textId="77777777" w:rsidR="00AC2BDD" w:rsidRDefault="00000000">
      <w:pPr>
        <w:pStyle w:val="a4"/>
        <w:rPr>
          <w:rFonts w:ascii="Times New Roman"/>
          <w:lang w:val="fr-FR"/>
        </w:rPr>
      </w:pPr>
      <w:r>
        <w:rPr>
          <w:rFonts w:ascii="Times New Roman"/>
          <w:lang w:val="fr-FR"/>
        </w:rPr>
        <w:t>确定仿真工具链的相应软件和硬件配置；</w:t>
      </w:r>
    </w:p>
    <w:p w14:paraId="4B1928E6" w14:textId="77777777" w:rsidR="00AC2BDD" w:rsidRDefault="00000000">
      <w:pPr>
        <w:pStyle w:val="a4"/>
        <w:rPr>
          <w:rFonts w:ascii="Times New Roman"/>
          <w:lang w:val="fr-FR"/>
        </w:rPr>
      </w:pPr>
      <w:r>
        <w:rPr>
          <w:rFonts w:ascii="Times New Roman"/>
          <w:lang w:val="fr-FR"/>
        </w:rPr>
        <w:t>记录批准新发布内容的内部审查过程。</w:t>
      </w:r>
    </w:p>
    <w:p w14:paraId="4B1928E7" w14:textId="77777777" w:rsidR="00AC2BDD" w:rsidRDefault="00000000">
      <w:pPr>
        <w:pStyle w:val="ac"/>
        <w:spacing w:before="156" w:after="156"/>
        <w:rPr>
          <w:rFonts w:ascii="Times New Roman"/>
        </w:rPr>
      </w:pPr>
      <w:r>
        <w:rPr>
          <w:rFonts w:ascii="Times New Roman"/>
        </w:rPr>
        <w:t>数据</w:t>
      </w:r>
      <w:r>
        <w:rPr>
          <w:rFonts w:ascii="Times New Roman"/>
        </w:rPr>
        <w:t>/</w:t>
      </w:r>
      <w:r>
        <w:rPr>
          <w:rFonts w:ascii="Times New Roman"/>
        </w:rPr>
        <w:t>输入谱系</w:t>
      </w:r>
    </w:p>
    <w:p w14:paraId="4B1928E8" w14:textId="77777777" w:rsidR="00AC2BDD" w:rsidRDefault="00000000">
      <w:pPr>
        <w:pStyle w:val="ad"/>
        <w:spacing w:before="156" w:after="156"/>
        <w:rPr>
          <w:rFonts w:ascii="Times New Roman" w:eastAsiaTheme="minorEastAsia"/>
        </w:rPr>
      </w:pPr>
      <w:r>
        <w:rPr>
          <w:rFonts w:ascii="Times New Roman" w:eastAsiaTheme="minorEastAsia" w:hint="eastAsia"/>
        </w:rPr>
        <w:t>企业</w:t>
      </w:r>
      <w:r>
        <w:rPr>
          <w:rFonts w:ascii="Times New Roman" w:eastAsiaTheme="minorEastAsia"/>
        </w:rPr>
        <w:t>应记录用于确认模型与仿真工具链的输入数据，并确保其可追溯性。</w:t>
      </w:r>
    </w:p>
    <w:p w14:paraId="4B1928E9" w14:textId="77777777" w:rsidR="00AC2BDD" w:rsidRDefault="00000000">
      <w:pPr>
        <w:pStyle w:val="ad"/>
        <w:spacing w:before="156" w:after="156"/>
        <w:rPr>
          <w:rFonts w:ascii="Times New Roman" w:eastAsiaTheme="minorEastAsia"/>
        </w:rPr>
      </w:pPr>
      <w:r>
        <w:rPr>
          <w:rFonts w:ascii="Times New Roman" w:eastAsiaTheme="minorEastAsia" w:hint="eastAsia"/>
        </w:rPr>
        <w:t>企业</w:t>
      </w:r>
      <w:r>
        <w:rPr>
          <w:rFonts w:ascii="Times New Roman" w:eastAsiaTheme="minorEastAsia"/>
        </w:rPr>
        <w:t>应提供文件，证明用于确认或建立模型的数据与模型的预期使用相匹配。</w:t>
      </w:r>
    </w:p>
    <w:p w14:paraId="4B1928EA" w14:textId="77777777" w:rsidR="00AC2BDD" w:rsidRDefault="00000000">
      <w:pPr>
        <w:pStyle w:val="ad"/>
        <w:spacing w:before="156" w:after="156"/>
        <w:rPr>
          <w:rFonts w:ascii="Times New Roman" w:eastAsiaTheme="minorEastAsia"/>
        </w:rPr>
      </w:pPr>
      <w:r>
        <w:rPr>
          <w:rFonts w:ascii="Times New Roman" w:eastAsiaTheme="minorEastAsia" w:hint="eastAsia"/>
        </w:rPr>
        <w:t>企业</w:t>
      </w:r>
      <w:r>
        <w:rPr>
          <w:rFonts w:ascii="Times New Roman" w:eastAsiaTheme="minorEastAsia"/>
        </w:rPr>
        <w:t>应记录用于将仿真模型参数与输入数据拟合的校准程序。</w:t>
      </w:r>
    </w:p>
    <w:p w14:paraId="4B1928EB" w14:textId="77777777" w:rsidR="00AC2BDD" w:rsidRDefault="00000000">
      <w:pPr>
        <w:pStyle w:val="ad"/>
        <w:spacing w:before="156" w:after="156"/>
        <w:rPr>
          <w:rFonts w:ascii="Times New Roman" w:eastAsiaTheme="minorEastAsia"/>
        </w:rPr>
      </w:pPr>
      <w:r>
        <w:rPr>
          <w:rFonts w:ascii="Times New Roman" w:eastAsiaTheme="minorEastAsia"/>
        </w:rPr>
        <w:t>模型参数的估算和校准应充分考虑开发模型的数据质量的影响（如数据覆盖率、信噪比和传感器不确定性</w:t>
      </w:r>
      <w:r>
        <w:rPr>
          <w:rFonts w:ascii="Times New Roman" w:eastAsiaTheme="minorEastAsia"/>
        </w:rPr>
        <w:t>/</w:t>
      </w:r>
      <w:r>
        <w:rPr>
          <w:rFonts w:ascii="Times New Roman" w:eastAsiaTheme="minorEastAsia"/>
        </w:rPr>
        <w:t>偏差</w:t>
      </w:r>
      <w:r>
        <w:rPr>
          <w:rFonts w:ascii="Times New Roman" w:eastAsiaTheme="minorEastAsia"/>
        </w:rPr>
        <w:t>/</w:t>
      </w:r>
      <w:r>
        <w:rPr>
          <w:rFonts w:ascii="Times New Roman" w:eastAsiaTheme="minorEastAsia"/>
        </w:rPr>
        <w:t>采样率）。</w:t>
      </w:r>
      <w:r>
        <w:rPr>
          <w:rFonts w:ascii="Times New Roman" w:eastAsiaTheme="minorEastAsia"/>
        </w:rPr>
        <w:t xml:space="preserve"> </w:t>
      </w:r>
    </w:p>
    <w:p w14:paraId="4B1928EC" w14:textId="77777777" w:rsidR="00AC2BDD" w:rsidRDefault="00000000">
      <w:pPr>
        <w:pStyle w:val="ac"/>
        <w:spacing w:before="156" w:after="156"/>
        <w:rPr>
          <w:rFonts w:ascii="Times New Roman"/>
        </w:rPr>
      </w:pPr>
      <w:r>
        <w:rPr>
          <w:rFonts w:ascii="Times New Roman"/>
        </w:rPr>
        <w:t>数据</w:t>
      </w:r>
      <w:r>
        <w:rPr>
          <w:rFonts w:ascii="Times New Roman"/>
        </w:rPr>
        <w:t>/</w:t>
      </w:r>
      <w:r>
        <w:rPr>
          <w:rFonts w:ascii="Times New Roman"/>
        </w:rPr>
        <w:t>输出谱系</w:t>
      </w:r>
    </w:p>
    <w:p w14:paraId="4B1928ED" w14:textId="77777777" w:rsidR="00AC2BDD" w:rsidRDefault="00000000">
      <w:pPr>
        <w:pStyle w:val="ad"/>
        <w:spacing w:before="156" w:after="156"/>
        <w:rPr>
          <w:rFonts w:ascii="Times New Roman" w:eastAsia="SimSun"/>
        </w:rPr>
      </w:pPr>
      <w:r>
        <w:rPr>
          <w:rFonts w:ascii="Times New Roman" w:eastAsia="SimSun" w:hint="eastAsia"/>
        </w:rPr>
        <w:t>企业</w:t>
      </w:r>
      <w:r>
        <w:rPr>
          <w:rFonts w:ascii="Times New Roman" w:eastAsia="SimSun"/>
        </w:rPr>
        <w:t>应记录确认模型与仿真工具链过程中生成的数据和场景信息，并确保其可追溯性。</w:t>
      </w:r>
    </w:p>
    <w:p w14:paraId="4B1928EE" w14:textId="77777777" w:rsidR="00AC2BDD" w:rsidRDefault="00000000">
      <w:pPr>
        <w:pStyle w:val="ad"/>
        <w:spacing w:before="156" w:after="156"/>
        <w:rPr>
          <w:rFonts w:ascii="Times New Roman" w:eastAsia="SimSun"/>
        </w:rPr>
      </w:pPr>
      <w:r>
        <w:rPr>
          <w:rFonts w:ascii="Times New Roman" w:eastAsia="SimSun" w:hint="eastAsia"/>
        </w:rPr>
        <w:t>企业</w:t>
      </w:r>
      <w:r>
        <w:rPr>
          <w:rFonts w:ascii="Times New Roman" w:eastAsia="SimSun"/>
        </w:rPr>
        <w:t>应记录仿真试验输出数据及其相应仿真配置。</w:t>
      </w:r>
    </w:p>
    <w:p w14:paraId="4B1928EF" w14:textId="77777777" w:rsidR="00AC2BDD" w:rsidRDefault="00000000">
      <w:pPr>
        <w:pStyle w:val="ad"/>
        <w:spacing w:before="156" w:after="156"/>
        <w:rPr>
          <w:rFonts w:ascii="Times New Roman" w:eastAsia="SimSun"/>
        </w:rPr>
      </w:pPr>
      <w:r>
        <w:rPr>
          <w:rFonts w:ascii="Times New Roman" w:eastAsia="SimSun"/>
        </w:rPr>
        <w:t>数据质量对仿真工具链可信度的影响，主要包括：</w:t>
      </w:r>
    </w:p>
    <w:p w14:paraId="4B1928F0" w14:textId="77777777" w:rsidR="00AC2BDD" w:rsidRDefault="00000000">
      <w:pPr>
        <w:pStyle w:val="a4"/>
        <w:numPr>
          <w:ilvl w:val="0"/>
          <w:numId w:val="27"/>
        </w:numPr>
        <w:rPr>
          <w:rFonts w:ascii="Times New Roman"/>
        </w:rPr>
      </w:pPr>
      <w:r>
        <w:rPr>
          <w:rFonts w:ascii="Times New Roman"/>
        </w:rPr>
        <w:lastRenderedPageBreak/>
        <w:t>输出数据的范围应足够广，应充分考虑并覆盖自动驾驶系统的设计运行范围；</w:t>
      </w:r>
    </w:p>
    <w:p w14:paraId="4B1928F1" w14:textId="77777777" w:rsidR="00AC2BDD" w:rsidRDefault="00000000">
      <w:pPr>
        <w:pStyle w:val="a4"/>
        <w:rPr>
          <w:rFonts w:ascii="Times New Roman"/>
        </w:rPr>
      </w:pPr>
      <w:r>
        <w:rPr>
          <w:rFonts w:ascii="Times New Roman"/>
        </w:rPr>
        <w:t>输出数据应支持对仿真模型进行一致性检查。</w:t>
      </w:r>
    </w:p>
    <w:p w14:paraId="4B1928F2" w14:textId="77777777" w:rsidR="00AC2BDD" w:rsidRDefault="00000000">
      <w:pPr>
        <w:pStyle w:val="ac"/>
        <w:spacing w:before="156" w:after="156"/>
        <w:rPr>
          <w:rFonts w:ascii="Times New Roman"/>
        </w:rPr>
      </w:pPr>
      <w:r>
        <w:rPr>
          <w:rFonts w:ascii="Times New Roman"/>
        </w:rPr>
        <w:t>团队经验和专业知识</w:t>
      </w:r>
    </w:p>
    <w:p w14:paraId="4B1928F3" w14:textId="77777777" w:rsidR="00AC2BDD" w:rsidRDefault="00000000">
      <w:pPr>
        <w:pStyle w:val="ad"/>
        <w:spacing w:before="156" w:after="156"/>
        <w:rPr>
          <w:rFonts w:ascii="Times New Roman" w:eastAsiaTheme="minorEastAsia"/>
        </w:rPr>
      </w:pPr>
      <w:r>
        <w:rPr>
          <w:rFonts w:ascii="Times New Roman" w:eastAsiaTheme="minorEastAsia" w:hint="eastAsia"/>
        </w:rPr>
        <w:t>企业</w:t>
      </w:r>
      <w:r>
        <w:rPr>
          <w:rFonts w:ascii="Times New Roman" w:eastAsiaTheme="minorEastAsia"/>
        </w:rPr>
        <w:t>应至少建立以下团队：</w:t>
      </w:r>
    </w:p>
    <w:p w14:paraId="4B1928F4" w14:textId="77777777" w:rsidR="00AC2BDD" w:rsidRDefault="00000000">
      <w:pPr>
        <w:pStyle w:val="a4"/>
        <w:numPr>
          <w:ilvl w:val="0"/>
          <w:numId w:val="28"/>
        </w:numPr>
        <w:rPr>
          <w:rFonts w:ascii="Times New Roman" w:eastAsiaTheme="minorEastAsia"/>
        </w:rPr>
      </w:pPr>
      <w:r>
        <w:rPr>
          <w:rFonts w:ascii="Times New Roman" w:eastAsiaTheme="minorEastAsia"/>
        </w:rPr>
        <w:t>进行仿真工具链确认的团队；</w:t>
      </w:r>
    </w:p>
    <w:p w14:paraId="4B1928F5" w14:textId="77777777" w:rsidR="00AC2BDD" w:rsidRDefault="00000000">
      <w:pPr>
        <w:pStyle w:val="a4"/>
        <w:rPr>
          <w:rFonts w:ascii="Times New Roman" w:eastAsiaTheme="minorEastAsia"/>
        </w:rPr>
      </w:pPr>
      <w:r>
        <w:rPr>
          <w:rFonts w:ascii="Times New Roman" w:eastAsiaTheme="minorEastAsia"/>
        </w:rPr>
        <w:t>运用经确认的仿真工具链开展自动驾驶系统仿真试验的团队。</w:t>
      </w:r>
    </w:p>
    <w:p w14:paraId="4B1928F6" w14:textId="77777777" w:rsidR="00AC2BDD" w:rsidRDefault="00000000">
      <w:pPr>
        <w:pStyle w:val="ad"/>
        <w:spacing w:before="156" w:after="156"/>
        <w:rPr>
          <w:rFonts w:ascii="Times New Roman" w:eastAsiaTheme="minorEastAsia"/>
        </w:rPr>
      </w:pPr>
      <w:r>
        <w:rPr>
          <w:rFonts w:ascii="Times New Roman" w:eastAsiaTheme="minorEastAsia"/>
        </w:rPr>
        <w:t>团队的经验和专业知识包括两个层面：</w:t>
      </w:r>
    </w:p>
    <w:p w14:paraId="4B1928F7" w14:textId="77777777" w:rsidR="00AC2BDD" w:rsidRDefault="00000000">
      <w:pPr>
        <w:pStyle w:val="a4"/>
        <w:numPr>
          <w:ilvl w:val="0"/>
          <w:numId w:val="29"/>
        </w:numPr>
        <w:rPr>
          <w:rFonts w:ascii="Times New Roman" w:eastAsiaTheme="minorEastAsia"/>
        </w:rPr>
      </w:pPr>
      <w:r>
        <w:rPr>
          <w:rFonts w:ascii="Times New Roman" w:eastAsiaTheme="minorEastAsia"/>
        </w:rPr>
        <w:t>组织层面，自动驾驶</w:t>
      </w:r>
      <w:r>
        <w:rPr>
          <w:rFonts w:ascii="Times New Roman" w:eastAsiaTheme="minorEastAsia" w:hint="eastAsia"/>
        </w:rPr>
        <w:t>企业</w:t>
      </w:r>
      <w:r>
        <w:rPr>
          <w:rFonts w:ascii="Times New Roman" w:eastAsiaTheme="minorEastAsia"/>
        </w:rPr>
        <w:t>应建立、维护并记录以下过程：</w:t>
      </w:r>
    </w:p>
    <w:p w14:paraId="4B1928F8" w14:textId="77777777" w:rsidR="00AC2BDD" w:rsidRDefault="00000000">
      <w:pPr>
        <w:pStyle w:val="a5"/>
        <w:rPr>
          <w:rFonts w:ascii="Times New Roman" w:eastAsiaTheme="minorEastAsia"/>
        </w:rPr>
      </w:pPr>
      <w:r>
        <w:rPr>
          <w:rFonts w:ascii="Times New Roman" w:eastAsiaTheme="minorEastAsia"/>
        </w:rPr>
        <w:t>个人能力和技能的识别与评估过程；</w:t>
      </w:r>
    </w:p>
    <w:p w14:paraId="4B1928F9" w14:textId="77777777" w:rsidR="00AC2BDD" w:rsidRDefault="00000000">
      <w:pPr>
        <w:pStyle w:val="a5"/>
        <w:rPr>
          <w:rFonts w:ascii="Times New Roman" w:eastAsiaTheme="minorEastAsia"/>
        </w:rPr>
      </w:pPr>
      <w:r>
        <w:rPr>
          <w:rFonts w:ascii="Times New Roman" w:eastAsiaTheme="minorEastAsia"/>
        </w:rPr>
        <w:t>履行仿真试验相关职责人员的培训过程。</w:t>
      </w:r>
    </w:p>
    <w:p w14:paraId="4B1928FA" w14:textId="77777777" w:rsidR="00AC2BDD" w:rsidRDefault="00000000">
      <w:pPr>
        <w:pStyle w:val="a4"/>
        <w:rPr>
          <w:rFonts w:ascii="Times New Roman" w:eastAsiaTheme="minorEastAsia"/>
        </w:rPr>
      </w:pPr>
      <w:r>
        <w:rPr>
          <w:rFonts w:ascii="Times New Roman" w:eastAsiaTheme="minorEastAsia"/>
        </w:rPr>
        <w:t>团队层面，</w:t>
      </w:r>
      <w:r>
        <w:rPr>
          <w:rFonts w:ascii="Times New Roman" w:eastAsiaTheme="minorEastAsia" w:hint="eastAsia"/>
        </w:rPr>
        <w:t>企业</w:t>
      </w:r>
      <w:r>
        <w:rPr>
          <w:rFonts w:ascii="Times New Roman" w:eastAsiaTheme="minorEastAsia"/>
        </w:rPr>
        <w:t>应：</w:t>
      </w:r>
    </w:p>
    <w:p w14:paraId="4B1928FB" w14:textId="77777777" w:rsidR="00AC2BDD" w:rsidRDefault="00000000">
      <w:pPr>
        <w:pStyle w:val="a5"/>
        <w:rPr>
          <w:rFonts w:ascii="Times New Roman"/>
        </w:rPr>
      </w:pPr>
      <w:r>
        <w:rPr>
          <w:rFonts w:ascii="Times New Roman" w:eastAsiaTheme="minorEastAsia"/>
        </w:rPr>
        <w:t>针对进行仿真工具链确认的个人</w:t>
      </w:r>
      <w:r>
        <w:rPr>
          <w:rFonts w:ascii="Times New Roman"/>
        </w:rPr>
        <w:t>/</w:t>
      </w:r>
      <w:r>
        <w:rPr>
          <w:rFonts w:ascii="Times New Roman"/>
        </w:rPr>
        <w:t>团队的经验和专业知识，提供能力资质说明；</w:t>
      </w:r>
    </w:p>
    <w:p w14:paraId="4B1928FC" w14:textId="77777777" w:rsidR="00AC2BDD" w:rsidRDefault="00000000">
      <w:pPr>
        <w:pStyle w:val="a5"/>
        <w:rPr>
          <w:rFonts w:ascii="Times New Roman"/>
        </w:rPr>
      </w:pPr>
      <w:r>
        <w:rPr>
          <w:rFonts w:ascii="Times New Roman"/>
        </w:rPr>
        <w:t>针对开展自动驾驶系统仿真试验的个人</w:t>
      </w:r>
      <w:r>
        <w:rPr>
          <w:rFonts w:ascii="Times New Roman"/>
        </w:rPr>
        <w:t>/</w:t>
      </w:r>
      <w:r>
        <w:rPr>
          <w:rFonts w:ascii="Times New Roman"/>
        </w:rPr>
        <w:t>团队的经验和专业知识，提供能力资质说明。</w:t>
      </w:r>
    </w:p>
    <w:p w14:paraId="4B1928FD" w14:textId="77777777" w:rsidR="00AC2BDD" w:rsidRDefault="00000000">
      <w:pPr>
        <w:pStyle w:val="ad"/>
        <w:spacing w:before="156" w:after="156"/>
        <w:rPr>
          <w:rFonts w:ascii="Times New Roman" w:eastAsiaTheme="minorEastAsia"/>
        </w:rPr>
      </w:pPr>
      <w:r>
        <w:rPr>
          <w:rFonts w:ascii="Times New Roman" w:eastAsiaTheme="minorEastAsia"/>
        </w:rPr>
        <w:t>若</w:t>
      </w:r>
      <w:r>
        <w:rPr>
          <w:rFonts w:ascii="Times New Roman" w:eastAsiaTheme="minorEastAsia" w:hint="eastAsia"/>
        </w:rPr>
        <w:t>企业</w:t>
      </w:r>
      <w:r>
        <w:rPr>
          <w:rFonts w:ascii="Times New Roman" w:eastAsiaTheme="minorEastAsia"/>
        </w:rPr>
        <w:t>的仿真工具链包含或依赖</w:t>
      </w:r>
      <w:r>
        <w:rPr>
          <w:rFonts w:ascii="Times New Roman" w:eastAsiaTheme="minorEastAsia" w:hint="eastAsia"/>
        </w:rPr>
        <w:t>企业</w:t>
      </w:r>
      <w:r>
        <w:rPr>
          <w:rFonts w:ascii="Times New Roman" w:eastAsiaTheme="minorEastAsia"/>
        </w:rPr>
        <w:t>自有团队之外的其他组织或产品时，应对防止其他组织或产品对仿真工具链可信度评估产生影响所采取的措施进行说明。</w:t>
      </w:r>
    </w:p>
    <w:p w14:paraId="4B1928FE" w14:textId="77777777" w:rsidR="00AC2BDD" w:rsidRDefault="00000000">
      <w:pPr>
        <w:pStyle w:val="ac"/>
        <w:spacing w:before="156" w:after="156"/>
        <w:rPr>
          <w:rFonts w:ascii="Times New Roman"/>
          <w:lang w:val="fr-FR"/>
        </w:rPr>
      </w:pPr>
      <w:r>
        <w:rPr>
          <w:rFonts w:ascii="Times New Roman"/>
          <w:lang w:val="fr-FR"/>
        </w:rPr>
        <w:t>发布管理</w:t>
      </w:r>
    </w:p>
    <w:p w14:paraId="4B1928FF" w14:textId="77777777" w:rsidR="00AC2BDD" w:rsidRDefault="00000000">
      <w:pPr>
        <w:pStyle w:val="ad"/>
        <w:spacing w:before="156" w:after="156"/>
        <w:rPr>
          <w:rFonts w:ascii="Times New Roman" w:eastAsiaTheme="minorEastAsia"/>
        </w:rPr>
      </w:pPr>
      <w:r>
        <w:rPr>
          <w:rFonts w:ascii="Times New Roman" w:eastAsiaTheme="minorEastAsia" w:hint="eastAsia"/>
        </w:rPr>
        <w:t>企业</w:t>
      </w:r>
      <w:r>
        <w:rPr>
          <w:rFonts w:ascii="Times New Roman" w:eastAsiaTheme="minorEastAsia"/>
        </w:rPr>
        <w:t>应保存模型与仿真工具链的所有发布版本，并应记录构成仿真工具链的仿真模型及其确认方法和接受阈值。</w:t>
      </w:r>
      <w:r>
        <w:rPr>
          <w:rFonts w:ascii="Times New Roman" w:eastAsiaTheme="minorEastAsia" w:hint="eastAsia"/>
        </w:rPr>
        <w:t>企业</w:t>
      </w:r>
      <w:r>
        <w:rPr>
          <w:rFonts w:ascii="Times New Roman" w:eastAsiaTheme="minorEastAsia"/>
        </w:rPr>
        <w:t>应确保可将生成的数据追溯到相应仿真工具链版本。</w:t>
      </w:r>
    </w:p>
    <w:p w14:paraId="4B192900" w14:textId="77777777" w:rsidR="00AC2BDD" w:rsidRDefault="00000000">
      <w:pPr>
        <w:pStyle w:val="ad"/>
        <w:spacing w:before="156" w:after="156"/>
        <w:rPr>
          <w:rFonts w:ascii="Times New Roman" w:eastAsiaTheme="minorEastAsia"/>
        </w:rPr>
      </w:pPr>
      <w:r>
        <w:rPr>
          <w:rFonts w:ascii="Times New Roman" w:eastAsiaTheme="minorEastAsia" w:hint="eastAsia"/>
        </w:rPr>
        <w:t>企业</w:t>
      </w:r>
      <w:r>
        <w:rPr>
          <w:rFonts w:ascii="Times New Roman" w:eastAsiaTheme="minorEastAsia"/>
        </w:rPr>
        <w:t>应检查仿真输入和输出数据的质量，在仿真工具链的整个发布过程和生命周期中，应确保数据完整性、准确性和一致性。</w:t>
      </w:r>
    </w:p>
    <w:p w14:paraId="4B192901" w14:textId="77777777" w:rsidR="00AC2BDD" w:rsidRDefault="00000000">
      <w:pPr>
        <w:pStyle w:val="ab"/>
        <w:spacing w:before="156" w:after="156"/>
        <w:rPr>
          <w:rFonts w:ascii="Times New Roman"/>
        </w:rPr>
      </w:pPr>
      <w:r>
        <w:rPr>
          <w:rFonts w:ascii="Times New Roman"/>
        </w:rPr>
        <w:t>分析</w:t>
      </w:r>
    </w:p>
    <w:p w14:paraId="4B192902" w14:textId="77777777" w:rsidR="00AC2BDD" w:rsidRDefault="00000000">
      <w:pPr>
        <w:pStyle w:val="ac"/>
        <w:spacing w:before="156" w:after="156"/>
        <w:rPr>
          <w:rFonts w:ascii="Times New Roman"/>
        </w:rPr>
      </w:pPr>
      <w:r>
        <w:rPr>
          <w:rFonts w:ascii="Times New Roman"/>
        </w:rPr>
        <w:t>通则</w:t>
      </w:r>
    </w:p>
    <w:p w14:paraId="4B192903" w14:textId="77777777" w:rsidR="00AC2BDD" w:rsidRDefault="00000000">
      <w:pPr>
        <w:pStyle w:val="ad"/>
        <w:spacing w:before="156" w:after="156"/>
        <w:rPr>
          <w:rFonts w:ascii="Times New Roman" w:eastAsia="SimSun"/>
        </w:rPr>
      </w:pPr>
      <w:r>
        <w:rPr>
          <w:rFonts w:ascii="Times New Roman" w:eastAsia="SimSun" w:hint="eastAsia"/>
        </w:rPr>
        <w:t>企业</w:t>
      </w:r>
      <w:r>
        <w:rPr>
          <w:rFonts w:ascii="Times New Roman" w:eastAsia="SimSun"/>
        </w:rPr>
        <w:t>应提供关于试验目的、自动驾驶系统功能及设计运行条件的明确说明。</w:t>
      </w:r>
    </w:p>
    <w:p w14:paraId="4B192904" w14:textId="77777777" w:rsidR="00AC2BDD" w:rsidRDefault="00000000">
      <w:pPr>
        <w:pStyle w:val="ad"/>
        <w:spacing w:before="156" w:after="156"/>
        <w:rPr>
          <w:rFonts w:ascii="Times New Roman" w:eastAsia="SimSun"/>
        </w:rPr>
      </w:pPr>
      <w:r>
        <w:rPr>
          <w:rFonts w:ascii="Times New Roman" w:eastAsia="SimSun"/>
        </w:rPr>
        <w:t>仿真试验分析应定义整个仿真试验的过程，包括模型和仿真工具链的范围和局限性，以及可能影响建模与仿真结果的不确定性来源，并通过仿真试验评估不确定性来源的参数范围。</w:t>
      </w:r>
    </w:p>
    <w:p w14:paraId="4B192905" w14:textId="77777777" w:rsidR="00AC2BDD" w:rsidRDefault="00000000">
      <w:pPr>
        <w:pStyle w:val="ad"/>
        <w:spacing w:before="156" w:after="156"/>
        <w:rPr>
          <w:rFonts w:ascii="Times New Roman" w:eastAsia="SimSun"/>
        </w:rPr>
      </w:pPr>
      <w:r>
        <w:rPr>
          <w:rFonts w:ascii="Times New Roman" w:eastAsia="SimSun" w:hint="eastAsia"/>
        </w:rPr>
        <w:t>企业</w:t>
      </w:r>
      <w:r>
        <w:rPr>
          <w:rFonts w:ascii="Times New Roman" w:eastAsia="SimSun"/>
        </w:rPr>
        <w:t>应提供完整仿真工具链的说明，以及如何利用仿真数据支持自动驾驶系统验证和确认方案的说明；</w:t>
      </w:r>
    </w:p>
    <w:p w14:paraId="4B192906" w14:textId="77777777" w:rsidR="00AC2BDD" w:rsidRDefault="00000000">
      <w:pPr>
        <w:pStyle w:val="ac"/>
        <w:spacing w:before="156" w:after="156"/>
        <w:rPr>
          <w:rFonts w:ascii="Times New Roman"/>
        </w:rPr>
      </w:pPr>
      <w:r>
        <w:rPr>
          <w:rFonts w:ascii="Times New Roman"/>
        </w:rPr>
        <w:t>模型与仿真工具链的范围</w:t>
      </w:r>
      <w:r>
        <w:rPr>
          <w:rFonts w:ascii="Times New Roman"/>
        </w:rPr>
        <w:t>/</w:t>
      </w:r>
      <w:r>
        <w:rPr>
          <w:rFonts w:ascii="Times New Roman"/>
        </w:rPr>
        <w:t>说明</w:t>
      </w:r>
    </w:p>
    <w:p w14:paraId="4B192907" w14:textId="77777777" w:rsidR="00AC2BDD" w:rsidRDefault="00000000">
      <w:pPr>
        <w:pStyle w:val="ad"/>
        <w:spacing w:before="156" w:after="156"/>
        <w:rPr>
          <w:rFonts w:ascii="Times New Roman" w:eastAsiaTheme="minorEastAsia"/>
        </w:rPr>
      </w:pPr>
      <w:r>
        <w:rPr>
          <w:rFonts w:ascii="Times New Roman" w:eastAsiaTheme="minorEastAsia" w:hint="eastAsia"/>
        </w:rPr>
        <w:t>企业</w:t>
      </w:r>
      <w:r>
        <w:rPr>
          <w:rFonts w:ascii="Times New Roman" w:eastAsiaTheme="minorEastAsia"/>
        </w:rPr>
        <w:t>应给出模型的使用范围。</w:t>
      </w:r>
      <w:r>
        <w:rPr>
          <w:rFonts w:ascii="Times New Roman" w:eastAsiaTheme="minorEastAsia"/>
        </w:rPr>
        <w:t xml:space="preserve"> </w:t>
      </w:r>
    </w:p>
    <w:p w14:paraId="4B192908" w14:textId="77777777" w:rsidR="00AC2BDD" w:rsidRDefault="00000000">
      <w:pPr>
        <w:pStyle w:val="ad"/>
        <w:spacing w:before="156" w:after="156"/>
        <w:rPr>
          <w:rFonts w:ascii="Times New Roman" w:eastAsiaTheme="minorEastAsia"/>
        </w:rPr>
      </w:pPr>
      <w:r>
        <w:rPr>
          <w:rFonts w:ascii="Times New Roman" w:eastAsiaTheme="minorEastAsia"/>
        </w:rPr>
        <w:t>成熟的仿真试验应实现物理现象的虚拟化，</w:t>
      </w:r>
      <w:r>
        <w:rPr>
          <w:rFonts w:ascii="Times New Roman" w:eastAsiaTheme="minorEastAsia" w:hint="eastAsia"/>
        </w:rPr>
        <w:t>企业</w:t>
      </w:r>
      <w:r>
        <w:rPr>
          <w:rFonts w:ascii="Times New Roman" w:eastAsiaTheme="minorEastAsia"/>
        </w:rPr>
        <w:t>应证明仿真准确度与所需的真实度水平相匹配。</w:t>
      </w:r>
    </w:p>
    <w:p w14:paraId="4B192909" w14:textId="77777777" w:rsidR="00AC2BDD" w:rsidRDefault="00000000">
      <w:pPr>
        <w:pStyle w:val="ad"/>
        <w:spacing w:before="156" w:after="156"/>
        <w:rPr>
          <w:rFonts w:ascii="Times New Roman" w:eastAsiaTheme="minorEastAsia"/>
        </w:rPr>
      </w:pPr>
      <w:r>
        <w:rPr>
          <w:rFonts w:ascii="Times New Roman" w:eastAsiaTheme="minorEastAsia"/>
        </w:rPr>
        <w:t>仿真模型应通过专用场景和指标进行确认。用于确认仿真模型的场景应数量充足，以确保在这些场景之外的场景中，仿真工具链仍能以相同方式起作用。</w:t>
      </w:r>
    </w:p>
    <w:p w14:paraId="4B19290A" w14:textId="77777777" w:rsidR="00AC2BDD" w:rsidRDefault="00000000">
      <w:pPr>
        <w:pStyle w:val="ad"/>
        <w:spacing w:before="156" w:after="156"/>
        <w:rPr>
          <w:rFonts w:ascii="Times New Roman" w:eastAsiaTheme="minorEastAsia"/>
        </w:rPr>
      </w:pPr>
      <w:r>
        <w:rPr>
          <w:rFonts w:ascii="Times New Roman" w:eastAsiaTheme="minorEastAsia" w:hint="eastAsia"/>
        </w:rPr>
        <w:t>企业</w:t>
      </w:r>
      <w:r>
        <w:rPr>
          <w:rFonts w:ascii="Times New Roman" w:eastAsiaTheme="minorEastAsia"/>
        </w:rPr>
        <w:t>应提供一份用于确认仿真模型及仿真工具链的场景清单以及相应参数限值。</w:t>
      </w:r>
    </w:p>
    <w:p w14:paraId="4B19290B" w14:textId="77777777" w:rsidR="00AC2BDD" w:rsidRDefault="00000000">
      <w:pPr>
        <w:pStyle w:val="ad"/>
        <w:spacing w:before="156" w:after="156"/>
        <w:rPr>
          <w:rFonts w:ascii="Times New Roman" w:eastAsiaTheme="minorEastAsia"/>
        </w:rPr>
      </w:pPr>
      <w:r>
        <w:rPr>
          <w:rFonts w:ascii="Times New Roman" w:eastAsiaTheme="minorEastAsia"/>
        </w:rPr>
        <w:lastRenderedPageBreak/>
        <w:t>模型的使用范围、真实度水平、确认场景和指标应与自动驾驶系统的设计运行条件相匹配。</w:t>
      </w:r>
    </w:p>
    <w:p w14:paraId="4B19290C" w14:textId="77777777" w:rsidR="00AC2BDD" w:rsidRDefault="00000000">
      <w:pPr>
        <w:pStyle w:val="ac"/>
        <w:spacing w:before="156" w:after="156"/>
        <w:rPr>
          <w:rFonts w:ascii="Times New Roman"/>
        </w:rPr>
      </w:pPr>
      <w:r>
        <w:rPr>
          <w:rFonts w:ascii="Times New Roman"/>
        </w:rPr>
        <w:t>假设、局限性和不确定性</w:t>
      </w:r>
    </w:p>
    <w:p w14:paraId="4B19290D" w14:textId="77777777" w:rsidR="00AC2BDD" w:rsidRDefault="00000000">
      <w:pPr>
        <w:pStyle w:val="ad"/>
        <w:spacing w:before="156" w:after="156"/>
        <w:rPr>
          <w:rFonts w:ascii="Times New Roman" w:eastAsiaTheme="minorEastAsia"/>
        </w:rPr>
      </w:pPr>
      <w:r>
        <w:rPr>
          <w:rFonts w:ascii="Times New Roman" w:eastAsiaTheme="minorEastAsia" w:hint="eastAsia"/>
        </w:rPr>
        <w:t>企业</w:t>
      </w:r>
      <w:r>
        <w:rPr>
          <w:rFonts w:ascii="Times New Roman" w:eastAsiaTheme="minorEastAsia"/>
        </w:rPr>
        <w:t>应使用合理的建模假设并提供关于以下各项的证据：</w:t>
      </w:r>
    </w:p>
    <w:p w14:paraId="4B19290E" w14:textId="77777777" w:rsidR="00AC2BDD" w:rsidRDefault="00000000">
      <w:pPr>
        <w:pStyle w:val="a4"/>
        <w:numPr>
          <w:ilvl w:val="0"/>
          <w:numId w:val="29"/>
        </w:numPr>
        <w:rPr>
          <w:rFonts w:ascii="Times New Roman" w:eastAsiaTheme="minorEastAsia"/>
        </w:rPr>
      </w:pPr>
      <w:r>
        <w:rPr>
          <w:rFonts w:ascii="Times New Roman" w:eastAsiaTheme="minorEastAsia"/>
        </w:rPr>
        <w:t>建模假设说明；</w:t>
      </w:r>
    </w:p>
    <w:p w14:paraId="4B19290F" w14:textId="77777777" w:rsidR="00AC2BDD" w:rsidRDefault="00000000">
      <w:pPr>
        <w:pStyle w:val="a4"/>
        <w:rPr>
          <w:rFonts w:ascii="Times New Roman" w:eastAsiaTheme="minorEastAsia"/>
        </w:rPr>
      </w:pPr>
      <w:r>
        <w:rPr>
          <w:rFonts w:ascii="Times New Roman" w:eastAsiaTheme="minorEastAsia"/>
        </w:rPr>
        <w:t>建模假设对仿真工具链局限性的缓解作用；</w:t>
      </w:r>
    </w:p>
    <w:p w14:paraId="4B192910" w14:textId="77777777" w:rsidR="00AC2BDD" w:rsidRDefault="00000000">
      <w:pPr>
        <w:pStyle w:val="a4"/>
        <w:rPr>
          <w:rFonts w:ascii="Times New Roman" w:eastAsiaTheme="minorEastAsia"/>
        </w:rPr>
      </w:pPr>
      <w:r>
        <w:rPr>
          <w:rFonts w:ascii="Times New Roman" w:eastAsiaTheme="minorEastAsia"/>
        </w:rPr>
        <w:t>仿真模型所需保真度。</w:t>
      </w:r>
    </w:p>
    <w:p w14:paraId="4B192911" w14:textId="77777777" w:rsidR="00AC2BDD" w:rsidRDefault="00000000">
      <w:pPr>
        <w:pStyle w:val="ad"/>
        <w:spacing w:before="156" w:after="156"/>
        <w:rPr>
          <w:rFonts w:ascii="Times New Roman" w:eastAsiaTheme="minorEastAsia"/>
        </w:rPr>
      </w:pPr>
      <w:r>
        <w:rPr>
          <w:rFonts w:ascii="Times New Roman" w:eastAsiaTheme="minorEastAsia" w:hint="eastAsia"/>
        </w:rPr>
        <w:t>企业</w:t>
      </w:r>
      <w:r>
        <w:rPr>
          <w:rFonts w:ascii="Times New Roman" w:eastAsiaTheme="minorEastAsia"/>
        </w:rPr>
        <w:t>应说明模型中不确定性来源的相关信息，以及所用不同来源的不确定性会如何影响模型输出。</w:t>
      </w:r>
    </w:p>
    <w:p w14:paraId="4B192912" w14:textId="77777777" w:rsidR="00AC2BDD" w:rsidRDefault="00000000">
      <w:pPr>
        <w:pStyle w:val="ac"/>
        <w:spacing w:before="156" w:after="156"/>
        <w:rPr>
          <w:rFonts w:ascii="Times New Roman"/>
        </w:rPr>
      </w:pPr>
      <w:r>
        <w:rPr>
          <w:rFonts w:ascii="Times New Roman"/>
        </w:rPr>
        <w:t>相关性阈值</w:t>
      </w:r>
    </w:p>
    <w:p w14:paraId="4B192913" w14:textId="77777777" w:rsidR="00AC2BDD" w:rsidRDefault="00000000">
      <w:pPr>
        <w:pStyle w:val="af5"/>
        <w:ind w:firstLine="420"/>
        <w:rPr>
          <w:rFonts w:ascii="Times New Roman"/>
        </w:rPr>
      </w:pPr>
      <w:r>
        <w:rPr>
          <w:rFonts w:ascii="Times New Roman" w:hint="eastAsia"/>
        </w:rPr>
        <w:t>企业</w:t>
      </w:r>
      <w:r>
        <w:rPr>
          <w:rFonts w:ascii="Times New Roman"/>
        </w:rPr>
        <w:t>应确定仿真试验结果与实车试验结果的相关性阈值。</w:t>
      </w:r>
    </w:p>
    <w:p w14:paraId="4B192914" w14:textId="77777777" w:rsidR="00AC2BDD" w:rsidRDefault="00000000">
      <w:pPr>
        <w:pStyle w:val="ab"/>
        <w:spacing w:before="156" w:after="156"/>
        <w:rPr>
          <w:rFonts w:ascii="Times New Roman"/>
        </w:rPr>
      </w:pPr>
      <w:r>
        <w:rPr>
          <w:rFonts w:ascii="Times New Roman"/>
        </w:rPr>
        <w:t>验证</w:t>
      </w:r>
    </w:p>
    <w:p w14:paraId="4B192915" w14:textId="77777777" w:rsidR="00AC2BDD" w:rsidRDefault="00000000">
      <w:pPr>
        <w:pStyle w:val="ac"/>
        <w:spacing w:before="156" w:after="156"/>
        <w:rPr>
          <w:rFonts w:ascii="Times New Roman"/>
        </w:rPr>
      </w:pPr>
      <w:r>
        <w:rPr>
          <w:rFonts w:ascii="Times New Roman"/>
        </w:rPr>
        <w:t>总则</w:t>
      </w:r>
    </w:p>
    <w:p w14:paraId="4B192916" w14:textId="77777777" w:rsidR="00AC2BDD" w:rsidRDefault="00000000">
      <w:pPr>
        <w:pStyle w:val="af5"/>
        <w:ind w:firstLine="420"/>
        <w:rPr>
          <w:rFonts w:ascii="Times New Roman"/>
        </w:rPr>
      </w:pPr>
      <w:r>
        <w:rPr>
          <w:rFonts w:ascii="Times New Roman" w:hint="eastAsia"/>
        </w:rPr>
        <w:t>企业</w:t>
      </w:r>
      <w:r>
        <w:rPr>
          <w:rFonts w:ascii="Times New Roman"/>
        </w:rPr>
        <w:t>应分析构成仿真试验仿真工具链和模型是否得到正确的运用，确保仿真试验流程中的输入值与对应的输出结果是符合现实情况的，至少应对敏感性进行验证。</w:t>
      </w:r>
    </w:p>
    <w:p w14:paraId="4B192917" w14:textId="77777777" w:rsidR="00AC2BDD" w:rsidRDefault="00000000">
      <w:pPr>
        <w:pStyle w:val="ac"/>
        <w:spacing w:before="156" w:after="156"/>
        <w:rPr>
          <w:rFonts w:ascii="Times New Roman"/>
        </w:rPr>
      </w:pPr>
      <w:r>
        <w:rPr>
          <w:rFonts w:ascii="Times New Roman"/>
        </w:rPr>
        <w:t>敏感性分析</w:t>
      </w:r>
    </w:p>
    <w:p w14:paraId="4B192918" w14:textId="77777777" w:rsidR="00AC2BDD" w:rsidRDefault="00000000">
      <w:pPr>
        <w:pStyle w:val="ad"/>
        <w:spacing w:before="156" w:after="156"/>
        <w:rPr>
          <w:rFonts w:ascii="Times New Roman" w:eastAsiaTheme="minorEastAsia"/>
        </w:rPr>
      </w:pPr>
      <w:r>
        <w:rPr>
          <w:rFonts w:ascii="Times New Roman" w:eastAsiaTheme="minorEastAsia"/>
        </w:rPr>
        <w:t>对模型和仿真工具链的敏感性开展分析时：</w:t>
      </w:r>
    </w:p>
    <w:p w14:paraId="4B192919" w14:textId="77777777" w:rsidR="00AC2BDD" w:rsidRDefault="00000000">
      <w:pPr>
        <w:pStyle w:val="afe"/>
        <w:numPr>
          <w:ilvl w:val="3"/>
          <w:numId w:val="30"/>
        </w:numPr>
        <w:ind w:left="993"/>
        <w:rPr>
          <w:rFonts w:ascii="Times New Roman"/>
        </w:rPr>
      </w:pPr>
      <w:r>
        <w:rPr>
          <w:rFonts w:ascii="Times New Roman"/>
        </w:rPr>
        <w:t>应量化模型输出值如何受到模型输入值变化的影响；</w:t>
      </w:r>
    </w:p>
    <w:p w14:paraId="4B19291A" w14:textId="77777777" w:rsidR="00AC2BDD" w:rsidRDefault="00000000">
      <w:pPr>
        <w:pStyle w:val="afe"/>
        <w:numPr>
          <w:ilvl w:val="3"/>
          <w:numId w:val="30"/>
        </w:numPr>
        <w:ind w:left="993"/>
        <w:rPr>
          <w:rFonts w:ascii="Times New Roman"/>
        </w:rPr>
      </w:pPr>
      <w:r>
        <w:rPr>
          <w:rFonts w:ascii="Times New Roman"/>
        </w:rPr>
        <w:t>确定对仿真模型结果具有最大影响的参数。</w:t>
      </w:r>
    </w:p>
    <w:p w14:paraId="4B19291B" w14:textId="77777777" w:rsidR="00AC2BDD" w:rsidRDefault="00000000">
      <w:pPr>
        <w:pStyle w:val="ad"/>
        <w:spacing w:before="156" w:after="156"/>
        <w:rPr>
          <w:rFonts w:ascii="Times New Roman" w:eastAsiaTheme="minorEastAsia"/>
        </w:rPr>
      </w:pPr>
      <w:r>
        <w:rPr>
          <w:rFonts w:ascii="Times New Roman" w:eastAsiaTheme="minorEastAsia" w:hint="eastAsia"/>
        </w:rPr>
        <w:t>企业</w:t>
      </w:r>
      <w:r>
        <w:rPr>
          <w:rFonts w:ascii="Times New Roman" w:eastAsiaTheme="minorEastAsia"/>
        </w:rPr>
        <w:t>应证明，已经通过敏感性分析方法（如扰乱应用模型参数）确定了影响仿真输出结果的关键参数。</w:t>
      </w:r>
    </w:p>
    <w:p w14:paraId="4B19291C" w14:textId="77777777" w:rsidR="00AC2BDD" w:rsidRDefault="00000000">
      <w:pPr>
        <w:pStyle w:val="ad"/>
        <w:spacing w:before="156" w:after="156"/>
        <w:rPr>
          <w:rFonts w:ascii="Times New Roman" w:eastAsiaTheme="minorEastAsia"/>
        </w:rPr>
      </w:pPr>
      <w:r>
        <w:rPr>
          <w:rFonts w:ascii="Times New Roman" w:eastAsiaTheme="minorEastAsia" w:hint="eastAsia"/>
        </w:rPr>
        <w:t>企业</w:t>
      </w:r>
      <w:r>
        <w:rPr>
          <w:rFonts w:ascii="Times New Roman" w:eastAsiaTheme="minorEastAsia"/>
        </w:rPr>
        <w:t>应证明，为提高所开发仿真工具链的可信度，在识别和校准关键参数时采用了鲁棒校准程序。</w:t>
      </w:r>
    </w:p>
    <w:p w14:paraId="4B19291D" w14:textId="77777777" w:rsidR="00AC2BDD" w:rsidRDefault="00000000">
      <w:pPr>
        <w:pStyle w:val="ab"/>
        <w:spacing w:before="156" w:after="156"/>
        <w:rPr>
          <w:rFonts w:ascii="Times New Roman"/>
        </w:rPr>
      </w:pPr>
      <w:r>
        <w:rPr>
          <w:rFonts w:ascii="Times New Roman"/>
        </w:rPr>
        <w:t>确认</w:t>
      </w:r>
    </w:p>
    <w:p w14:paraId="4B19291E" w14:textId="77777777" w:rsidR="00AC2BDD" w:rsidRDefault="00000000">
      <w:pPr>
        <w:pStyle w:val="ac"/>
        <w:spacing w:before="156" w:after="156"/>
        <w:rPr>
          <w:rFonts w:ascii="Times New Roman"/>
        </w:rPr>
      </w:pPr>
      <w:r>
        <w:rPr>
          <w:rFonts w:ascii="Times New Roman"/>
        </w:rPr>
        <w:t>确认范围</w:t>
      </w:r>
    </w:p>
    <w:p w14:paraId="4B19291F" w14:textId="77777777" w:rsidR="00AC2BDD" w:rsidRDefault="00000000">
      <w:pPr>
        <w:pStyle w:val="af5"/>
        <w:ind w:firstLine="420"/>
        <w:rPr>
          <w:rFonts w:ascii="Times New Roman"/>
        </w:rPr>
      </w:pPr>
      <w:r>
        <w:rPr>
          <w:rFonts w:ascii="Times New Roman" w:hint="eastAsia"/>
        </w:rPr>
        <w:t>企业</w:t>
      </w:r>
      <w:r>
        <w:rPr>
          <w:rFonts w:ascii="Times New Roman"/>
        </w:rPr>
        <w:t>应对仿真试验用到的所有仿真工具链及其相关模型进行确认，包括以下一项或多项内容：</w:t>
      </w:r>
    </w:p>
    <w:p w14:paraId="4B192920" w14:textId="77777777" w:rsidR="00AC2BDD" w:rsidRDefault="00000000">
      <w:pPr>
        <w:pStyle w:val="a4"/>
        <w:numPr>
          <w:ilvl w:val="0"/>
          <w:numId w:val="31"/>
        </w:numPr>
        <w:rPr>
          <w:rFonts w:ascii="Times New Roman"/>
        </w:rPr>
      </w:pPr>
      <w:r>
        <w:rPr>
          <w:rFonts w:ascii="Times New Roman"/>
        </w:rPr>
        <w:t>确认子系统模型，例如环境模型（道路、道路设施、天气环境、目标物等）、传感器模型（超声波雷达、毫米波雷达、激光雷达、摄像头）、车辆模型（转向、制动、动力系统）；</w:t>
      </w:r>
    </w:p>
    <w:p w14:paraId="4B192921" w14:textId="77777777" w:rsidR="00AC2BDD" w:rsidRDefault="00000000">
      <w:pPr>
        <w:pStyle w:val="a4"/>
        <w:numPr>
          <w:ilvl w:val="0"/>
          <w:numId w:val="29"/>
        </w:numPr>
        <w:rPr>
          <w:rFonts w:ascii="Times New Roman"/>
        </w:rPr>
      </w:pPr>
      <w:r>
        <w:rPr>
          <w:rFonts w:ascii="Times New Roman"/>
        </w:rPr>
        <w:t>确认车辆系统（车辆动力学模型和环境模型）；</w:t>
      </w:r>
    </w:p>
    <w:p w14:paraId="4B192922" w14:textId="77777777" w:rsidR="00AC2BDD" w:rsidRDefault="00000000">
      <w:pPr>
        <w:pStyle w:val="a4"/>
        <w:numPr>
          <w:ilvl w:val="0"/>
          <w:numId w:val="29"/>
        </w:numPr>
        <w:rPr>
          <w:rFonts w:ascii="Times New Roman"/>
        </w:rPr>
      </w:pPr>
      <w:r>
        <w:rPr>
          <w:rFonts w:ascii="Times New Roman"/>
        </w:rPr>
        <w:t>确认传感器系统（传感器模型和环境模型）；</w:t>
      </w:r>
    </w:p>
    <w:p w14:paraId="4B192923" w14:textId="77777777" w:rsidR="00AC2BDD" w:rsidRDefault="00000000">
      <w:pPr>
        <w:pStyle w:val="a4"/>
        <w:rPr>
          <w:rFonts w:ascii="Times New Roman"/>
        </w:rPr>
      </w:pPr>
      <w:r>
        <w:rPr>
          <w:rFonts w:ascii="Times New Roman"/>
        </w:rPr>
        <w:t>确认集成系统（传感器模型、环境模型和车辆模型）。</w:t>
      </w:r>
    </w:p>
    <w:p w14:paraId="4B192924" w14:textId="77777777" w:rsidR="00AC2BDD" w:rsidRDefault="00000000">
      <w:pPr>
        <w:pStyle w:val="ac"/>
        <w:spacing w:before="156" w:after="156"/>
        <w:rPr>
          <w:rFonts w:ascii="Times New Roman"/>
        </w:rPr>
      </w:pPr>
      <w:r>
        <w:rPr>
          <w:rFonts w:ascii="Times New Roman"/>
        </w:rPr>
        <w:t>确认方法</w:t>
      </w:r>
    </w:p>
    <w:p w14:paraId="4B192925" w14:textId="77777777" w:rsidR="00AC2BDD" w:rsidRDefault="00000000">
      <w:pPr>
        <w:pStyle w:val="af5"/>
        <w:ind w:firstLine="420"/>
        <w:rPr>
          <w:rFonts w:ascii="Times New Roman"/>
        </w:rPr>
      </w:pPr>
      <w:r>
        <w:rPr>
          <w:rFonts w:ascii="Times New Roman" w:hint="eastAsia"/>
        </w:rPr>
        <w:t>企业</w:t>
      </w:r>
      <w:r>
        <w:rPr>
          <w:rFonts w:ascii="Times New Roman"/>
        </w:rPr>
        <w:t>应指定用于确认仿真试验仿真工具链的逻辑场景。逻辑场景应能最大限度地覆盖自动驾驶系统确认所需仿真试验的设计运行条件。</w:t>
      </w:r>
    </w:p>
    <w:p w14:paraId="4B192926" w14:textId="77777777" w:rsidR="00AC2BDD" w:rsidRDefault="00000000">
      <w:pPr>
        <w:pStyle w:val="ac"/>
        <w:spacing w:before="156" w:after="156"/>
        <w:rPr>
          <w:rFonts w:ascii="Times New Roman"/>
        </w:rPr>
      </w:pPr>
      <w:r>
        <w:rPr>
          <w:rFonts w:ascii="Times New Roman"/>
        </w:rPr>
        <w:lastRenderedPageBreak/>
        <w:t>不确定性表征</w:t>
      </w:r>
    </w:p>
    <w:p w14:paraId="4B192927" w14:textId="77777777" w:rsidR="00AC2BDD" w:rsidRDefault="00000000">
      <w:pPr>
        <w:pStyle w:val="ad"/>
        <w:spacing w:before="156" w:after="156"/>
        <w:rPr>
          <w:rFonts w:ascii="Times New Roman" w:eastAsiaTheme="minorEastAsia"/>
        </w:rPr>
      </w:pPr>
      <w:r>
        <w:rPr>
          <w:rFonts w:ascii="Times New Roman" w:eastAsiaTheme="minorEastAsia"/>
        </w:rPr>
        <w:t>评估仿真工具链结果的不确定性应包括两个步骤并证明：</w:t>
      </w:r>
    </w:p>
    <w:p w14:paraId="4B192928" w14:textId="77777777" w:rsidR="00AC2BDD" w:rsidRDefault="00000000">
      <w:pPr>
        <w:pStyle w:val="a4"/>
        <w:numPr>
          <w:ilvl w:val="0"/>
          <w:numId w:val="32"/>
        </w:numPr>
        <w:rPr>
          <w:rFonts w:ascii="Times New Roman"/>
        </w:rPr>
      </w:pPr>
      <w:r>
        <w:rPr>
          <w:rFonts w:ascii="Times New Roman"/>
        </w:rPr>
        <w:t>使用</w:t>
      </w:r>
      <w:r>
        <w:rPr>
          <w:rFonts w:ascii="Times New Roman"/>
        </w:rPr>
        <w:t>B.4.2</w:t>
      </w:r>
      <w:r>
        <w:rPr>
          <w:rFonts w:ascii="Times New Roman"/>
        </w:rPr>
        <w:t>以及</w:t>
      </w:r>
      <w:r>
        <w:rPr>
          <w:rFonts w:ascii="Times New Roman"/>
        </w:rPr>
        <w:t>B.5</w:t>
      </w:r>
      <w:r>
        <w:rPr>
          <w:rFonts w:ascii="Times New Roman"/>
        </w:rPr>
        <w:t>章节所述的信息表征输入数据、模型参数和建模结构中的不确定性；</w:t>
      </w:r>
    </w:p>
    <w:p w14:paraId="4B192929" w14:textId="77777777" w:rsidR="00AC2BDD" w:rsidRDefault="00000000">
      <w:pPr>
        <w:pStyle w:val="a4"/>
        <w:numPr>
          <w:ilvl w:val="0"/>
          <w:numId w:val="29"/>
        </w:numPr>
        <w:rPr>
          <w:rFonts w:ascii="Times New Roman"/>
        </w:rPr>
      </w:pPr>
      <w:r>
        <w:rPr>
          <w:rFonts w:ascii="Times New Roman"/>
        </w:rPr>
        <w:t>通过仿真工具链量化模型输出的不确定性。</w:t>
      </w:r>
    </w:p>
    <w:p w14:paraId="4B19292A" w14:textId="77777777" w:rsidR="00AC2BDD" w:rsidRDefault="00000000">
      <w:pPr>
        <w:pStyle w:val="ad"/>
        <w:spacing w:before="156" w:after="156"/>
        <w:rPr>
          <w:rFonts w:ascii="Times New Roman" w:eastAsiaTheme="minorEastAsia"/>
        </w:rPr>
      </w:pPr>
      <w:r>
        <w:rPr>
          <w:rFonts w:ascii="Times New Roman" w:eastAsiaTheme="minorEastAsia"/>
        </w:rPr>
        <w:t>根据模型输出的不确定性，</w:t>
      </w:r>
      <w:r>
        <w:rPr>
          <w:rFonts w:ascii="Times New Roman" w:eastAsiaTheme="minorEastAsia" w:hint="eastAsia"/>
        </w:rPr>
        <w:t>企业</w:t>
      </w:r>
      <w:r>
        <w:rPr>
          <w:rFonts w:ascii="Times New Roman" w:eastAsiaTheme="minorEastAsia"/>
        </w:rPr>
        <w:t>在执行自动驾驶系统确认的仿真试验时，应引入适当裕度。</w:t>
      </w:r>
    </w:p>
    <w:p w14:paraId="4B19292B" w14:textId="77777777" w:rsidR="00AC2BDD" w:rsidRDefault="00000000">
      <w:pPr>
        <w:pStyle w:val="ac"/>
        <w:spacing w:before="156" w:after="156"/>
        <w:rPr>
          <w:rFonts w:ascii="Times New Roman"/>
        </w:rPr>
      </w:pPr>
      <w:r>
        <w:rPr>
          <w:rFonts w:ascii="Times New Roman"/>
        </w:rPr>
        <w:t>性能指标</w:t>
      </w:r>
    </w:p>
    <w:p w14:paraId="4B19292C" w14:textId="77777777" w:rsidR="00AC2BDD" w:rsidRDefault="00000000">
      <w:pPr>
        <w:pStyle w:val="af5"/>
        <w:ind w:firstLine="420"/>
        <w:rPr>
          <w:rFonts w:ascii="Times New Roman"/>
        </w:rPr>
      </w:pPr>
      <w:r>
        <w:rPr>
          <w:rFonts w:ascii="Times New Roman" w:hint="eastAsia"/>
        </w:rPr>
        <w:t>企业</w:t>
      </w:r>
      <w:r>
        <w:rPr>
          <w:rFonts w:ascii="Times New Roman"/>
        </w:rPr>
        <w:t>应确定能用于比较仿真试验工具的输出结果和真实世界的性能指标，如探测率、位置、速度、加速度、碰撞时间等。</w:t>
      </w:r>
    </w:p>
    <w:p w14:paraId="4B19292D" w14:textId="77777777" w:rsidR="00AC2BDD" w:rsidRDefault="00000000">
      <w:pPr>
        <w:pStyle w:val="ac"/>
        <w:spacing w:before="156" w:after="156"/>
        <w:rPr>
          <w:rFonts w:ascii="Times New Roman"/>
        </w:rPr>
      </w:pPr>
      <w:r>
        <w:rPr>
          <w:rFonts w:ascii="Times New Roman"/>
        </w:rPr>
        <w:t>相关性验证</w:t>
      </w:r>
    </w:p>
    <w:p w14:paraId="4B19292E" w14:textId="77777777" w:rsidR="00AC2BDD" w:rsidRDefault="00000000">
      <w:pPr>
        <w:pStyle w:val="af5"/>
        <w:ind w:firstLine="420"/>
        <w:rPr>
          <w:rFonts w:ascii="Times New Roman"/>
        </w:rPr>
      </w:pPr>
      <w:r>
        <w:rPr>
          <w:rFonts w:ascii="Times New Roman" w:hint="eastAsia"/>
        </w:rPr>
        <w:t>企业</w:t>
      </w:r>
      <w:r>
        <w:rPr>
          <w:rFonts w:ascii="Times New Roman"/>
        </w:rPr>
        <w:t>应证明对于试验目的来说，仿真试验结果与实车试验结果中性能指标的相关性是达到阈值的。</w:t>
      </w:r>
    </w:p>
    <w:p w14:paraId="4B19292F" w14:textId="77777777" w:rsidR="00AC2BDD" w:rsidRDefault="00000000">
      <w:pPr>
        <w:pStyle w:val="ab"/>
        <w:spacing w:before="156" w:after="156"/>
        <w:rPr>
          <w:rFonts w:ascii="Times New Roman"/>
        </w:rPr>
      </w:pPr>
      <w:r>
        <w:rPr>
          <w:rFonts w:ascii="Times New Roman"/>
        </w:rPr>
        <w:t>评估要求</w:t>
      </w:r>
    </w:p>
    <w:p w14:paraId="4B192930" w14:textId="77777777" w:rsidR="00AC2BDD" w:rsidRDefault="00000000">
      <w:pPr>
        <w:pStyle w:val="ac"/>
        <w:spacing w:before="156" w:after="156"/>
        <w:rPr>
          <w:rFonts w:ascii="Times New Roman" w:eastAsiaTheme="minorEastAsia"/>
        </w:rPr>
      </w:pPr>
      <w:r>
        <w:rPr>
          <w:rFonts w:ascii="Times New Roman" w:eastAsiaTheme="minorEastAsia" w:hint="eastAsia"/>
        </w:rPr>
        <w:t>企业</w:t>
      </w:r>
      <w:r>
        <w:rPr>
          <w:rFonts w:ascii="Times New Roman" w:eastAsiaTheme="minorEastAsia"/>
        </w:rPr>
        <w:t>应提交仿真试验全生命周期的文件，内容至少应包括：</w:t>
      </w:r>
    </w:p>
    <w:p w14:paraId="4B192931" w14:textId="77777777" w:rsidR="00AC2BDD" w:rsidRDefault="00000000">
      <w:pPr>
        <w:pStyle w:val="a4"/>
        <w:numPr>
          <w:ilvl w:val="0"/>
          <w:numId w:val="33"/>
        </w:numPr>
        <w:rPr>
          <w:rFonts w:ascii="Times New Roman"/>
        </w:rPr>
      </w:pPr>
      <w:r>
        <w:rPr>
          <w:rFonts w:ascii="Times New Roman"/>
        </w:rPr>
        <w:t>试验场景清单及其通过条件与结果；</w:t>
      </w:r>
    </w:p>
    <w:p w14:paraId="4B192932" w14:textId="77777777" w:rsidR="00AC2BDD" w:rsidRDefault="00000000">
      <w:pPr>
        <w:pStyle w:val="a4"/>
        <w:numPr>
          <w:ilvl w:val="0"/>
          <w:numId w:val="29"/>
        </w:numPr>
        <w:rPr>
          <w:rFonts w:ascii="Times New Roman"/>
        </w:rPr>
      </w:pPr>
      <w:r>
        <w:rPr>
          <w:rFonts w:ascii="Times New Roman"/>
        </w:rPr>
        <w:t>B.4-B.</w:t>
      </w:r>
      <w:proofErr w:type="gramStart"/>
      <w:r>
        <w:rPr>
          <w:rFonts w:ascii="Times New Roman"/>
        </w:rPr>
        <w:t>7</w:t>
      </w:r>
      <w:r>
        <w:rPr>
          <w:rFonts w:ascii="Times New Roman"/>
        </w:rPr>
        <w:t>章节中提到的仿真试验可信度要求及其证据；</w:t>
      </w:r>
      <w:proofErr w:type="gramEnd"/>
    </w:p>
    <w:p w14:paraId="4B192933" w14:textId="77777777" w:rsidR="00AC2BDD" w:rsidRDefault="00000000">
      <w:pPr>
        <w:pStyle w:val="a4"/>
        <w:rPr>
          <w:rFonts w:ascii="Times New Roman"/>
        </w:rPr>
      </w:pPr>
      <w:r>
        <w:rPr>
          <w:rFonts w:ascii="Times New Roman"/>
        </w:rPr>
        <w:t>仿真工具链和模型的相应发布版本以及相关生成数据；</w:t>
      </w:r>
    </w:p>
    <w:p w14:paraId="4B192934" w14:textId="77777777" w:rsidR="00AC2BDD" w:rsidRDefault="00000000">
      <w:pPr>
        <w:pStyle w:val="a4"/>
        <w:rPr>
          <w:rFonts w:ascii="Times New Roman"/>
        </w:rPr>
      </w:pPr>
      <w:r>
        <w:rPr>
          <w:rFonts w:ascii="Times New Roman"/>
        </w:rPr>
        <w:t>文件与仿真工具链、模型和数据之间的溯源关系。</w:t>
      </w:r>
    </w:p>
    <w:p w14:paraId="4B192935" w14:textId="77777777" w:rsidR="00AC2BDD" w:rsidRDefault="00000000">
      <w:pPr>
        <w:pStyle w:val="ac"/>
        <w:spacing w:before="156" w:after="156"/>
        <w:rPr>
          <w:rFonts w:ascii="Times New Roman" w:eastAsiaTheme="minorEastAsia"/>
        </w:rPr>
      </w:pPr>
      <w:r>
        <w:rPr>
          <w:rFonts w:ascii="Times New Roman" w:eastAsiaTheme="minorEastAsia"/>
        </w:rPr>
        <w:t>评估人员可以通过评估</w:t>
      </w:r>
      <w:r>
        <w:rPr>
          <w:rFonts w:ascii="Times New Roman" w:eastAsiaTheme="minorEastAsia" w:hint="eastAsia"/>
        </w:rPr>
        <w:t>企业</w:t>
      </w:r>
      <w:r>
        <w:rPr>
          <w:rFonts w:ascii="Times New Roman" w:eastAsiaTheme="minorEastAsia"/>
        </w:rPr>
        <w:t>的文件和</w:t>
      </w:r>
      <w:r>
        <w:rPr>
          <w:rFonts w:ascii="Times New Roman" w:eastAsiaTheme="minorEastAsia"/>
        </w:rPr>
        <w:t>/</w:t>
      </w:r>
      <w:r>
        <w:rPr>
          <w:rFonts w:ascii="Times New Roman" w:eastAsiaTheme="minorEastAsia"/>
        </w:rPr>
        <w:t>或进行测试，对</w:t>
      </w:r>
      <w:r>
        <w:rPr>
          <w:rFonts w:ascii="Times New Roman" w:eastAsiaTheme="minorEastAsia" w:hint="eastAsia"/>
        </w:rPr>
        <w:t>企业</w:t>
      </w:r>
      <w:r>
        <w:rPr>
          <w:rFonts w:ascii="Times New Roman" w:eastAsiaTheme="minorEastAsia"/>
        </w:rPr>
        <w:t>进行审核。</w:t>
      </w:r>
    </w:p>
    <w:p w14:paraId="4B192936" w14:textId="77777777" w:rsidR="00AC2BDD" w:rsidRDefault="00AC2BDD">
      <w:pPr>
        <w:pStyle w:val="aa"/>
        <w:numPr>
          <w:ilvl w:val="255"/>
          <w:numId w:val="0"/>
        </w:numPr>
        <w:spacing w:before="78" w:after="156"/>
        <w:outlineLvl w:val="9"/>
        <w:rPr>
          <w:rFonts w:ascii="Times New Roman"/>
        </w:rPr>
      </w:pPr>
    </w:p>
    <w:p w14:paraId="4B192937" w14:textId="77777777" w:rsidR="00AC2BDD" w:rsidRDefault="00AC2BDD">
      <w:pPr>
        <w:pStyle w:val="af5"/>
        <w:ind w:firstLine="420"/>
        <w:rPr>
          <w:rFonts w:ascii="Times New Roman"/>
        </w:rPr>
      </w:pPr>
    </w:p>
    <w:p w14:paraId="4B192938" w14:textId="77777777" w:rsidR="00AC2BDD" w:rsidRDefault="00000000">
      <w:pPr>
        <w:pStyle w:val="aa"/>
        <w:spacing w:before="78" w:after="156"/>
        <w:rPr>
          <w:rFonts w:ascii="Times New Roman"/>
        </w:rPr>
      </w:pPr>
      <w:bookmarkStart w:id="61" w:name="_Toc31884"/>
      <w:r>
        <w:rPr>
          <w:rFonts w:ascii="Times New Roman"/>
        </w:rPr>
        <w:br/>
      </w:r>
      <w:r>
        <w:rPr>
          <w:rFonts w:ascii="Times New Roman"/>
        </w:rPr>
        <w:t>（规范性）</w:t>
      </w:r>
      <w:r>
        <w:rPr>
          <w:rFonts w:ascii="Times New Roman"/>
        </w:rPr>
        <w:br/>
      </w:r>
      <w:r>
        <w:rPr>
          <w:rFonts w:ascii="Times New Roman"/>
        </w:rPr>
        <w:t>自动驾驶功能场地试验方法及要求</w:t>
      </w:r>
      <w:bookmarkEnd w:id="61"/>
    </w:p>
    <w:p w14:paraId="4B192939" w14:textId="77777777" w:rsidR="00AC2BDD" w:rsidRDefault="00AC2BDD">
      <w:pPr>
        <w:pStyle w:val="af5"/>
        <w:ind w:firstLine="420"/>
        <w:rPr>
          <w:rFonts w:ascii="Times New Roman"/>
        </w:rPr>
      </w:pPr>
    </w:p>
    <w:p w14:paraId="4B19293A" w14:textId="77777777" w:rsidR="00AC2BDD" w:rsidRDefault="00000000">
      <w:pPr>
        <w:pStyle w:val="ab"/>
        <w:spacing w:before="156" w:after="156"/>
        <w:rPr>
          <w:rFonts w:ascii="Times New Roman"/>
        </w:rPr>
      </w:pPr>
      <w:r>
        <w:rPr>
          <w:rFonts w:ascii="Times New Roman"/>
        </w:rPr>
        <w:t>总则</w:t>
      </w:r>
    </w:p>
    <w:p w14:paraId="4B19293B" w14:textId="77777777" w:rsidR="00AC2BDD" w:rsidRDefault="00000000">
      <w:pPr>
        <w:pStyle w:val="af5"/>
        <w:ind w:firstLine="420"/>
        <w:rPr>
          <w:rFonts w:ascii="Times New Roman"/>
        </w:rPr>
      </w:pPr>
      <w:bookmarkStart w:id="62" w:name="_Hlk59783554"/>
      <w:r>
        <w:rPr>
          <w:rFonts w:ascii="Times New Roman"/>
        </w:rPr>
        <w:t>本附录规定了智能网联汽车自动驾驶功能场地试验的一般要求、试验项目和通过要求</w:t>
      </w:r>
      <w:bookmarkEnd w:id="62"/>
      <w:r>
        <w:rPr>
          <w:rFonts w:ascii="Times New Roman"/>
        </w:rPr>
        <w:t>。</w:t>
      </w:r>
    </w:p>
    <w:p w14:paraId="4B19293C" w14:textId="77777777" w:rsidR="00AC2BDD" w:rsidRDefault="00000000">
      <w:pPr>
        <w:pStyle w:val="ab"/>
        <w:spacing w:before="156" w:after="156"/>
        <w:rPr>
          <w:rFonts w:ascii="Times New Roman"/>
        </w:rPr>
      </w:pPr>
      <w:bookmarkStart w:id="63" w:name="_Toc73364494"/>
      <w:r>
        <w:rPr>
          <w:rFonts w:ascii="Times New Roman"/>
        </w:rPr>
        <w:t>一般要求</w:t>
      </w:r>
      <w:bookmarkEnd w:id="63"/>
    </w:p>
    <w:p w14:paraId="4B19293D" w14:textId="77777777" w:rsidR="00AC2BDD" w:rsidRDefault="00000000">
      <w:pPr>
        <w:pStyle w:val="ac"/>
        <w:spacing w:before="156" w:after="156"/>
        <w:rPr>
          <w:rFonts w:ascii="Times New Roman"/>
        </w:rPr>
      </w:pPr>
      <w:bookmarkStart w:id="64" w:name="_Toc67579354"/>
      <w:bookmarkStart w:id="65" w:name="_Toc73364495"/>
      <w:r>
        <w:rPr>
          <w:rFonts w:ascii="Times New Roman"/>
        </w:rPr>
        <w:t>试验场地</w:t>
      </w:r>
      <w:bookmarkEnd w:id="64"/>
      <w:r>
        <w:rPr>
          <w:rFonts w:ascii="Times New Roman"/>
        </w:rPr>
        <w:t>及试验环境</w:t>
      </w:r>
      <w:bookmarkEnd w:id="65"/>
    </w:p>
    <w:p w14:paraId="4B19293E" w14:textId="77777777" w:rsidR="00AC2BDD" w:rsidRDefault="00000000">
      <w:pPr>
        <w:pStyle w:val="ad"/>
        <w:spacing w:before="156" w:after="156"/>
        <w:rPr>
          <w:rFonts w:ascii="Times New Roman"/>
        </w:rPr>
      </w:pPr>
      <w:r>
        <w:rPr>
          <w:rFonts w:ascii="Times New Roman"/>
        </w:rPr>
        <w:t>试验场地应满足以下条件：</w:t>
      </w:r>
    </w:p>
    <w:p w14:paraId="4B19293F" w14:textId="77777777" w:rsidR="00AC2BDD" w:rsidRDefault="00000000">
      <w:pPr>
        <w:pStyle w:val="a4"/>
        <w:rPr>
          <w:rFonts w:ascii="Times New Roman"/>
        </w:rPr>
      </w:pPr>
      <w:r>
        <w:rPr>
          <w:rFonts w:ascii="Times New Roman"/>
        </w:rPr>
        <w:t>试验场地具有良好附着能力的混凝土或沥青路面；</w:t>
      </w:r>
    </w:p>
    <w:p w14:paraId="4B192940" w14:textId="77777777" w:rsidR="00AC2BDD" w:rsidRDefault="00000000">
      <w:pPr>
        <w:pStyle w:val="a4"/>
        <w:rPr>
          <w:rFonts w:ascii="Times New Roman"/>
        </w:rPr>
      </w:pPr>
      <w:r>
        <w:rPr>
          <w:rFonts w:ascii="Times New Roman"/>
        </w:rPr>
        <w:t>交通标志和标线清晰可见，并符合</w:t>
      </w:r>
      <w:r>
        <w:rPr>
          <w:rFonts w:ascii="Times New Roman"/>
        </w:rPr>
        <w:t>GB 5768</w:t>
      </w:r>
      <w:r>
        <w:rPr>
          <w:rFonts w:ascii="Times New Roman"/>
        </w:rPr>
        <w:t>要求；</w:t>
      </w:r>
    </w:p>
    <w:p w14:paraId="4B192941" w14:textId="77777777" w:rsidR="00AC2BDD" w:rsidRDefault="00000000">
      <w:pPr>
        <w:pStyle w:val="a4"/>
        <w:rPr>
          <w:rFonts w:ascii="Times New Roman"/>
        </w:rPr>
      </w:pPr>
      <w:r>
        <w:rPr>
          <w:rFonts w:ascii="Times New Roman"/>
        </w:rPr>
        <w:t>道路及基础设施符合</w:t>
      </w:r>
      <w:r>
        <w:rPr>
          <w:rFonts w:ascii="Times New Roman"/>
        </w:rPr>
        <w:t>GB 14886</w:t>
      </w:r>
      <w:r>
        <w:rPr>
          <w:rFonts w:ascii="Times New Roman"/>
        </w:rPr>
        <w:t>、</w:t>
      </w:r>
      <w:r>
        <w:rPr>
          <w:rFonts w:ascii="Times New Roman"/>
        </w:rPr>
        <w:t>GB 14887</w:t>
      </w:r>
      <w:r>
        <w:rPr>
          <w:rFonts w:ascii="Times New Roman"/>
        </w:rPr>
        <w:t>、</w:t>
      </w:r>
      <w:r>
        <w:rPr>
          <w:rFonts w:ascii="Times New Roman"/>
        </w:rPr>
        <w:t>GB/T 24973</w:t>
      </w:r>
      <w:r>
        <w:rPr>
          <w:rFonts w:ascii="Times New Roman"/>
        </w:rPr>
        <w:t>要求；</w:t>
      </w:r>
      <w:r>
        <w:rPr>
          <w:rFonts w:ascii="Times New Roman"/>
        </w:rPr>
        <w:t xml:space="preserve"> </w:t>
      </w:r>
    </w:p>
    <w:p w14:paraId="4B192942" w14:textId="77777777" w:rsidR="00AC2BDD" w:rsidRDefault="00000000">
      <w:pPr>
        <w:pStyle w:val="a4"/>
        <w:rPr>
          <w:rFonts w:ascii="Times New Roman"/>
        </w:rPr>
      </w:pPr>
      <w:bookmarkStart w:id="66" w:name="_Hlk70596028"/>
      <w:r>
        <w:rPr>
          <w:rFonts w:ascii="Times New Roman"/>
        </w:rPr>
        <w:t>试验道路限速大于等于</w:t>
      </w:r>
      <w:r>
        <w:rPr>
          <w:rFonts w:ascii="Times New Roman"/>
        </w:rPr>
        <w:t>60 km/h</w:t>
      </w:r>
      <w:r>
        <w:rPr>
          <w:rFonts w:ascii="Times New Roman"/>
        </w:rPr>
        <w:t>时，车道宽度不小于</w:t>
      </w:r>
      <w:r>
        <w:rPr>
          <w:rFonts w:ascii="Times New Roman"/>
        </w:rPr>
        <w:t>3.5 m</w:t>
      </w:r>
      <w:r>
        <w:rPr>
          <w:rFonts w:ascii="Times New Roman"/>
          <w:sz w:val="18"/>
          <w:szCs w:val="18"/>
        </w:rPr>
        <w:t>且不大于</w:t>
      </w:r>
      <w:r>
        <w:rPr>
          <w:rFonts w:ascii="Times New Roman"/>
        </w:rPr>
        <w:t>3.75 m</w:t>
      </w:r>
      <w:r>
        <w:rPr>
          <w:rFonts w:ascii="Times New Roman"/>
        </w:rPr>
        <w:t>；</w:t>
      </w:r>
    </w:p>
    <w:bookmarkEnd w:id="66"/>
    <w:p w14:paraId="4B192943" w14:textId="77777777" w:rsidR="00AC2BDD" w:rsidRDefault="00000000">
      <w:pPr>
        <w:pStyle w:val="a4"/>
        <w:rPr>
          <w:rFonts w:ascii="Times New Roman"/>
        </w:rPr>
      </w:pPr>
      <w:r>
        <w:rPr>
          <w:rFonts w:ascii="Times New Roman"/>
        </w:rPr>
        <w:t>具备试验车辆自动驾驶模式正常激活的必要数据和设施条件。</w:t>
      </w:r>
    </w:p>
    <w:p w14:paraId="4B192944" w14:textId="77777777" w:rsidR="00AC2BDD" w:rsidRDefault="00000000">
      <w:pPr>
        <w:pStyle w:val="ad"/>
        <w:spacing w:before="156" w:after="156"/>
        <w:rPr>
          <w:rFonts w:ascii="Times New Roman"/>
        </w:rPr>
      </w:pPr>
      <w:r>
        <w:rPr>
          <w:rFonts w:ascii="Times New Roman"/>
        </w:rPr>
        <w:lastRenderedPageBreak/>
        <w:t>试验环境应天气良好且光照正常环境下进行。</w:t>
      </w:r>
    </w:p>
    <w:p w14:paraId="4B192945" w14:textId="77777777" w:rsidR="00AC2BDD" w:rsidRDefault="00000000">
      <w:pPr>
        <w:pStyle w:val="afe"/>
        <w:numPr>
          <w:ilvl w:val="3"/>
          <w:numId w:val="0"/>
        </w:numPr>
        <w:ind w:firstLineChars="200" w:firstLine="420"/>
        <w:rPr>
          <w:rFonts w:ascii="Times New Roman"/>
        </w:rPr>
      </w:pPr>
      <w:r>
        <w:rPr>
          <w:rFonts w:ascii="Times New Roman"/>
        </w:rPr>
        <w:t>若试验车辆需要在夜晚环境进行试验，根据其设计运行条件选取表</w:t>
      </w:r>
      <w:r>
        <w:rPr>
          <w:rFonts w:ascii="Times New Roman"/>
        </w:rPr>
        <w:t>C-1</w:t>
      </w:r>
      <w:r>
        <w:rPr>
          <w:rFonts w:ascii="Times New Roman"/>
        </w:rPr>
        <w:t>对应光照强度，进行</w:t>
      </w:r>
      <w:r>
        <w:rPr>
          <w:rFonts w:ascii="Times New Roman"/>
        </w:rPr>
        <w:t>C.3.1.1</w:t>
      </w:r>
      <w:r>
        <w:rPr>
          <w:rFonts w:ascii="Times New Roman"/>
        </w:rPr>
        <w:t>所选取的全部试验项目并满足通过要求。</w:t>
      </w:r>
    </w:p>
    <w:p w14:paraId="4B192946" w14:textId="77777777" w:rsidR="00AC2BDD" w:rsidRDefault="00000000">
      <w:pPr>
        <w:pStyle w:val="a8"/>
        <w:numPr>
          <w:ilvl w:val="1"/>
          <w:numId w:val="0"/>
        </w:numPr>
        <w:spacing w:before="156" w:after="156"/>
        <w:ind w:left="420"/>
        <w:rPr>
          <w:rFonts w:ascii="Times New Roman"/>
        </w:rPr>
      </w:pPr>
      <w:r>
        <w:rPr>
          <w:rFonts w:ascii="Times New Roman"/>
        </w:rPr>
        <w:t>表</w:t>
      </w:r>
      <w:r>
        <w:rPr>
          <w:rFonts w:ascii="Times New Roman"/>
        </w:rPr>
        <w:t xml:space="preserve">C-1 </w:t>
      </w:r>
      <w:r>
        <w:rPr>
          <w:rFonts w:ascii="Times New Roman"/>
        </w:rPr>
        <w:t>夜间路面光照强度分级表</w:t>
      </w:r>
    </w:p>
    <w:p w14:paraId="4B192947" w14:textId="77777777" w:rsidR="00AC2BDD" w:rsidRDefault="00000000">
      <w:pPr>
        <w:pStyle w:val="af5"/>
        <w:ind w:firstLine="360"/>
        <w:jc w:val="right"/>
        <w:rPr>
          <w:rFonts w:ascii="Times New Roman"/>
          <w:sz w:val="18"/>
        </w:rPr>
      </w:pPr>
      <w:r>
        <w:rPr>
          <w:rFonts w:ascii="Times New Roman"/>
          <w:sz w:val="18"/>
        </w:rPr>
        <w:t>单位为</w:t>
      </w:r>
      <w:r>
        <w:rPr>
          <w:rFonts w:ascii="Times New Roman"/>
          <w:sz w:val="20"/>
          <w:shd w:val="clear" w:color="auto" w:fill="FFFFFF"/>
        </w:rPr>
        <w:t>勒克司</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34"/>
        <w:gridCol w:w="2333"/>
        <w:gridCol w:w="2333"/>
        <w:gridCol w:w="2334"/>
      </w:tblGrid>
      <w:tr w:rsidR="00AC2BDD" w14:paraId="4B19294A" w14:textId="77777777">
        <w:trPr>
          <w:tblHeader/>
          <w:jc w:val="center"/>
        </w:trPr>
        <w:tc>
          <w:tcPr>
            <w:tcW w:w="4667" w:type="dxa"/>
            <w:gridSpan w:val="2"/>
            <w:tcBorders>
              <w:top w:val="single" w:sz="8" w:space="0" w:color="auto"/>
              <w:bottom w:val="single" w:sz="8" w:space="0" w:color="auto"/>
            </w:tcBorders>
            <w:vAlign w:val="center"/>
          </w:tcPr>
          <w:p w14:paraId="4B192948" w14:textId="77777777" w:rsidR="00AC2BDD" w:rsidRDefault="00000000">
            <w:pPr>
              <w:pStyle w:val="afc"/>
              <w:rPr>
                <w:rFonts w:ascii="Times New Roman"/>
              </w:rPr>
            </w:pPr>
            <w:r>
              <w:rPr>
                <w:rFonts w:ascii="Times New Roman"/>
              </w:rPr>
              <w:t>有路侧照明装置</w:t>
            </w:r>
            <w:r>
              <w:rPr>
                <w:rFonts w:ascii="Times New Roman"/>
              </w:rPr>
              <w:t xml:space="preserve"> </w:t>
            </w:r>
          </w:p>
        </w:tc>
        <w:tc>
          <w:tcPr>
            <w:tcW w:w="4667" w:type="dxa"/>
            <w:gridSpan w:val="2"/>
            <w:tcBorders>
              <w:top w:val="single" w:sz="8" w:space="0" w:color="auto"/>
              <w:bottom w:val="single" w:sz="8" w:space="0" w:color="auto"/>
            </w:tcBorders>
            <w:vAlign w:val="center"/>
          </w:tcPr>
          <w:p w14:paraId="4B192949" w14:textId="77777777" w:rsidR="00AC2BDD" w:rsidRDefault="00000000">
            <w:pPr>
              <w:pStyle w:val="afc"/>
              <w:rPr>
                <w:rFonts w:ascii="Times New Roman"/>
              </w:rPr>
            </w:pPr>
            <w:r>
              <w:rPr>
                <w:rFonts w:ascii="Times New Roman"/>
              </w:rPr>
              <w:t>无路侧照明装置</w:t>
            </w:r>
          </w:p>
        </w:tc>
      </w:tr>
      <w:tr w:rsidR="00AC2BDD" w14:paraId="4B19294F" w14:textId="77777777">
        <w:trPr>
          <w:jc w:val="center"/>
        </w:trPr>
        <w:tc>
          <w:tcPr>
            <w:tcW w:w="2334" w:type="dxa"/>
            <w:tcBorders>
              <w:top w:val="single" w:sz="8" w:space="0" w:color="auto"/>
            </w:tcBorders>
            <w:vAlign w:val="center"/>
          </w:tcPr>
          <w:p w14:paraId="4B19294B" w14:textId="77777777" w:rsidR="00AC2BDD" w:rsidRDefault="00000000">
            <w:pPr>
              <w:pStyle w:val="afc"/>
              <w:rPr>
                <w:rFonts w:ascii="Times New Roman"/>
              </w:rPr>
            </w:pPr>
            <w:r>
              <w:rPr>
                <w:rFonts w:ascii="Times New Roman"/>
              </w:rPr>
              <w:t>最暗处</w:t>
            </w:r>
          </w:p>
        </w:tc>
        <w:tc>
          <w:tcPr>
            <w:tcW w:w="2333" w:type="dxa"/>
            <w:tcBorders>
              <w:top w:val="single" w:sz="8" w:space="0" w:color="auto"/>
            </w:tcBorders>
            <w:vAlign w:val="center"/>
          </w:tcPr>
          <w:p w14:paraId="4B19294C" w14:textId="77777777" w:rsidR="00AC2BDD" w:rsidRDefault="00000000">
            <w:pPr>
              <w:pStyle w:val="afc"/>
              <w:rPr>
                <w:rFonts w:ascii="Times New Roman"/>
              </w:rPr>
            </w:pPr>
            <w:r>
              <w:rPr>
                <w:rFonts w:ascii="Times New Roman"/>
              </w:rPr>
              <w:t>最亮处</w:t>
            </w:r>
          </w:p>
        </w:tc>
        <w:tc>
          <w:tcPr>
            <w:tcW w:w="2333" w:type="dxa"/>
            <w:tcBorders>
              <w:top w:val="single" w:sz="8" w:space="0" w:color="auto"/>
            </w:tcBorders>
            <w:vAlign w:val="center"/>
          </w:tcPr>
          <w:p w14:paraId="4B19294D" w14:textId="77777777" w:rsidR="00AC2BDD" w:rsidRDefault="00000000">
            <w:pPr>
              <w:pStyle w:val="afc"/>
              <w:rPr>
                <w:rFonts w:ascii="Times New Roman"/>
              </w:rPr>
            </w:pPr>
            <w:r>
              <w:rPr>
                <w:rFonts w:ascii="Times New Roman"/>
              </w:rPr>
              <w:t>最暗处</w:t>
            </w:r>
          </w:p>
        </w:tc>
        <w:tc>
          <w:tcPr>
            <w:tcW w:w="2334" w:type="dxa"/>
            <w:tcBorders>
              <w:top w:val="single" w:sz="8" w:space="0" w:color="auto"/>
            </w:tcBorders>
            <w:vAlign w:val="center"/>
          </w:tcPr>
          <w:p w14:paraId="4B19294E" w14:textId="77777777" w:rsidR="00AC2BDD" w:rsidRDefault="00000000">
            <w:pPr>
              <w:pStyle w:val="afc"/>
              <w:rPr>
                <w:rFonts w:ascii="Times New Roman"/>
              </w:rPr>
            </w:pPr>
            <w:r>
              <w:rPr>
                <w:rFonts w:ascii="Times New Roman"/>
              </w:rPr>
              <w:t>最亮处</w:t>
            </w:r>
          </w:p>
        </w:tc>
      </w:tr>
      <w:tr w:rsidR="00AC2BDD" w14:paraId="4B192954" w14:textId="77777777">
        <w:trPr>
          <w:jc w:val="center"/>
        </w:trPr>
        <w:tc>
          <w:tcPr>
            <w:tcW w:w="2334" w:type="dxa"/>
            <w:vAlign w:val="center"/>
          </w:tcPr>
          <w:p w14:paraId="4B192950" w14:textId="77777777" w:rsidR="00AC2BDD" w:rsidRDefault="00000000">
            <w:pPr>
              <w:pStyle w:val="afc"/>
              <w:rPr>
                <w:rFonts w:ascii="Times New Roman"/>
              </w:rPr>
            </w:pPr>
            <w:r>
              <w:rPr>
                <w:rFonts w:ascii="Times New Roman"/>
              </w:rPr>
              <w:t>≥5</w:t>
            </w:r>
          </w:p>
        </w:tc>
        <w:tc>
          <w:tcPr>
            <w:tcW w:w="2333" w:type="dxa"/>
            <w:vAlign w:val="center"/>
          </w:tcPr>
          <w:p w14:paraId="4B192951" w14:textId="77777777" w:rsidR="00AC2BDD" w:rsidRDefault="00000000">
            <w:pPr>
              <w:pStyle w:val="afc"/>
              <w:rPr>
                <w:rFonts w:ascii="Times New Roman"/>
              </w:rPr>
            </w:pPr>
            <w:r>
              <w:rPr>
                <w:rFonts w:ascii="Times New Roman"/>
              </w:rPr>
              <w:t>≤50</w:t>
            </w:r>
          </w:p>
        </w:tc>
        <w:tc>
          <w:tcPr>
            <w:tcW w:w="2333" w:type="dxa"/>
            <w:vAlign w:val="center"/>
          </w:tcPr>
          <w:p w14:paraId="4B192952" w14:textId="77777777" w:rsidR="00AC2BDD" w:rsidRDefault="00000000">
            <w:pPr>
              <w:pStyle w:val="afc"/>
              <w:rPr>
                <w:rFonts w:ascii="Times New Roman"/>
              </w:rPr>
            </w:pPr>
            <w:r>
              <w:rPr>
                <w:rFonts w:ascii="Times New Roman"/>
              </w:rPr>
              <w:t>≥0</w:t>
            </w:r>
          </w:p>
        </w:tc>
        <w:tc>
          <w:tcPr>
            <w:tcW w:w="2334" w:type="dxa"/>
            <w:vAlign w:val="center"/>
          </w:tcPr>
          <w:p w14:paraId="4B192953" w14:textId="77777777" w:rsidR="00AC2BDD" w:rsidRDefault="00000000">
            <w:pPr>
              <w:pStyle w:val="afc"/>
              <w:rPr>
                <w:rFonts w:ascii="Times New Roman"/>
              </w:rPr>
            </w:pPr>
            <w:r>
              <w:rPr>
                <w:rFonts w:ascii="Times New Roman"/>
              </w:rPr>
              <w:t>≤5</w:t>
            </w:r>
          </w:p>
        </w:tc>
      </w:tr>
    </w:tbl>
    <w:p w14:paraId="4B192955" w14:textId="77777777" w:rsidR="00AC2BDD" w:rsidRDefault="00AC2BDD">
      <w:pPr>
        <w:pStyle w:val="af5"/>
        <w:ind w:firstLine="420"/>
        <w:rPr>
          <w:rFonts w:ascii="Times New Roman"/>
        </w:rPr>
      </w:pPr>
    </w:p>
    <w:p w14:paraId="4B192956" w14:textId="77777777" w:rsidR="00AC2BDD" w:rsidRDefault="00000000">
      <w:pPr>
        <w:pStyle w:val="af5"/>
        <w:ind w:firstLine="420"/>
        <w:rPr>
          <w:rFonts w:ascii="Times New Roman"/>
        </w:rPr>
      </w:pPr>
      <w:r>
        <w:rPr>
          <w:rFonts w:ascii="Times New Roman"/>
        </w:rPr>
        <w:t>若试验车辆需要进行特殊天气（雨、雪、雾等）试验，在对应的天气环境下，进行</w:t>
      </w:r>
      <w:r>
        <w:rPr>
          <w:rFonts w:ascii="Times New Roman"/>
        </w:rPr>
        <w:t>C.3.1.1</w:t>
      </w:r>
      <w:r>
        <w:rPr>
          <w:rFonts w:ascii="Times New Roman"/>
        </w:rPr>
        <w:t>所对应的全部试验项目并满足通过要求。</w:t>
      </w:r>
    </w:p>
    <w:p w14:paraId="4B192957" w14:textId="77777777" w:rsidR="00AC2BDD" w:rsidRDefault="00000000">
      <w:pPr>
        <w:pStyle w:val="ac"/>
        <w:spacing w:before="156" w:after="156"/>
        <w:rPr>
          <w:rFonts w:ascii="Times New Roman"/>
        </w:rPr>
      </w:pPr>
      <w:bookmarkStart w:id="67" w:name="_Toc73364496"/>
      <w:bookmarkStart w:id="68" w:name="_Toc67579356"/>
      <w:r>
        <w:rPr>
          <w:rFonts w:ascii="Times New Roman"/>
        </w:rPr>
        <w:t>试验设备及数据采集</w:t>
      </w:r>
      <w:bookmarkEnd w:id="67"/>
      <w:bookmarkEnd w:id="68"/>
    </w:p>
    <w:p w14:paraId="4B192958" w14:textId="77777777" w:rsidR="00AC2BDD" w:rsidRDefault="00000000">
      <w:pPr>
        <w:pStyle w:val="ad"/>
        <w:spacing w:before="156" w:after="156"/>
        <w:rPr>
          <w:rFonts w:ascii="Times New Roman"/>
        </w:rPr>
      </w:pPr>
      <w:r>
        <w:rPr>
          <w:rFonts w:ascii="Times New Roman"/>
        </w:rPr>
        <w:t>目标物</w:t>
      </w:r>
    </w:p>
    <w:p w14:paraId="4B192959" w14:textId="77777777" w:rsidR="00AC2BDD" w:rsidRDefault="00000000">
      <w:pPr>
        <w:pStyle w:val="af5"/>
        <w:ind w:firstLine="420"/>
        <w:rPr>
          <w:rFonts w:ascii="Times New Roman"/>
        </w:rPr>
      </w:pPr>
      <w:bookmarkStart w:id="69" w:name="_Hlk59784691"/>
      <w:r>
        <w:rPr>
          <w:rFonts w:ascii="Times New Roman"/>
        </w:rPr>
        <w:t>目标车辆和摩托车应为大批量生产的乘用车和两轮普通摩托车</w:t>
      </w:r>
      <w:bookmarkEnd w:id="69"/>
      <w:r>
        <w:rPr>
          <w:rFonts w:ascii="Times New Roman"/>
        </w:rPr>
        <w:t>，或</w:t>
      </w:r>
      <w:bookmarkStart w:id="70" w:name="_Hlk59784707"/>
      <w:r>
        <w:rPr>
          <w:rFonts w:ascii="Times New Roman"/>
        </w:rPr>
        <w:t>表面特征参数能够代表上述车辆且适应传感器系统的柔性目标。</w:t>
      </w:r>
      <w:bookmarkEnd w:id="70"/>
      <w:r>
        <w:rPr>
          <w:rFonts w:ascii="Times New Roman"/>
        </w:rPr>
        <w:t>其中，目标车辆速度控制准确度应为</w:t>
      </w:r>
      <w:r>
        <w:rPr>
          <w:rFonts w:ascii="Times New Roman"/>
        </w:rPr>
        <w:t>±2 km/h</w:t>
      </w:r>
      <w:r>
        <w:rPr>
          <w:rFonts w:ascii="Times New Roman"/>
        </w:rPr>
        <w:t>。交通锥高度应大于</w:t>
      </w:r>
      <w:r>
        <w:rPr>
          <w:rFonts w:ascii="Times New Roman"/>
        </w:rPr>
        <w:t>90 cm</w:t>
      </w:r>
      <w:r>
        <w:rPr>
          <w:rFonts w:ascii="Times New Roman"/>
        </w:rPr>
        <w:t>且符合</w:t>
      </w:r>
      <w:r>
        <w:rPr>
          <w:rFonts w:ascii="Times New Roman"/>
        </w:rPr>
        <w:t>GB/T 24720</w:t>
      </w:r>
      <w:r>
        <w:rPr>
          <w:rFonts w:ascii="Times New Roman"/>
        </w:rPr>
        <w:t>。</w:t>
      </w:r>
    </w:p>
    <w:p w14:paraId="4B19295A" w14:textId="77777777" w:rsidR="00AC2BDD" w:rsidRDefault="00000000">
      <w:pPr>
        <w:pStyle w:val="af4"/>
        <w:rPr>
          <w:rFonts w:ascii="Times New Roman"/>
        </w:rPr>
      </w:pPr>
      <w:r>
        <w:rPr>
          <w:rFonts w:ascii="Times New Roman"/>
        </w:rPr>
        <w:t>两轮普通摩托车指车辆纵向中心平面上装有两个车轮的普通摩托车，其尺寸为长小于等于</w:t>
      </w:r>
      <w:r>
        <w:rPr>
          <w:rFonts w:ascii="Times New Roman"/>
        </w:rPr>
        <w:t>2.5 m</w:t>
      </w:r>
      <w:r>
        <w:rPr>
          <w:rFonts w:ascii="Times New Roman"/>
        </w:rPr>
        <w:t>，宽小于等于</w:t>
      </w:r>
      <w:r>
        <w:rPr>
          <w:rFonts w:ascii="Times New Roman"/>
        </w:rPr>
        <w:t>1.0 m</w:t>
      </w:r>
      <w:r>
        <w:rPr>
          <w:rFonts w:ascii="Times New Roman"/>
        </w:rPr>
        <w:t>，高小于等于</w:t>
      </w:r>
      <w:r>
        <w:rPr>
          <w:rFonts w:ascii="Times New Roman"/>
        </w:rPr>
        <w:t>1.4 m</w:t>
      </w:r>
      <w:r>
        <w:rPr>
          <w:rFonts w:ascii="Times New Roman"/>
        </w:rPr>
        <w:t>。</w:t>
      </w:r>
    </w:p>
    <w:p w14:paraId="4B19295B" w14:textId="77777777" w:rsidR="00AC2BDD" w:rsidRDefault="00000000">
      <w:pPr>
        <w:pStyle w:val="ad"/>
        <w:spacing w:before="156" w:after="156"/>
        <w:rPr>
          <w:rFonts w:ascii="Times New Roman"/>
        </w:rPr>
      </w:pPr>
      <w:r>
        <w:rPr>
          <w:rFonts w:ascii="Times New Roman"/>
        </w:rPr>
        <w:t>试验设备要求</w:t>
      </w:r>
    </w:p>
    <w:p w14:paraId="4B19295C" w14:textId="77777777" w:rsidR="00AC2BDD" w:rsidRDefault="00000000">
      <w:pPr>
        <w:pStyle w:val="af5"/>
        <w:ind w:firstLine="420"/>
        <w:rPr>
          <w:rFonts w:ascii="Times New Roman"/>
        </w:rPr>
      </w:pPr>
      <w:r>
        <w:rPr>
          <w:rFonts w:ascii="Times New Roman"/>
        </w:rPr>
        <w:t>试验设备应满足以下要求：</w:t>
      </w:r>
    </w:p>
    <w:p w14:paraId="4B19295D" w14:textId="77777777" w:rsidR="00AC2BDD" w:rsidRDefault="00000000">
      <w:pPr>
        <w:pStyle w:val="af5"/>
        <w:ind w:firstLine="420"/>
        <w:rPr>
          <w:rFonts w:ascii="Times New Roman"/>
        </w:rPr>
      </w:pPr>
      <w:r>
        <w:rPr>
          <w:rFonts w:ascii="Times New Roman"/>
        </w:rPr>
        <w:t>a)</w:t>
      </w:r>
      <w:r>
        <w:rPr>
          <w:rFonts w:ascii="Times New Roman"/>
        </w:rPr>
        <w:tab/>
      </w:r>
      <w:proofErr w:type="gramStart"/>
      <w:r>
        <w:rPr>
          <w:rFonts w:ascii="Times New Roman"/>
        </w:rPr>
        <w:t>车内外视频采集设备分辨率不小于</w:t>
      </w:r>
      <w:r>
        <w:rPr>
          <w:rFonts w:ascii="Times New Roman"/>
        </w:rPr>
        <w:t>(</w:t>
      </w:r>
      <w:proofErr w:type="gramEnd"/>
      <w:r>
        <w:rPr>
          <w:rFonts w:ascii="Times New Roman"/>
        </w:rPr>
        <w:t>1920×1080)</w:t>
      </w:r>
      <w:r>
        <w:rPr>
          <w:rFonts w:ascii="Times New Roman"/>
        </w:rPr>
        <w:t>像素点；</w:t>
      </w:r>
    </w:p>
    <w:p w14:paraId="4B19295E" w14:textId="77777777" w:rsidR="00AC2BDD" w:rsidRDefault="00000000">
      <w:pPr>
        <w:pStyle w:val="af5"/>
        <w:ind w:firstLine="420"/>
        <w:rPr>
          <w:rFonts w:ascii="Times New Roman"/>
        </w:rPr>
      </w:pPr>
      <w:r>
        <w:rPr>
          <w:rFonts w:ascii="Times New Roman"/>
        </w:rPr>
        <w:t>b)</w:t>
      </w:r>
      <w:r>
        <w:rPr>
          <w:rFonts w:ascii="Times New Roman"/>
        </w:rPr>
        <w:tab/>
      </w:r>
      <w:r>
        <w:rPr>
          <w:rFonts w:ascii="Times New Roman"/>
        </w:rPr>
        <w:t>运动状态采样和存储的频率不少于</w:t>
      </w:r>
      <w:r>
        <w:rPr>
          <w:rFonts w:ascii="Times New Roman"/>
        </w:rPr>
        <w:t xml:space="preserve">50 </w:t>
      </w:r>
      <w:proofErr w:type="gramStart"/>
      <w:r>
        <w:rPr>
          <w:rFonts w:ascii="Times New Roman"/>
        </w:rPr>
        <w:t>Hz</w:t>
      </w:r>
      <w:r>
        <w:rPr>
          <w:rFonts w:ascii="Times New Roman"/>
        </w:rPr>
        <w:t>；</w:t>
      </w:r>
      <w:proofErr w:type="gramEnd"/>
    </w:p>
    <w:p w14:paraId="4B19295F" w14:textId="77777777" w:rsidR="00AC2BDD" w:rsidRDefault="00000000">
      <w:pPr>
        <w:pStyle w:val="af5"/>
        <w:ind w:firstLine="420"/>
        <w:rPr>
          <w:rFonts w:ascii="Times New Roman"/>
        </w:rPr>
      </w:pPr>
      <w:r>
        <w:rPr>
          <w:rFonts w:ascii="Times New Roman"/>
        </w:rPr>
        <w:t>c)</w:t>
      </w:r>
      <w:r>
        <w:rPr>
          <w:rFonts w:ascii="Times New Roman"/>
        </w:rPr>
        <w:tab/>
      </w:r>
      <w:r>
        <w:rPr>
          <w:rFonts w:ascii="Times New Roman"/>
        </w:rPr>
        <w:t>速度采集精度不大于</w:t>
      </w:r>
      <w:r>
        <w:rPr>
          <w:rFonts w:ascii="Times New Roman"/>
        </w:rPr>
        <w:t>0.1 km/</w:t>
      </w:r>
      <w:proofErr w:type="gramStart"/>
      <w:r>
        <w:rPr>
          <w:rFonts w:ascii="Times New Roman"/>
        </w:rPr>
        <w:t>h</w:t>
      </w:r>
      <w:r>
        <w:rPr>
          <w:rFonts w:ascii="Times New Roman"/>
        </w:rPr>
        <w:t>；</w:t>
      </w:r>
      <w:proofErr w:type="gramEnd"/>
    </w:p>
    <w:p w14:paraId="4B192960" w14:textId="77777777" w:rsidR="00AC2BDD" w:rsidRDefault="00000000">
      <w:pPr>
        <w:pStyle w:val="af5"/>
        <w:ind w:firstLine="420"/>
        <w:rPr>
          <w:rFonts w:ascii="Times New Roman"/>
        </w:rPr>
      </w:pPr>
      <w:r>
        <w:rPr>
          <w:rFonts w:ascii="Times New Roman"/>
        </w:rPr>
        <w:t>d)</w:t>
      </w:r>
      <w:r>
        <w:rPr>
          <w:rFonts w:ascii="Times New Roman"/>
        </w:rPr>
        <w:tab/>
      </w:r>
      <w:r>
        <w:rPr>
          <w:rFonts w:ascii="Times New Roman"/>
        </w:rPr>
        <w:t>横向和纵向位置采集精度不大于</w:t>
      </w:r>
      <w:r>
        <w:rPr>
          <w:rFonts w:ascii="Times New Roman"/>
        </w:rPr>
        <w:t xml:space="preserve">0.1 </w:t>
      </w:r>
      <w:proofErr w:type="gramStart"/>
      <w:r>
        <w:rPr>
          <w:rFonts w:ascii="Times New Roman"/>
        </w:rPr>
        <w:t>m</w:t>
      </w:r>
      <w:r>
        <w:rPr>
          <w:rFonts w:ascii="Times New Roman"/>
        </w:rPr>
        <w:t>；</w:t>
      </w:r>
      <w:proofErr w:type="gramEnd"/>
      <w:r>
        <w:rPr>
          <w:rFonts w:ascii="Times New Roman"/>
        </w:rPr>
        <w:t xml:space="preserve"> </w:t>
      </w:r>
    </w:p>
    <w:p w14:paraId="4B192961" w14:textId="77777777" w:rsidR="00AC2BDD" w:rsidRDefault="00000000">
      <w:pPr>
        <w:pStyle w:val="af5"/>
        <w:ind w:firstLine="420"/>
        <w:rPr>
          <w:rFonts w:ascii="Times New Roman"/>
        </w:rPr>
      </w:pPr>
      <w:r>
        <w:rPr>
          <w:rFonts w:ascii="Times New Roman"/>
        </w:rPr>
        <w:t>e)</w:t>
      </w:r>
      <w:r>
        <w:rPr>
          <w:rFonts w:ascii="Times New Roman"/>
        </w:rPr>
        <w:tab/>
      </w:r>
      <w:r>
        <w:rPr>
          <w:rFonts w:ascii="Times New Roman"/>
        </w:rPr>
        <w:t>加速度采集精度不大于</w:t>
      </w:r>
      <w:r>
        <w:rPr>
          <w:rFonts w:ascii="Times New Roman"/>
        </w:rPr>
        <w:t>0.1 m/</w:t>
      </w:r>
      <w:proofErr w:type="gramStart"/>
      <w:r>
        <w:rPr>
          <w:rFonts w:ascii="Times New Roman"/>
        </w:rPr>
        <w:t>s</w:t>
      </w:r>
      <w:r>
        <w:rPr>
          <w:rFonts w:ascii="Times New Roman"/>
          <w:vertAlign w:val="superscript"/>
        </w:rPr>
        <w:t>2</w:t>
      </w:r>
      <w:r>
        <w:rPr>
          <w:rFonts w:ascii="Times New Roman"/>
        </w:rPr>
        <w:t>；</w:t>
      </w:r>
      <w:proofErr w:type="gramEnd"/>
    </w:p>
    <w:p w14:paraId="4B192962" w14:textId="77777777" w:rsidR="00AC2BDD" w:rsidRDefault="00000000">
      <w:pPr>
        <w:pStyle w:val="ad"/>
        <w:spacing w:before="156" w:after="156"/>
        <w:rPr>
          <w:rFonts w:ascii="Times New Roman"/>
        </w:rPr>
      </w:pPr>
      <w:r>
        <w:rPr>
          <w:rFonts w:ascii="Times New Roman"/>
        </w:rPr>
        <w:t>试验记录内容</w:t>
      </w:r>
    </w:p>
    <w:p w14:paraId="4B192963" w14:textId="77777777" w:rsidR="00AC2BDD" w:rsidRDefault="00000000">
      <w:pPr>
        <w:pStyle w:val="af5"/>
        <w:ind w:firstLine="420"/>
        <w:rPr>
          <w:rFonts w:ascii="Times New Roman"/>
        </w:rPr>
      </w:pPr>
      <w:r>
        <w:rPr>
          <w:rFonts w:ascii="Times New Roman"/>
        </w:rPr>
        <w:t>试验过程记录应包含以下内容：</w:t>
      </w:r>
    </w:p>
    <w:p w14:paraId="4B192964" w14:textId="77777777" w:rsidR="00AC2BDD" w:rsidRDefault="00000000">
      <w:pPr>
        <w:pStyle w:val="a4"/>
        <w:numPr>
          <w:ilvl w:val="0"/>
          <w:numId w:val="34"/>
        </w:numPr>
        <w:rPr>
          <w:rFonts w:ascii="Times New Roman"/>
        </w:rPr>
      </w:pPr>
      <w:r>
        <w:rPr>
          <w:rFonts w:ascii="Times New Roman"/>
        </w:rPr>
        <w:t>试验车辆自动驾驶系统软、硬件版本信息；</w:t>
      </w:r>
    </w:p>
    <w:p w14:paraId="4B192965" w14:textId="77777777" w:rsidR="00AC2BDD" w:rsidRDefault="00000000">
      <w:pPr>
        <w:pStyle w:val="a4"/>
        <w:numPr>
          <w:ilvl w:val="0"/>
          <w:numId w:val="34"/>
        </w:numPr>
        <w:rPr>
          <w:rFonts w:ascii="Times New Roman"/>
        </w:rPr>
      </w:pPr>
      <w:r>
        <w:rPr>
          <w:rFonts w:ascii="Times New Roman"/>
        </w:rPr>
        <w:t>试验车辆控制模式；</w:t>
      </w:r>
    </w:p>
    <w:p w14:paraId="4B192966" w14:textId="77777777" w:rsidR="00AC2BDD" w:rsidRDefault="00000000">
      <w:pPr>
        <w:pStyle w:val="a4"/>
        <w:numPr>
          <w:ilvl w:val="0"/>
          <w:numId w:val="34"/>
        </w:numPr>
        <w:rPr>
          <w:rFonts w:ascii="Times New Roman"/>
        </w:rPr>
      </w:pPr>
      <w:r>
        <w:rPr>
          <w:rFonts w:ascii="Times New Roman"/>
        </w:rPr>
        <w:t>试验车辆运动状态参数：</w:t>
      </w:r>
    </w:p>
    <w:p w14:paraId="4B192967" w14:textId="77777777" w:rsidR="00AC2BDD" w:rsidRDefault="00000000">
      <w:pPr>
        <w:pStyle w:val="a5"/>
        <w:rPr>
          <w:rFonts w:ascii="Times New Roman"/>
        </w:rPr>
      </w:pPr>
      <w:r>
        <w:rPr>
          <w:rFonts w:ascii="Times New Roman"/>
        </w:rPr>
        <w:t>车辆几何或质量中心点位置信息；</w:t>
      </w:r>
    </w:p>
    <w:p w14:paraId="4B192968" w14:textId="77777777" w:rsidR="00AC2BDD" w:rsidRDefault="00000000">
      <w:pPr>
        <w:pStyle w:val="a5"/>
        <w:rPr>
          <w:rFonts w:ascii="Times New Roman"/>
        </w:rPr>
      </w:pPr>
      <w:r>
        <w:rPr>
          <w:rFonts w:ascii="Times New Roman"/>
        </w:rPr>
        <w:t>车辆纵向速度；</w:t>
      </w:r>
    </w:p>
    <w:p w14:paraId="4B192969" w14:textId="77777777" w:rsidR="00AC2BDD" w:rsidRDefault="00000000">
      <w:pPr>
        <w:pStyle w:val="a5"/>
        <w:rPr>
          <w:rFonts w:ascii="Times New Roman"/>
        </w:rPr>
      </w:pPr>
      <w:r>
        <w:rPr>
          <w:rFonts w:ascii="Times New Roman"/>
        </w:rPr>
        <w:t>车辆横向速度；</w:t>
      </w:r>
    </w:p>
    <w:p w14:paraId="4B19296A" w14:textId="77777777" w:rsidR="00AC2BDD" w:rsidRDefault="00000000">
      <w:pPr>
        <w:pStyle w:val="a5"/>
        <w:rPr>
          <w:rFonts w:ascii="Times New Roman"/>
        </w:rPr>
      </w:pPr>
      <w:r>
        <w:rPr>
          <w:rFonts w:ascii="Times New Roman"/>
        </w:rPr>
        <w:t>车辆纵向加速度；</w:t>
      </w:r>
    </w:p>
    <w:p w14:paraId="4B19296B" w14:textId="77777777" w:rsidR="00AC2BDD" w:rsidRDefault="00000000">
      <w:pPr>
        <w:pStyle w:val="a5"/>
        <w:rPr>
          <w:rFonts w:ascii="Times New Roman"/>
        </w:rPr>
      </w:pPr>
      <w:r>
        <w:rPr>
          <w:rFonts w:ascii="Times New Roman"/>
        </w:rPr>
        <w:t>车辆横向加速度。</w:t>
      </w:r>
    </w:p>
    <w:p w14:paraId="4B19296C" w14:textId="77777777" w:rsidR="00AC2BDD" w:rsidRDefault="00000000">
      <w:pPr>
        <w:pStyle w:val="a4"/>
        <w:numPr>
          <w:ilvl w:val="0"/>
          <w:numId w:val="34"/>
        </w:numPr>
        <w:rPr>
          <w:rFonts w:ascii="Times New Roman"/>
        </w:rPr>
      </w:pPr>
      <w:r>
        <w:rPr>
          <w:rFonts w:ascii="Times New Roman"/>
        </w:rPr>
        <w:t>试验车辆灯光和相关提示信息状态；</w:t>
      </w:r>
    </w:p>
    <w:p w14:paraId="4B19296D" w14:textId="77777777" w:rsidR="00AC2BDD" w:rsidRDefault="00000000">
      <w:pPr>
        <w:pStyle w:val="a4"/>
        <w:numPr>
          <w:ilvl w:val="0"/>
          <w:numId w:val="34"/>
        </w:numPr>
        <w:rPr>
          <w:rFonts w:ascii="Times New Roman"/>
        </w:rPr>
      </w:pPr>
      <w:r>
        <w:rPr>
          <w:rFonts w:ascii="Times New Roman"/>
        </w:rPr>
        <w:t>反映驾驶员及人机交互状态的车内视频及语音监控情况；</w:t>
      </w:r>
    </w:p>
    <w:p w14:paraId="4B19296E" w14:textId="77777777" w:rsidR="00AC2BDD" w:rsidRDefault="00000000">
      <w:pPr>
        <w:pStyle w:val="a4"/>
        <w:numPr>
          <w:ilvl w:val="0"/>
          <w:numId w:val="34"/>
        </w:numPr>
        <w:rPr>
          <w:rFonts w:ascii="Times New Roman"/>
        </w:rPr>
      </w:pPr>
      <w:r>
        <w:rPr>
          <w:rFonts w:ascii="Times New Roman"/>
        </w:rPr>
        <w:t>反映试验车辆行驶状态的视频信息；</w:t>
      </w:r>
    </w:p>
    <w:p w14:paraId="4B19296F" w14:textId="77777777" w:rsidR="00AC2BDD" w:rsidRDefault="00000000">
      <w:pPr>
        <w:pStyle w:val="a4"/>
        <w:numPr>
          <w:ilvl w:val="0"/>
          <w:numId w:val="34"/>
        </w:numPr>
        <w:rPr>
          <w:rFonts w:ascii="Times New Roman"/>
        </w:rPr>
      </w:pPr>
      <w:r>
        <w:rPr>
          <w:rFonts w:ascii="Times New Roman"/>
        </w:rPr>
        <w:t>目标物的位置及运动数据。</w:t>
      </w:r>
    </w:p>
    <w:p w14:paraId="4B192970" w14:textId="77777777" w:rsidR="00AC2BDD" w:rsidRDefault="00000000">
      <w:pPr>
        <w:pStyle w:val="ac"/>
        <w:spacing w:before="156" w:after="156"/>
        <w:rPr>
          <w:rFonts w:ascii="Times New Roman"/>
        </w:rPr>
      </w:pPr>
      <w:bookmarkStart w:id="71" w:name="_Toc73364497"/>
      <w:bookmarkStart w:id="72" w:name="_Toc67579357"/>
      <w:r>
        <w:rPr>
          <w:rFonts w:ascii="Times New Roman"/>
        </w:rPr>
        <w:lastRenderedPageBreak/>
        <w:t>试验车辆要求</w:t>
      </w:r>
      <w:bookmarkEnd w:id="71"/>
      <w:bookmarkEnd w:id="72"/>
    </w:p>
    <w:p w14:paraId="4B192971" w14:textId="77777777" w:rsidR="00AC2BDD" w:rsidRDefault="00000000">
      <w:pPr>
        <w:pStyle w:val="ad"/>
        <w:spacing w:before="156" w:after="156"/>
        <w:rPr>
          <w:rFonts w:ascii="Times New Roman"/>
        </w:rPr>
      </w:pPr>
      <w:r>
        <w:rPr>
          <w:rFonts w:ascii="Times New Roman"/>
        </w:rPr>
        <w:t>试验车辆应满足以下人机交互要求：</w:t>
      </w:r>
    </w:p>
    <w:p w14:paraId="4B192972" w14:textId="77777777" w:rsidR="00AC2BDD" w:rsidRDefault="00000000">
      <w:pPr>
        <w:pStyle w:val="a3"/>
        <w:numPr>
          <w:ilvl w:val="0"/>
          <w:numId w:val="35"/>
        </w:numPr>
        <w:rPr>
          <w:rFonts w:ascii="Times New Roman"/>
        </w:rPr>
      </w:pPr>
      <w:r>
        <w:rPr>
          <w:rFonts w:ascii="Times New Roman"/>
        </w:rPr>
        <w:t>具备便于人工激活和关闭自动驾驶模式的操作方式；</w:t>
      </w:r>
    </w:p>
    <w:p w14:paraId="4B192973" w14:textId="77777777" w:rsidR="00AC2BDD" w:rsidRDefault="00000000">
      <w:pPr>
        <w:pStyle w:val="a3"/>
        <w:rPr>
          <w:rFonts w:ascii="Times New Roman"/>
        </w:rPr>
      </w:pPr>
      <w:r>
        <w:rPr>
          <w:rFonts w:ascii="Times New Roman"/>
        </w:rPr>
        <w:t>系统状态及人机转换过程提示信息清晰可见。</w:t>
      </w:r>
    </w:p>
    <w:p w14:paraId="4B192974" w14:textId="77777777" w:rsidR="00AC2BDD" w:rsidRDefault="00000000">
      <w:pPr>
        <w:pStyle w:val="ad"/>
        <w:spacing w:before="156" w:after="156"/>
        <w:rPr>
          <w:rFonts w:ascii="Times New Roman"/>
        </w:rPr>
      </w:pPr>
      <w:r>
        <w:rPr>
          <w:rFonts w:ascii="Times New Roman"/>
        </w:rPr>
        <w:t>试验车辆应满足以下载荷要求：</w:t>
      </w:r>
    </w:p>
    <w:p w14:paraId="4B192975" w14:textId="77777777" w:rsidR="00AC2BDD" w:rsidRDefault="00000000">
      <w:pPr>
        <w:pStyle w:val="a3"/>
        <w:numPr>
          <w:ilvl w:val="0"/>
          <w:numId w:val="36"/>
        </w:numPr>
        <w:rPr>
          <w:rFonts w:ascii="Times New Roman"/>
        </w:rPr>
      </w:pPr>
      <w:r>
        <w:rPr>
          <w:rFonts w:ascii="Times New Roman"/>
        </w:rPr>
        <w:t>M</w:t>
      </w:r>
      <w:r>
        <w:rPr>
          <w:rFonts w:ascii="Times New Roman"/>
          <w:vertAlign w:val="subscript"/>
        </w:rPr>
        <w:t>1</w:t>
      </w:r>
      <w:r>
        <w:rPr>
          <w:rFonts w:ascii="Times New Roman"/>
        </w:rPr>
        <w:t>类车辆（</w:t>
      </w:r>
      <w:proofErr w:type="gramStart"/>
      <w:r>
        <w:rPr>
          <w:rFonts w:ascii="Times New Roman"/>
        </w:rPr>
        <w:t>以下简称</w:t>
      </w:r>
      <w:r>
        <w:rPr>
          <w:rFonts w:ascii="Times New Roman"/>
        </w:rPr>
        <w:t>“</w:t>
      </w:r>
      <w:proofErr w:type="gramEnd"/>
      <w:r>
        <w:rPr>
          <w:rFonts w:ascii="Times New Roman"/>
        </w:rPr>
        <w:t>乘用车</w:t>
      </w:r>
      <w:r>
        <w:rPr>
          <w:rFonts w:ascii="Times New Roman"/>
        </w:rPr>
        <w:t>”</w:t>
      </w:r>
      <w:r>
        <w:rPr>
          <w:rFonts w:ascii="Times New Roman"/>
        </w:rPr>
        <w:t>）：试验车辆质量处于整车整备质量加上驾驶员和试验设备的总质量与最大允许总质量之间；试验开始后不改变试验车辆载荷状态；</w:t>
      </w:r>
    </w:p>
    <w:p w14:paraId="4B192976" w14:textId="77777777" w:rsidR="00AC2BDD" w:rsidRDefault="00000000">
      <w:pPr>
        <w:pStyle w:val="a3"/>
        <w:rPr>
          <w:rFonts w:ascii="Times New Roman"/>
        </w:rPr>
      </w:pPr>
      <w:r>
        <w:rPr>
          <w:rFonts w:ascii="Times New Roman"/>
        </w:rPr>
        <w:t>M</w:t>
      </w:r>
      <w:r>
        <w:rPr>
          <w:rFonts w:ascii="Times New Roman"/>
          <w:vertAlign w:val="subscript"/>
        </w:rPr>
        <w:t>2</w:t>
      </w:r>
      <w:r>
        <w:rPr>
          <w:rFonts w:ascii="Times New Roman"/>
        </w:rPr>
        <w:t>类、</w:t>
      </w:r>
      <w:r>
        <w:rPr>
          <w:rFonts w:ascii="Times New Roman"/>
        </w:rPr>
        <w:t>M</w:t>
      </w:r>
      <w:r>
        <w:rPr>
          <w:rFonts w:ascii="Times New Roman"/>
          <w:vertAlign w:val="subscript"/>
        </w:rPr>
        <w:t>3</w:t>
      </w:r>
      <w:r>
        <w:rPr>
          <w:rFonts w:ascii="Times New Roman"/>
        </w:rPr>
        <w:t>类、</w:t>
      </w:r>
      <w:r>
        <w:rPr>
          <w:rFonts w:ascii="Times New Roman"/>
        </w:rPr>
        <w:t>N</w:t>
      </w:r>
      <w:r>
        <w:rPr>
          <w:rFonts w:ascii="Times New Roman"/>
        </w:rPr>
        <w:t>类车辆（</w:t>
      </w:r>
      <w:proofErr w:type="gramStart"/>
      <w:r>
        <w:rPr>
          <w:rFonts w:ascii="Times New Roman"/>
        </w:rPr>
        <w:t>以下简称</w:t>
      </w:r>
      <w:r>
        <w:rPr>
          <w:rFonts w:ascii="Times New Roman"/>
        </w:rPr>
        <w:t>“</w:t>
      </w:r>
      <w:proofErr w:type="gramEnd"/>
      <w:r>
        <w:rPr>
          <w:rFonts w:ascii="Times New Roman"/>
        </w:rPr>
        <w:t>商用车辆</w:t>
      </w:r>
      <w:r>
        <w:rPr>
          <w:rFonts w:ascii="Times New Roman"/>
        </w:rPr>
        <w:t>”</w:t>
      </w:r>
      <w:r>
        <w:rPr>
          <w:rFonts w:ascii="Times New Roman"/>
        </w:rPr>
        <w:t>）：试验车辆在整车整备质量加上驾驶员及试验设备的总质量和最大允许总质量状态下分别进行试验，试验开始后不改变试验车辆载荷状态。</w:t>
      </w:r>
    </w:p>
    <w:p w14:paraId="4B192977" w14:textId="77777777" w:rsidR="00AC2BDD" w:rsidRDefault="00000000">
      <w:pPr>
        <w:pStyle w:val="ab"/>
        <w:spacing w:before="156" w:after="156"/>
        <w:rPr>
          <w:rFonts w:ascii="Times New Roman"/>
        </w:rPr>
      </w:pPr>
      <w:bookmarkStart w:id="73" w:name="_Toc73364498"/>
      <w:bookmarkStart w:id="74" w:name="_Toc67579360"/>
      <w:r>
        <w:rPr>
          <w:rFonts w:ascii="Times New Roman"/>
        </w:rPr>
        <w:t>试验过程及通过条件</w:t>
      </w:r>
      <w:bookmarkEnd w:id="73"/>
    </w:p>
    <w:p w14:paraId="4B192978" w14:textId="77777777" w:rsidR="00AC2BDD" w:rsidRDefault="00000000">
      <w:pPr>
        <w:pStyle w:val="ac"/>
        <w:spacing w:before="156" w:after="156"/>
        <w:rPr>
          <w:rFonts w:ascii="Times New Roman"/>
        </w:rPr>
      </w:pPr>
      <w:bookmarkStart w:id="75" w:name="_Toc73364499"/>
      <w:r>
        <w:rPr>
          <w:rFonts w:ascii="Times New Roman"/>
        </w:rPr>
        <w:t>过程管理</w:t>
      </w:r>
      <w:bookmarkEnd w:id="75"/>
    </w:p>
    <w:p w14:paraId="4B192979" w14:textId="77777777" w:rsidR="00AC2BDD" w:rsidRDefault="00000000">
      <w:pPr>
        <w:pStyle w:val="ad"/>
        <w:spacing w:before="156" w:after="156"/>
        <w:rPr>
          <w:rFonts w:ascii="Times New Roman" w:eastAsia="SimSun"/>
        </w:rPr>
      </w:pPr>
      <w:r>
        <w:rPr>
          <w:rFonts w:ascii="Times New Roman" w:eastAsia="SimSun"/>
        </w:rPr>
        <w:t>试验车辆应按照本附录第</w:t>
      </w:r>
      <w:r>
        <w:rPr>
          <w:rFonts w:ascii="Times New Roman" w:eastAsia="SimSun"/>
        </w:rPr>
        <w:t>C4</w:t>
      </w:r>
      <w:r>
        <w:rPr>
          <w:rFonts w:ascii="Times New Roman" w:eastAsia="SimSun"/>
        </w:rPr>
        <w:t>章完成试验项目。</w:t>
      </w:r>
    </w:p>
    <w:p w14:paraId="4B19297A" w14:textId="77777777" w:rsidR="00AC2BDD" w:rsidRDefault="00000000">
      <w:pPr>
        <w:pStyle w:val="ad"/>
        <w:spacing w:before="156" w:after="156"/>
        <w:rPr>
          <w:rFonts w:ascii="Times New Roman" w:eastAsia="SimSun"/>
        </w:rPr>
      </w:pPr>
      <w:r>
        <w:rPr>
          <w:rFonts w:ascii="Times New Roman" w:eastAsia="SimSun"/>
        </w:rPr>
        <w:t>若试验车辆需要引导车作为自动驾驶模式正常激活的条件，试验过程应设置引导车并按照本附录</w:t>
      </w:r>
      <w:r>
        <w:rPr>
          <w:rFonts w:ascii="Times New Roman" w:eastAsia="SimSun"/>
        </w:rPr>
        <w:t>C.2.2.3</w:t>
      </w:r>
      <w:r>
        <w:rPr>
          <w:rFonts w:ascii="Times New Roman" w:eastAsia="SimSun"/>
        </w:rPr>
        <w:t>记录引导车数据，引导车不应对试验结果产生影响。</w:t>
      </w:r>
    </w:p>
    <w:p w14:paraId="4B19297B" w14:textId="77777777" w:rsidR="00AC2BDD" w:rsidRDefault="00000000">
      <w:pPr>
        <w:pStyle w:val="ad"/>
        <w:spacing w:before="156" w:after="156"/>
        <w:rPr>
          <w:rFonts w:ascii="Times New Roman" w:eastAsia="SimSun"/>
        </w:rPr>
      </w:pPr>
      <w:r>
        <w:rPr>
          <w:rFonts w:ascii="Times New Roman" w:eastAsia="SimSun"/>
        </w:rPr>
        <w:t>试验道路限速设置应满足试验项目试验目的。</w:t>
      </w:r>
    </w:p>
    <w:p w14:paraId="4B19297C" w14:textId="77777777" w:rsidR="00AC2BDD" w:rsidRDefault="00000000">
      <w:pPr>
        <w:pStyle w:val="ad"/>
        <w:spacing w:before="156" w:after="156"/>
        <w:rPr>
          <w:rFonts w:ascii="Times New Roman" w:eastAsia="SimSun"/>
        </w:rPr>
      </w:pPr>
      <w:r>
        <w:rPr>
          <w:rFonts w:ascii="Times New Roman" w:eastAsia="SimSun"/>
        </w:rPr>
        <w:t>试验过程中应满足如下要求：</w:t>
      </w:r>
    </w:p>
    <w:p w14:paraId="4B19297D" w14:textId="77777777" w:rsidR="00AC2BDD" w:rsidRDefault="00000000">
      <w:pPr>
        <w:pStyle w:val="a4"/>
        <w:numPr>
          <w:ilvl w:val="0"/>
          <w:numId w:val="37"/>
        </w:numPr>
        <w:jc w:val="left"/>
        <w:rPr>
          <w:rFonts w:ascii="Times New Roman"/>
        </w:rPr>
      </w:pPr>
      <w:r>
        <w:rPr>
          <w:rFonts w:ascii="Times New Roman"/>
        </w:rPr>
        <w:t>各试验项目均在自动驾驶模式下完成；</w:t>
      </w:r>
    </w:p>
    <w:p w14:paraId="4B19297E" w14:textId="77777777" w:rsidR="00AC2BDD" w:rsidRDefault="00000000">
      <w:pPr>
        <w:pStyle w:val="a4"/>
        <w:numPr>
          <w:ilvl w:val="0"/>
          <w:numId w:val="37"/>
        </w:numPr>
        <w:jc w:val="left"/>
        <w:rPr>
          <w:rFonts w:ascii="Times New Roman"/>
        </w:rPr>
      </w:pPr>
      <w:r>
        <w:rPr>
          <w:rFonts w:ascii="Times New Roman"/>
        </w:rPr>
        <w:t>不进行自动驾驶系统软件版本及硬件配置变更。</w:t>
      </w:r>
    </w:p>
    <w:p w14:paraId="4B19297F" w14:textId="77777777" w:rsidR="00AC2BDD" w:rsidRDefault="00000000">
      <w:pPr>
        <w:pStyle w:val="ac"/>
        <w:spacing w:before="156" w:after="156"/>
        <w:rPr>
          <w:rFonts w:ascii="Times New Roman"/>
        </w:rPr>
      </w:pPr>
      <w:bookmarkStart w:id="76" w:name="_Toc73364500"/>
      <w:r>
        <w:rPr>
          <w:rFonts w:ascii="Times New Roman"/>
        </w:rPr>
        <w:t>试验通过条件</w:t>
      </w:r>
      <w:bookmarkEnd w:id="76"/>
    </w:p>
    <w:p w14:paraId="4B192980" w14:textId="77777777" w:rsidR="00AC2BDD" w:rsidRDefault="00000000">
      <w:pPr>
        <w:pStyle w:val="ad"/>
        <w:spacing w:before="156" w:after="156"/>
        <w:rPr>
          <w:rFonts w:ascii="Times New Roman" w:eastAsiaTheme="minorEastAsia"/>
        </w:rPr>
      </w:pPr>
      <w:r>
        <w:rPr>
          <w:rFonts w:ascii="Times New Roman" w:eastAsiaTheme="minorEastAsia"/>
        </w:rPr>
        <w:t>按要求完成本附录第</w:t>
      </w:r>
      <w:r>
        <w:rPr>
          <w:rFonts w:ascii="Times New Roman" w:eastAsiaTheme="minorEastAsia"/>
        </w:rPr>
        <w:t>C.4</w:t>
      </w:r>
      <w:r>
        <w:rPr>
          <w:rFonts w:ascii="Times New Roman" w:eastAsiaTheme="minorEastAsia"/>
        </w:rPr>
        <w:t>章试验项目，且各试验项目应按照规定的试验方法进行三次试验且三次均符合其设计运行条件的通过要求。</w:t>
      </w:r>
    </w:p>
    <w:p w14:paraId="4B192981" w14:textId="77777777" w:rsidR="00AC2BDD" w:rsidRDefault="00000000">
      <w:pPr>
        <w:pStyle w:val="af4"/>
        <w:rPr>
          <w:rFonts w:ascii="Times New Roman"/>
        </w:rPr>
      </w:pPr>
      <w:r>
        <w:rPr>
          <w:rFonts w:ascii="Times New Roman"/>
        </w:rPr>
        <w:t>试验过程中试验车辆采取相应措施不与目标物发生碰撞，措施可包含但不限于减速、绕行等方式，本文件中不限定实现避免碰撞的方式。</w:t>
      </w:r>
    </w:p>
    <w:p w14:paraId="4B192982" w14:textId="77777777" w:rsidR="00AC2BDD" w:rsidRDefault="00000000">
      <w:pPr>
        <w:pStyle w:val="ad"/>
        <w:spacing w:before="156" w:after="156"/>
        <w:rPr>
          <w:rFonts w:ascii="Times New Roman" w:eastAsia="SimSun"/>
        </w:rPr>
      </w:pPr>
      <w:r>
        <w:rPr>
          <w:rFonts w:ascii="Times New Roman" w:eastAsia="SimSun"/>
        </w:rPr>
        <w:t>试验过程中试验车辆出现以下任一事件，试验过程应视为不满足通过要求：</w:t>
      </w:r>
      <w:r>
        <w:rPr>
          <w:rFonts w:ascii="Times New Roman" w:eastAsia="SimSun"/>
        </w:rPr>
        <w:t xml:space="preserve"> </w:t>
      </w:r>
    </w:p>
    <w:p w14:paraId="4B192983" w14:textId="77777777" w:rsidR="00AC2BDD" w:rsidRDefault="00000000">
      <w:pPr>
        <w:pStyle w:val="a4"/>
        <w:numPr>
          <w:ilvl w:val="0"/>
          <w:numId w:val="38"/>
        </w:numPr>
        <w:rPr>
          <w:rFonts w:ascii="Times New Roman"/>
        </w:rPr>
      </w:pPr>
      <w:r>
        <w:rPr>
          <w:rFonts w:ascii="Times New Roman"/>
        </w:rPr>
        <w:t>骑轧车道实线；</w:t>
      </w:r>
    </w:p>
    <w:p w14:paraId="4B192984" w14:textId="77777777" w:rsidR="00AC2BDD" w:rsidRDefault="00000000">
      <w:pPr>
        <w:pStyle w:val="a4"/>
        <w:numPr>
          <w:ilvl w:val="0"/>
          <w:numId w:val="38"/>
        </w:numPr>
        <w:rPr>
          <w:rFonts w:ascii="Times New Roman"/>
        </w:rPr>
      </w:pPr>
      <w:r>
        <w:rPr>
          <w:rFonts w:ascii="Times New Roman"/>
        </w:rPr>
        <w:t>不按路段规定行驶速度行驶；</w:t>
      </w:r>
    </w:p>
    <w:p w14:paraId="4B192985" w14:textId="77777777" w:rsidR="00AC2BDD" w:rsidRDefault="00000000">
      <w:pPr>
        <w:pStyle w:val="a4"/>
        <w:numPr>
          <w:ilvl w:val="0"/>
          <w:numId w:val="38"/>
        </w:numPr>
        <w:rPr>
          <w:rFonts w:ascii="Times New Roman"/>
        </w:rPr>
      </w:pPr>
      <w:r>
        <w:rPr>
          <w:rFonts w:ascii="Times New Roman"/>
        </w:rPr>
        <w:t>违反车道导向标线行驶；</w:t>
      </w:r>
    </w:p>
    <w:p w14:paraId="4B192986" w14:textId="77777777" w:rsidR="00AC2BDD" w:rsidRDefault="00000000">
      <w:pPr>
        <w:pStyle w:val="a4"/>
        <w:numPr>
          <w:ilvl w:val="0"/>
          <w:numId w:val="38"/>
        </w:numPr>
        <w:rPr>
          <w:rFonts w:ascii="Times New Roman"/>
        </w:rPr>
      </w:pPr>
      <w:r>
        <w:rPr>
          <w:rFonts w:ascii="Times New Roman"/>
        </w:rPr>
        <w:t>未按规定使用灯光；</w:t>
      </w:r>
    </w:p>
    <w:p w14:paraId="4B192987" w14:textId="77777777" w:rsidR="00AC2BDD" w:rsidRDefault="00000000">
      <w:pPr>
        <w:pStyle w:val="a4"/>
        <w:numPr>
          <w:ilvl w:val="0"/>
          <w:numId w:val="38"/>
        </w:numPr>
        <w:rPr>
          <w:rFonts w:ascii="Times New Roman"/>
        </w:rPr>
      </w:pPr>
      <w:r>
        <w:rPr>
          <w:rFonts w:ascii="Times New Roman"/>
        </w:rPr>
        <w:t>与道路基础设施发生碰撞。</w:t>
      </w:r>
    </w:p>
    <w:p w14:paraId="4B192988" w14:textId="77777777" w:rsidR="00AC2BDD" w:rsidRDefault="00000000">
      <w:pPr>
        <w:pStyle w:val="ab"/>
        <w:spacing w:before="156" w:after="156"/>
        <w:rPr>
          <w:rFonts w:ascii="Times New Roman"/>
        </w:rPr>
      </w:pPr>
      <w:bookmarkStart w:id="77" w:name="_Toc73364501"/>
      <w:r>
        <w:rPr>
          <w:rFonts w:ascii="Times New Roman"/>
        </w:rPr>
        <w:t>试验</w:t>
      </w:r>
      <w:bookmarkEnd w:id="74"/>
      <w:r>
        <w:rPr>
          <w:rFonts w:ascii="Times New Roman"/>
        </w:rPr>
        <w:t>方法</w:t>
      </w:r>
      <w:bookmarkEnd w:id="77"/>
    </w:p>
    <w:p w14:paraId="4B192989" w14:textId="77777777" w:rsidR="00AC2BDD" w:rsidRDefault="00000000">
      <w:pPr>
        <w:pStyle w:val="ac"/>
        <w:spacing w:before="156" w:after="156"/>
        <w:rPr>
          <w:rFonts w:ascii="Times New Roman"/>
        </w:rPr>
      </w:pPr>
      <w:bookmarkStart w:id="78" w:name="_Toc73364502"/>
      <w:bookmarkStart w:id="79" w:name="_Toc67579361"/>
      <w:r>
        <w:rPr>
          <w:rFonts w:ascii="Times New Roman"/>
        </w:rPr>
        <w:t>交通信号识别及响应</w:t>
      </w:r>
      <w:bookmarkEnd w:id="78"/>
    </w:p>
    <w:p w14:paraId="4B19298A" w14:textId="77777777" w:rsidR="00AC2BDD" w:rsidRDefault="00000000">
      <w:pPr>
        <w:pStyle w:val="ad"/>
        <w:spacing w:before="156" w:after="156"/>
        <w:rPr>
          <w:rFonts w:ascii="Times New Roman"/>
        </w:rPr>
      </w:pPr>
      <w:r>
        <w:rPr>
          <w:rFonts w:ascii="Times New Roman"/>
        </w:rPr>
        <w:t>试验项目通过要求</w:t>
      </w:r>
    </w:p>
    <w:p w14:paraId="4B19298B" w14:textId="77777777" w:rsidR="00AC2BDD" w:rsidRDefault="00000000">
      <w:pPr>
        <w:pStyle w:val="af5"/>
        <w:ind w:firstLine="420"/>
        <w:rPr>
          <w:rFonts w:ascii="Times New Roman"/>
        </w:rPr>
      </w:pPr>
      <w:r>
        <w:rPr>
          <w:rFonts w:ascii="Times New Roman"/>
        </w:rPr>
        <w:lastRenderedPageBreak/>
        <w:t>试验应证明</w:t>
      </w:r>
      <w:r>
        <w:rPr>
          <w:rFonts w:ascii="Times New Roman"/>
        </w:rPr>
        <w:t>ADS</w:t>
      </w:r>
      <w:r>
        <w:rPr>
          <w:rFonts w:ascii="Times New Roman"/>
        </w:rPr>
        <w:t>能够识别及响应交通信号，并做出合理的控制策略。</w:t>
      </w:r>
    </w:p>
    <w:p w14:paraId="4B19298C" w14:textId="77777777" w:rsidR="00AC2BDD" w:rsidRDefault="00000000">
      <w:pPr>
        <w:pStyle w:val="ad"/>
        <w:spacing w:before="156" w:after="156"/>
        <w:rPr>
          <w:rFonts w:ascii="Times New Roman"/>
        </w:rPr>
      </w:pPr>
      <w:r>
        <w:rPr>
          <w:rFonts w:ascii="Times New Roman"/>
        </w:rPr>
        <w:t>试验场景元素</w:t>
      </w:r>
    </w:p>
    <w:p w14:paraId="4B19298D" w14:textId="77777777" w:rsidR="00AC2BDD" w:rsidRDefault="00000000">
      <w:pPr>
        <w:pStyle w:val="af5"/>
        <w:ind w:firstLine="420"/>
        <w:rPr>
          <w:rFonts w:ascii="Times New Roman"/>
        </w:rPr>
      </w:pPr>
      <w:r>
        <w:rPr>
          <w:rFonts w:ascii="Times New Roman"/>
        </w:rPr>
        <w:t>该试验应至少包含以下元素：</w:t>
      </w:r>
    </w:p>
    <w:p w14:paraId="4B19298E" w14:textId="77777777" w:rsidR="00AC2BDD" w:rsidRDefault="00000000">
      <w:pPr>
        <w:pStyle w:val="af5"/>
        <w:ind w:firstLineChars="295" w:firstLine="619"/>
        <w:rPr>
          <w:rFonts w:ascii="Times New Roman"/>
        </w:rPr>
      </w:pPr>
      <w:r>
        <w:rPr>
          <w:rFonts w:ascii="Times New Roman"/>
        </w:rPr>
        <w:t>（</w:t>
      </w:r>
      <w:r>
        <w:rPr>
          <w:rFonts w:ascii="Times New Roman"/>
        </w:rPr>
        <w:t>a</w:t>
      </w:r>
      <w:r>
        <w:rPr>
          <w:rFonts w:ascii="Times New Roman"/>
        </w:rPr>
        <w:t>）试验车辆车速应覆盖</w:t>
      </w:r>
      <w:r>
        <w:rPr>
          <w:rFonts w:ascii="Times New Roman"/>
        </w:rPr>
        <w:t>ADS</w:t>
      </w:r>
      <w:r>
        <w:rPr>
          <w:rFonts w:ascii="Times New Roman"/>
        </w:rPr>
        <w:t>的整个速度范围内。</w:t>
      </w:r>
    </w:p>
    <w:p w14:paraId="4B19298F" w14:textId="77777777" w:rsidR="00AC2BDD" w:rsidRDefault="00000000">
      <w:pPr>
        <w:pStyle w:val="af5"/>
        <w:ind w:firstLineChars="295" w:firstLine="619"/>
        <w:rPr>
          <w:rFonts w:ascii="Times New Roman"/>
        </w:rPr>
      </w:pPr>
      <w:r>
        <w:rPr>
          <w:rFonts w:ascii="Times New Roman"/>
        </w:rPr>
        <w:t>（</w:t>
      </w:r>
      <w:r>
        <w:rPr>
          <w:rFonts w:ascii="Times New Roman"/>
        </w:rPr>
        <w:t>b</w:t>
      </w:r>
      <w:r>
        <w:rPr>
          <w:rFonts w:ascii="Times New Roman"/>
        </w:rPr>
        <w:t>）在</w:t>
      </w:r>
      <w:r>
        <w:rPr>
          <w:rFonts w:ascii="Times New Roman"/>
        </w:rPr>
        <w:t>ADS</w:t>
      </w:r>
      <w:r>
        <w:rPr>
          <w:rFonts w:ascii="Times New Roman"/>
        </w:rPr>
        <w:t>运行区域范围的交通信号</w:t>
      </w:r>
      <w:r>
        <w:rPr>
          <w:rFonts w:ascii="Times New Roman"/>
        </w:rPr>
        <w:t>,</w:t>
      </w:r>
      <w:r>
        <w:rPr>
          <w:rFonts w:ascii="Times New Roman"/>
        </w:rPr>
        <w:t>包含但不限于限速标志、</w:t>
      </w:r>
      <w:r>
        <w:rPr>
          <w:rFonts w:ascii="Times New Roman" w:hint="eastAsia"/>
        </w:rPr>
        <w:t>车道</w:t>
      </w:r>
      <w:r>
        <w:rPr>
          <w:rFonts w:ascii="Times New Roman"/>
        </w:rPr>
        <w:t>信号灯。</w:t>
      </w:r>
    </w:p>
    <w:p w14:paraId="4B192990" w14:textId="77777777" w:rsidR="00AC2BDD" w:rsidRDefault="00000000">
      <w:pPr>
        <w:pStyle w:val="af5"/>
        <w:ind w:firstLineChars="342" w:firstLine="718"/>
        <w:rPr>
          <w:rFonts w:ascii="Times New Roman"/>
        </w:rPr>
      </w:pPr>
      <w:r>
        <w:rPr>
          <w:rFonts w:ascii="Times New Roman"/>
        </w:rPr>
        <w:t xml:space="preserve">(c) </w:t>
      </w:r>
      <w:r>
        <w:rPr>
          <w:rFonts w:ascii="Times New Roman"/>
        </w:rPr>
        <w:t>应包含直路及不同曲率弯道，道路曲率应符合高速公路及快速路建设规范。</w:t>
      </w:r>
    </w:p>
    <w:p w14:paraId="4B192991" w14:textId="77777777" w:rsidR="00AC2BDD" w:rsidRDefault="00000000">
      <w:pPr>
        <w:pStyle w:val="ad"/>
        <w:spacing w:before="156" w:after="156"/>
        <w:rPr>
          <w:rFonts w:ascii="Times New Roman"/>
        </w:rPr>
      </w:pPr>
      <w:r>
        <w:rPr>
          <w:rFonts w:ascii="Times New Roman"/>
        </w:rPr>
        <w:t>试验场景</w:t>
      </w:r>
      <w:bookmarkEnd w:id="79"/>
    </w:p>
    <w:p w14:paraId="4B192992" w14:textId="77777777" w:rsidR="00AC2BDD" w:rsidRDefault="00000000">
      <w:pPr>
        <w:pStyle w:val="af5"/>
        <w:ind w:firstLine="420"/>
        <w:rPr>
          <w:rFonts w:ascii="Times New Roman"/>
        </w:rPr>
      </w:pPr>
      <w:r>
        <w:rPr>
          <w:rFonts w:ascii="Times New Roman"/>
        </w:rPr>
        <w:t>第三方检测机构应至少测试以下试验场景，并可基于自动驾驶功能、设计运行条件以及</w:t>
      </w:r>
      <w:r>
        <w:rPr>
          <w:rFonts w:ascii="Times New Roman"/>
        </w:rPr>
        <w:t>C.4.1.2</w:t>
      </w:r>
      <w:r>
        <w:rPr>
          <w:rFonts w:ascii="Times New Roman"/>
        </w:rPr>
        <w:t>试验场景元素基础上增加试验场景，通过要求参考</w:t>
      </w:r>
      <w:r>
        <w:rPr>
          <w:rFonts w:ascii="Times New Roman"/>
        </w:rPr>
        <w:t>C.4.1.1</w:t>
      </w:r>
      <w:r>
        <w:rPr>
          <w:rFonts w:ascii="Times New Roman"/>
        </w:rPr>
        <w:t>。</w:t>
      </w:r>
    </w:p>
    <w:p w14:paraId="4B192993" w14:textId="77777777" w:rsidR="00AC2BDD" w:rsidRDefault="00000000">
      <w:pPr>
        <w:pStyle w:val="ae"/>
        <w:spacing w:before="156" w:after="156"/>
        <w:rPr>
          <w:rFonts w:ascii="Times New Roman"/>
        </w:rPr>
      </w:pPr>
      <w:r>
        <w:rPr>
          <w:rFonts w:ascii="Times New Roman"/>
        </w:rPr>
        <w:t>限速标志</w:t>
      </w:r>
    </w:p>
    <w:p w14:paraId="4B192994" w14:textId="77777777" w:rsidR="00AC2BDD" w:rsidRDefault="00000000">
      <w:pPr>
        <w:pStyle w:val="ae"/>
        <w:numPr>
          <w:ilvl w:val="5"/>
          <w:numId w:val="9"/>
        </w:numPr>
        <w:spacing w:before="156" w:after="156"/>
        <w:rPr>
          <w:rFonts w:ascii="Times New Roman"/>
        </w:rPr>
      </w:pPr>
      <w:r>
        <w:rPr>
          <w:rFonts w:ascii="Times New Roman"/>
        </w:rPr>
        <w:t>试验场景</w:t>
      </w:r>
    </w:p>
    <w:p w14:paraId="4B192995" w14:textId="77777777" w:rsidR="00AC2BDD" w:rsidRDefault="00000000">
      <w:pPr>
        <w:pStyle w:val="af5"/>
        <w:ind w:firstLine="420"/>
        <w:rPr>
          <w:rFonts w:ascii="Times New Roman"/>
        </w:rPr>
      </w:pPr>
      <w:r>
        <w:rPr>
          <w:rFonts w:ascii="Times New Roman"/>
        </w:rPr>
        <w:t>试验道路为至少包含一条车道的长直道，根据</w:t>
      </w:r>
      <w:r>
        <w:rPr>
          <w:rFonts w:ascii="Times New Roman"/>
          <w:i/>
        </w:rPr>
        <w:t>V</w:t>
      </w:r>
      <w:r>
        <w:rPr>
          <w:rFonts w:ascii="Times New Roman"/>
          <w:i/>
          <w:vertAlign w:val="subscript"/>
        </w:rPr>
        <w:t>max</w:t>
      </w:r>
      <w:r>
        <w:rPr>
          <w:rFonts w:ascii="Times New Roman"/>
        </w:rPr>
        <w:t>在表</w:t>
      </w:r>
      <w:r>
        <w:rPr>
          <w:rFonts w:ascii="Times New Roman"/>
        </w:rPr>
        <w:t>C-1</w:t>
      </w:r>
      <w:r>
        <w:rPr>
          <w:rFonts w:ascii="Times New Roman"/>
        </w:rPr>
        <w:t>中选取相对应的任一组试验参数，标志牌之间距离至少为</w:t>
      </w:r>
      <w:r>
        <w:rPr>
          <w:rFonts w:ascii="Times New Roman"/>
        </w:rPr>
        <w:t>100 m</w:t>
      </w:r>
      <w:r>
        <w:rPr>
          <w:rFonts w:ascii="Times New Roman"/>
        </w:rPr>
        <w:t>，其中，解除限速标志和恢复限速标志在同一平面。如图</w:t>
      </w:r>
      <w:r>
        <w:rPr>
          <w:rFonts w:ascii="Times New Roman"/>
        </w:rPr>
        <w:t>C-1</w:t>
      </w:r>
      <w:r>
        <w:rPr>
          <w:rFonts w:ascii="Times New Roman"/>
        </w:rPr>
        <w:t>所示。</w:t>
      </w:r>
    </w:p>
    <w:p w14:paraId="4B192996" w14:textId="77777777" w:rsidR="00AC2BDD" w:rsidRDefault="00000000">
      <w:pPr>
        <w:pStyle w:val="a9"/>
        <w:numPr>
          <w:ilvl w:val="0"/>
          <w:numId w:val="39"/>
        </w:numPr>
        <w:spacing w:before="156" w:after="156"/>
        <w:rPr>
          <w:rFonts w:ascii="Times New Roman"/>
        </w:rPr>
      </w:pPr>
      <w:r>
        <w:rPr>
          <w:rFonts w:ascii="Times New Roman"/>
        </w:rPr>
        <w:t>限速标志选取参照表</w:t>
      </w:r>
    </w:p>
    <w:p w14:paraId="4B192997" w14:textId="77777777" w:rsidR="00AC2BDD" w:rsidRDefault="00000000">
      <w:pPr>
        <w:pStyle w:val="af5"/>
        <w:ind w:right="180" w:firstLineChars="0" w:firstLine="0"/>
        <w:jc w:val="right"/>
        <w:rPr>
          <w:rFonts w:ascii="Times New Roman"/>
        </w:rPr>
      </w:pPr>
      <w:r>
        <w:rPr>
          <w:rFonts w:ascii="Times New Roman"/>
          <w:kern w:val="2"/>
          <w:sz w:val="18"/>
          <w:szCs w:val="18"/>
        </w:rPr>
        <w:t>单位为</w:t>
      </w:r>
      <w:r>
        <w:rPr>
          <w:rFonts w:ascii="Times New Roman"/>
          <w:kern w:val="2"/>
          <w:sz w:val="18"/>
          <w:szCs w:val="18"/>
        </w:rPr>
        <w:t>KM/H</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66"/>
        <w:gridCol w:w="1867"/>
        <w:gridCol w:w="1867"/>
        <w:gridCol w:w="1867"/>
        <w:gridCol w:w="1867"/>
      </w:tblGrid>
      <w:tr w:rsidR="00AC2BDD" w14:paraId="4B19299D" w14:textId="77777777">
        <w:trPr>
          <w:trHeight w:val="365"/>
          <w:jc w:val="center"/>
        </w:trPr>
        <w:tc>
          <w:tcPr>
            <w:tcW w:w="1866" w:type="dxa"/>
            <w:vAlign w:val="center"/>
          </w:tcPr>
          <w:p w14:paraId="4B192998" w14:textId="77777777" w:rsidR="00AC2BDD" w:rsidRDefault="00000000">
            <w:pPr>
              <w:pStyle w:val="afc"/>
              <w:rPr>
                <w:rFonts w:ascii="Times New Roman"/>
                <w:szCs w:val="18"/>
              </w:rPr>
            </w:pPr>
            <w:r>
              <w:rPr>
                <w:rFonts w:ascii="Times New Roman"/>
                <w:i/>
                <w:iCs/>
                <w:szCs w:val="18"/>
              </w:rPr>
              <w:t>V</w:t>
            </w:r>
            <w:r>
              <w:rPr>
                <w:rFonts w:ascii="Times New Roman"/>
                <w:i/>
                <w:iCs/>
                <w:szCs w:val="18"/>
                <w:vertAlign w:val="subscript"/>
              </w:rPr>
              <w:t>max</w:t>
            </w:r>
          </w:p>
        </w:tc>
        <w:tc>
          <w:tcPr>
            <w:tcW w:w="1867" w:type="dxa"/>
            <w:vAlign w:val="center"/>
          </w:tcPr>
          <w:p w14:paraId="4B192999" w14:textId="77777777" w:rsidR="00AC2BDD" w:rsidRDefault="00000000">
            <w:pPr>
              <w:pStyle w:val="afc"/>
              <w:rPr>
                <w:rFonts w:ascii="Times New Roman"/>
                <w:szCs w:val="18"/>
              </w:rPr>
            </w:pPr>
            <w:r>
              <w:rPr>
                <w:rFonts w:ascii="Times New Roman"/>
                <w:kern w:val="2"/>
                <w:szCs w:val="18"/>
              </w:rPr>
              <w:t>初始道路限速</w:t>
            </w:r>
          </w:p>
        </w:tc>
        <w:tc>
          <w:tcPr>
            <w:tcW w:w="1867" w:type="dxa"/>
            <w:vAlign w:val="center"/>
          </w:tcPr>
          <w:p w14:paraId="4B19299A" w14:textId="77777777" w:rsidR="00AC2BDD" w:rsidRDefault="00000000">
            <w:pPr>
              <w:pStyle w:val="afc"/>
              <w:rPr>
                <w:rFonts w:ascii="Times New Roman"/>
                <w:szCs w:val="18"/>
              </w:rPr>
            </w:pPr>
            <w:r>
              <w:rPr>
                <w:rFonts w:ascii="Times New Roman"/>
                <w:kern w:val="2"/>
                <w:szCs w:val="18"/>
              </w:rPr>
              <w:t>限速标志数值</w:t>
            </w:r>
          </w:p>
        </w:tc>
        <w:tc>
          <w:tcPr>
            <w:tcW w:w="1867" w:type="dxa"/>
            <w:vAlign w:val="center"/>
          </w:tcPr>
          <w:p w14:paraId="4B19299B" w14:textId="77777777" w:rsidR="00AC2BDD" w:rsidRDefault="00000000">
            <w:pPr>
              <w:pStyle w:val="afc"/>
              <w:rPr>
                <w:rFonts w:ascii="Times New Roman"/>
                <w:szCs w:val="18"/>
              </w:rPr>
            </w:pPr>
            <w:r>
              <w:rPr>
                <w:rFonts w:ascii="Times New Roman"/>
                <w:kern w:val="2"/>
                <w:szCs w:val="18"/>
              </w:rPr>
              <w:t>解除限速标志</w:t>
            </w:r>
          </w:p>
        </w:tc>
        <w:tc>
          <w:tcPr>
            <w:tcW w:w="1867" w:type="dxa"/>
            <w:vAlign w:val="center"/>
          </w:tcPr>
          <w:p w14:paraId="4B19299C" w14:textId="77777777" w:rsidR="00AC2BDD" w:rsidRDefault="00000000">
            <w:pPr>
              <w:pStyle w:val="afc"/>
              <w:rPr>
                <w:rFonts w:ascii="Times New Roman"/>
                <w:szCs w:val="18"/>
              </w:rPr>
            </w:pPr>
            <w:r>
              <w:rPr>
                <w:rFonts w:ascii="Times New Roman"/>
                <w:kern w:val="2"/>
                <w:szCs w:val="18"/>
              </w:rPr>
              <w:t>恢复限速标志</w:t>
            </w:r>
          </w:p>
        </w:tc>
      </w:tr>
      <w:tr w:rsidR="00AC2BDD" w14:paraId="4B1929A3" w14:textId="77777777">
        <w:trPr>
          <w:jc w:val="center"/>
        </w:trPr>
        <w:tc>
          <w:tcPr>
            <w:tcW w:w="1866" w:type="dxa"/>
            <w:vAlign w:val="center"/>
          </w:tcPr>
          <w:p w14:paraId="4B19299E" w14:textId="77777777" w:rsidR="00AC2BDD" w:rsidRDefault="00000000">
            <w:pPr>
              <w:pStyle w:val="afc"/>
              <w:rPr>
                <w:rFonts w:ascii="Times New Roman"/>
                <w:kern w:val="2"/>
                <w:szCs w:val="18"/>
              </w:rPr>
            </w:pPr>
            <w:r>
              <w:rPr>
                <w:rFonts w:ascii="Times New Roman"/>
                <w:i/>
                <w:iCs/>
                <w:kern w:val="2"/>
                <w:szCs w:val="18"/>
              </w:rPr>
              <w:t>V</w:t>
            </w:r>
            <w:r>
              <w:rPr>
                <w:rFonts w:ascii="Times New Roman"/>
                <w:i/>
                <w:iCs/>
                <w:kern w:val="2"/>
                <w:szCs w:val="18"/>
                <w:vertAlign w:val="subscript"/>
              </w:rPr>
              <w:t>max</w:t>
            </w:r>
            <w:r>
              <w:rPr>
                <w:rFonts w:ascii="Times New Roman"/>
                <w:kern w:val="2"/>
                <w:szCs w:val="18"/>
              </w:rPr>
              <w:t>≥80</w:t>
            </w:r>
          </w:p>
        </w:tc>
        <w:tc>
          <w:tcPr>
            <w:tcW w:w="1867" w:type="dxa"/>
            <w:vAlign w:val="center"/>
          </w:tcPr>
          <w:p w14:paraId="4B19299F" w14:textId="77777777" w:rsidR="00AC2BDD" w:rsidRDefault="00000000">
            <w:pPr>
              <w:pStyle w:val="afc"/>
              <w:rPr>
                <w:rFonts w:ascii="Times New Roman"/>
                <w:kern w:val="2"/>
                <w:szCs w:val="18"/>
              </w:rPr>
            </w:pPr>
            <w:r>
              <w:rPr>
                <w:rFonts w:ascii="Times New Roman"/>
                <w:kern w:val="2"/>
                <w:szCs w:val="18"/>
              </w:rPr>
              <w:t>80</w:t>
            </w:r>
          </w:p>
        </w:tc>
        <w:tc>
          <w:tcPr>
            <w:tcW w:w="1867" w:type="dxa"/>
            <w:vAlign w:val="center"/>
          </w:tcPr>
          <w:p w14:paraId="4B1929A0" w14:textId="77777777" w:rsidR="00AC2BDD" w:rsidRDefault="00000000">
            <w:pPr>
              <w:pStyle w:val="afc"/>
              <w:rPr>
                <w:rFonts w:ascii="Times New Roman"/>
                <w:kern w:val="2"/>
                <w:szCs w:val="18"/>
              </w:rPr>
            </w:pPr>
            <w:r>
              <w:rPr>
                <w:rFonts w:ascii="Times New Roman"/>
                <w:kern w:val="2"/>
                <w:szCs w:val="18"/>
              </w:rPr>
              <w:t>60</w:t>
            </w:r>
          </w:p>
        </w:tc>
        <w:tc>
          <w:tcPr>
            <w:tcW w:w="1867" w:type="dxa"/>
            <w:vAlign w:val="center"/>
          </w:tcPr>
          <w:p w14:paraId="4B1929A1" w14:textId="77777777" w:rsidR="00AC2BDD" w:rsidRDefault="00000000">
            <w:pPr>
              <w:pStyle w:val="afc"/>
              <w:rPr>
                <w:rFonts w:ascii="Times New Roman"/>
                <w:kern w:val="2"/>
                <w:szCs w:val="18"/>
              </w:rPr>
            </w:pPr>
            <w:r>
              <w:rPr>
                <w:rFonts w:ascii="Times New Roman"/>
                <w:kern w:val="2"/>
                <w:szCs w:val="18"/>
              </w:rPr>
              <w:t>60</w:t>
            </w:r>
          </w:p>
        </w:tc>
        <w:tc>
          <w:tcPr>
            <w:tcW w:w="1867" w:type="dxa"/>
            <w:vAlign w:val="center"/>
          </w:tcPr>
          <w:p w14:paraId="4B1929A2" w14:textId="77777777" w:rsidR="00AC2BDD" w:rsidRDefault="00000000">
            <w:pPr>
              <w:pStyle w:val="afc"/>
              <w:rPr>
                <w:rFonts w:ascii="Times New Roman"/>
                <w:kern w:val="2"/>
                <w:szCs w:val="18"/>
              </w:rPr>
            </w:pPr>
            <w:r>
              <w:rPr>
                <w:rFonts w:ascii="Times New Roman"/>
                <w:kern w:val="2"/>
                <w:szCs w:val="18"/>
              </w:rPr>
              <w:t>80</w:t>
            </w:r>
          </w:p>
        </w:tc>
      </w:tr>
      <w:tr w:rsidR="00AC2BDD" w14:paraId="4B1929A9" w14:textId="77777777">
        <w:trPr>
          <w:jc w:val="center"/>
        </w:trPr>
        <w:tc>
          <w:tcPr>
            <w:tcW w:w="1866" w:type="dxa"/>
            <w:vAlign w:val="center"/>
          </w:tcPr>
          <w:p w14:paraId="4B1929A4" w14:textId="77777777" w:rsidR="00AC2BDD" w:rsidRDefault="00000000">
            <w:pPr>
              <w:pStyle w:val="afc"/>
              <w:rPr>
                <w:rFonts w:ascii="Times New Roman"/>
                <w:kern w:val="2"/>
                <w:szCs w:val="18"/>
              </w:rPr>
            </w:pPr>
            <w:r>
              <w:rPr>
                <w:rFonts w:ascii="Times New Roman"/>
                <w:kern w:val="2"/>
                <w:szCs w:val="18"/>
              </w:rPr>
              <w:t>60≤</w:t>
            </w:r>
            <w:r>
              <w:rPr>
                <w:rFonts w:ascii="Times New Roman"/>
                <w:i/>
                <w:iCs/>
                <w:kern w:val="2"/>
                <w:szCs w:val="18"/>
              </w:rPr>
              <w:t>V</w:t>
            </w:r>
            <w:r>
              <w:rPr>
                <w:rFonts w:ascii="Times New Roman"/>
                <w:i/>
                <w:iCs/>
                <w:kern w:val="2"/>
                <w:szCs w:val="18"/>
                <w:vertAlign w:val="subscript"/>
              </w:rPr>
              <w:t>max</w:t>
            </w:r>
            <w:r>
              <w:rPr>
                <w:rFonts w:ascii="Times New Roman"/>
                <w:kern w:val="2"/>
                <w:szCs w:val="18"/>
              </w:rPr>
              <w:t>＜</w:t>
            </w:r>
            <w:r>
              <w:rPr>
                <w:rFonts w:ascii="Times New Roman"/>
                <w:kern w:val="2"/>
                <w:szCs w:val="18"/>
              </w:rPr>
              <w:t>80</w:t>
            </w:r>
          </w:p>
        </w:tc>
        <w:tc>
          <w:tcPr>
            <w:tcW w:w="1867" w:type="dxa"/>
            <w:vAlign w:val="center"/>
          </w:tcPr>
          <w:p w14:paraId="4B1929A5" w14:textId="77777777" w:rsidR="00AC2BDD" w:rsidRDefault="00000000">
            <w:pPr>
              <w:pStyle w:val="afc"/>
              <w:rPr>
                <w:rFonts w:ascii="Times New Roman"/>
                <w:kern w:val="2"/>
                <w:szCs w:val="18"/>
              </w:rPr>
            </w:pPr>
            <w:r>
              <w:rPr>
                <w:rFonts w:ascii="Times New Roman"/>
                <w:kern w:val="2"/>
                <w:szCs w:val="18"/>
              </w:rPr>
              <w:t>60</w:t>
            </w:r>
          </w:p>
        </w:tc>
        <w:tc>
          <w:tcPr>
            <w:tcW w:w="1867" w:type="dxa"/>
            <w:vAlign w:val="center"/>
          </w:tcPr>
          <w:p w14:paraId="4B1929A6" w14:textId="77777777" w:rsidR="00AC2BDD" w:rsidRDefault="00000000">
            <w:pPr>
              <w:pStyle w:val="afc"/>
              <w:rPr>
                <w:rFonts w:ascii="Times New Roman"/>
                <w:kern w:val="2"/>
                <w:szCs w:val="18"/>
              </w:rPr>
            </w:pPr>
            <w:r>
              <w:rPr>
                <w:rFonts w:ascii="Times New Roman"/>
                <w:kern w:val="2"/>
                <w:szCs w:val="18"/>
              </w:rPr>
              <w:t>40</w:t>
            </w:r>
          </w:p>
        </w:tc>
        <w:tc>
          <w:tcPr>
            <w:tcW w:w="1867" w:type="dxa"/>
            <w:vAlign w:val="center"/>
          </w:tcPr>
          <w:p w14:paraId="4B1929A7" w14:textId="77777777" w:rsidR="00AC2BDD" w:rsidRDefault="00000000">
            <w:pPr>
              <w:pStyle w:val="afc"/>
              <w:rPr>
                <w:rFonts w:ascii="Times New Roman"/>
                <w:kern w:val="2"/>
                <w:szCs w:val="18"/>
              </w:rPr>
            </w:pPr>
            <w:r>
              <w:rPr>
                <w:rFonts w:ascii="Times New Roman"/>
                <w:kern w:val="2"/>
                <w:szCs w:val="18"/>
              </w:rPr>
              <w:t>40</w:t>
            </w:r>
          </w:p>
        </w:tc>
        <w:tc>
          <w:tcPr>
            <w:tcW w:w="1867" w:type="dxa"/>
            <w:vAlign w:val="center"/>
          </w:tcPr>
          <w:p w14:paraId="4B1929A8" w14:textId="77777777" w:rsidR="00AC2BDD" w:rsidRDefault="00000000">
            <w:pPr>
              <w:pStyle w:val="afc"/>
              <w:rPr>
                <w:rFonts w:ascii="Times New Roman"/>
                <w:kern w:val="2"/>
                <w:szCs w:val="18"/>
              </w:rPr>
            </w:pPr>
            <w:r>
              <w:rPr>
                <w:rFonts w:ascii="Times New Roman"/>
                <w:kern w:val="2"/>
                <w:szCs w:val="18"/>
              </w:rPr>
              <w:t>60</w:t>
            </w:r>
          </w:p>
        </w:tc>
      </w:tr>
      <w:tr w:rsidR="00AC2BDD" w14:paraId="4B1929AF" w14:textId="77777777">
        <w:trPr>
          <w:jc w:val="center"/>
        </w:trPr>
        <w:tc>
          <w:tcPr>
            <w:tcW w:w="1866" w:type="dxa"/>
            <w:vAlign w:val="center"/>
          </w:tcPr>
          <w:p w14:paraId="4B1929AA" w14:textId="77777777" w:rsidR="00AC2BDD" w:rsidRDefault="00000000">
            <w:pPr>
              <w:pStyle w:val="afc"/>
              <w:rPr>
                <w:rFonts w:ascii="Times New Roman"/>
                <w:szCs w:val="18"/>
              </w:rPr>
            </w:pPr>
            <w:r>
              <w:rPr>
                <w:rFonts w:ascii="Times New Roman"/>
                <w:kern w:val="2"/>
                <w:szCs w:val="18"/>
              </w:rPr>
              <w:t>40≤</w:t>
            </w:r>
            <w:r>
              <w:rPr>
                <w:rFonts w:ascii="Times New Roman"/>
                <w:i/>
                <w:iCs/>
                <w:kern w:val="2"/>
                <w:szCs w:val="18"/>
              </w:rPr>
              <w:t>V</w:t>
            </w:r>
            <w:r>
              <w:rPr>
                <w:rFonts w:ascii="Times New Roman"/>
                <w:i/>
                <w:iCs/>
                <w:kern w:val="2"/>
                <w:szCs w:val="18"/>
                <w:vertAlign w:val="subscript"/>
              </w:rPr>
              <w:t>max</w:t>
            </w:r>
            <w:r>
              <w:rPr>
                <w:rFonts w:ascii="Times New Roman"/>
                <w:kern w:val="2"/>
                <w:szCs w:val="18"/>
              </w:rPr>
              <w:t>＜</w:t>
            </w:r>
            <w:r>
              <w:rPr>
                <w:rFonts w:ascii="Times New Roman"/>
                <w:kern w:val="2"/>
                <w:szCs w:val="18"/>
              </w:rPr>
              <w:t>60</w:t>
            </w:r>
          </w:p>
        </w:tc>
        <w:tc>
          <w:tcPr>
            <w:tcW w:w="1867" w:type="dxa"/>
            <w:vAlign w:val="center"/>
          </w:tcPr>
          <w:p w14:paraId="4B1929AB" w14:textId="77777777" w:rsidR="00AC2BDD" w:rsidRDefault="00000000">
            <w:pPr>
              <w:pStyle w:val="afc"/>
              <w:rPr>
                <w:rFonts w:ascii="Times New Roman"/>
                <w:szCs w:val="18"/>
              </w:rPr>
            </w:pPr>
            <w:r>
              <w:rPr>
                <w:rFonts w:ascii="Times New Roman"/>
                <w:kern w:val="2"/>
                <w:szCs w:val="18"/>
              </w:rPr>
              <w:t>40</w:t>
            </w:r>
          </w:p>
        </w:tc>
        <w:tc>
          <w:tcPr>
            <w:tcW w:w="1867" w:type="dxa"/>
            <w:vAlign w:val="center"/>
          </w:tcPr>
          <w:p w14:paraId="4B1929AC" w14:textId="77777777" w:rsidR="00AC2BDD" w:rsidRDefault="00000000">
            <w:pPr>
              <w:pStyle w:val="afc"/>
              <w:rPr>
                <w:rFonts w:ascii="Times New Roman"/>
                <w:szCs w:val="18"/>
              </w:rPr>
            </w:pPr>
            <w:r>
              <w:rPr>
                <w:rFonts w:ascii="Times New Roman"/>
                <w:kern w:val="2"/>
                <w:szCs w:val="18"/>
              </w:rPr>
              <w:t>30</w:t>
            </w:r>
          </w:p>
        </w:tc>
        <w:tc>
          <w:tcPr>
            <w:tcW w:w="1867" w:type="dxa"/>
          </w:tcPr>
          <w:p w14:paraId="4B1929AD" w14:textId="77777777" w:rsidR="00AC2BDD" w:rsidRDefault="00000000">
            <w:pPr>
              <w:pStyle w:val="afc"/>
              <w:rPr>
                <w:rFonts w:ascii="Times New Roman"/>
                <w:szCs w:val="18"/>
              </w:rPr>
            </w:pPr>
            <w:r>
              <w:rPr>
                <w:rFonts w:ascii="Times New Roman"/>
                <w:kern w:val="2"/>
                <w:szCs w:val="18"/>
              </w:rPr>
              <w:t>-</w:t>
            </w:r>
          </w:p>
        </w:tc>
        <w:tc>
          <w:tcPr>
            <w:tcW w:w="1867" w:type="dxa"/>
          </w:tcPr>
          <w:p w14:paraId="4B1929AE" w14:textId="77777777" w:rsidR="00AC2BDD" w:rsidRDefault="00000000">
            <w:pPr>
              <w:pStyle w:val="afc"/>
              <w:rPr>
                <w:rFonts w:ascii="Times New Roman"/>
                <w:szCs w:val="18"/>
              </w:rPr>
            </w:pPr>
            <w:r>
              <w:rPr>
                <w:rFonts w:ascii="Times New Roman"/>
                <w:kern w:val="2"/>
                <w:szCs w:val="18"/>
              </w:rPr>
              <w:t>-</w:t>
            </w:r>
          </w:p>
        </w:tc>
      </w:tr>
      <w:tr w:rsidR="00AC2BDD" w14:paraId="4B1929B5" w14:textId="77777777">
        <w:trPr>
          <w:jc w:val="center"/>
        </w:trPr>
        <w:tc>
          <w:tcPr>
            <w:tcW w:w="1866" w:type="dxa"/>
            <w:vAlign w:val="center"/>
          </w:tcPr>
          <w:p w14:paraId="4B1929B0" w14:textId="77777777" w:rsidR="00AC2BDD" w:rsidRDefault="00000000">
            <w:pPr>
              <w:pStyle w:val="afc"/>
              <w:rPr>
                <w:rFonts w:ascii="Times New Roman"/>
                <w:szCs w:val="18"/>
              </w:rPr>
            </w:pPr>
            <w:r>
              <w:rPr>
                <w:rFonts w:ascii="Times New Roman"/>
                <w:i/>
                <w:iCs/>
                <w:kern w:val="2"/>
                <w:szCs w:val="18"/>
              </w:rPr>
              <w:t>V</w:t>
            </w:r>
            <w:r>
              <w:rPr>
                <w:rFonts w:ascii="Times New Roman"/>
                <w:i/>
                <w:iCs/>
                <w:kern w:val="2"/>
                <w:szCs w:val="18"/>
                <w:vertAlign w:val="subscript"/>
              </w:rPr>
              <w:t>max</w:t>
            </w:r>
            <w:r>
              <w:rPr>
                <w:rFonts w:ascii="Times New Roman"/>
                <w:kern w:val="2"/>
                <w:szCs w:val="18"/>
              </w:rPr>
              <w:t>＜</w:t>
            </w:r>
            <w:r>
              <w:rPr>
                <w:rFonts w:ascii="Times New Roman"/>
                <w:kern w:val="2"/>
                <w:szCs w:val="18"/>
              </w:rPr>
              <w:t>40</w:t>
            </w:r>
          </w:p>
        </w:tc>
        <w:tc>
          <w:tcPr>
            <w:tcW w:w="1867" w:type="dxa"/>
            <w:vAlign w:val="center"/>
          </w:tcPr>
          <w:p w14:paraId="4B1929B1" w14:textId="77777777" w:rsidR="00AC2BDD" w:rsidRDefault="00000000">
            <w:pPr>
              <w:pStyle w:val="afc"/>
              <w:rPr>
                <w:rFonts w:ascii="Times New Roman"/>
                <w:szCs w:val="18"/>
              </w:rPr>
            </w:pPr>
            <w:r>
              <w:rPr>
                <w:rFonts w:ascii="Times New Roman"/>
                <w:kern w:val="2"/>
                <w:szCs w:val="18"/>
              </w:rPr>
              <w:t>40</w:t>
            </w:r>
          </w:p>
        </w:tc>
        <w:tc>
          <w:tcPr>
            <w:tcW w:w="1867" w:type="dxa"/>
            <w:vAlign w:val="center"/>
          </w:tcPr>
          <w:p w14:paraId="4B1929B2" w14:textId="77777777" w:rsidR="00AC2BDD" w:rsidRDefault="00000000">
            <w:pPr>
              <w:pStyle w:val="afc"/>
              <w:rPr>
                <w:rFonts w:ascii="Times New Roman"/>
                <w:szCs w:val="18"/>
              </w:rPr>
            </w:pPr>
            <w:r>
              <w:rPr>
                <w:rFonts w:ascii="Times New Roman"/>
                <w:i/>
                <w:iCs/>
                <w:kern w:val="2"/>
                <w:szCs w:val="18"/>
              </w:rPr>
              <w:t>V</w:t>
            </w:r>
            <w:r>
              <w:rPr>
                <w:rFonts w:ascii="Times New Roman"/>
                <w:i/>
                <w:iCs/>
                <w:kern w:val="2"/>
                <w:szCs w:val="18"/>
                <w:vertAlign w:val="subscript"/>
              </w:rPr>
              <w:t>max</w:t>
            </w:r>
            <w:r>
              <w:rPr>
                <w:rFonts w:ascii="Times New Roman"/>
                <w:kern w:val="2"/>
                <w:szCs w:val="18"/>
              </w:rPr>
              <w:t>-10</w:t>
            </w:r>
          </w:p>
        </w:tc>
        <w:tc>
          <w:tcPr>
            <w:tcW w:w="1867" w:type="dxa"/>
          </w:tcPr>
          <w:p w14:paraId="4B1929B3" w14:textId="77777777" w:rsidR="00AC2BDD" w:rsidRDefault="00000000">
            <w:pPr>
              <w:pStyle w:val="afc"/>
              <w:rPr>
                <w:rFonts w:ascii="Times New Roman"/>
                <w:szCs w:val="18"/>
              </w:rPr>
            </w:pPr>
            <w:r>
              <w:rPr>
                <w:rFonts w:ascii="Times New Roman"/>
                <w:kern w:val="2"/>
                <w:szCs w:val="18"/>
              </w:rPr>
              <w:t>-</w:t>
            </w:r>
          </w:p>
        </w:tc>
        <w:tc>
          <w:tcPr>
            <w:tcW w:w="1867" w:type="dxa"/>
          </w:tcPr>
          <w:p w14:paraId="4B1929B4" w14:textId="77777777" w:rsidR="00AC2BDD" w:rsidRDefault="00000000">
            <w:pPr>
              <w:pStyle w:val="afc"/>
              <w:rPr>
                <w:rFonts w:ascii="Times New Roman"/>
                <w:szCs w:val="18"/>
              </w:rPr>
            </w:pPr>
            <w:r>
              <w:rPr>
                <w:rFonts w:ascii="Times New Roman"/>
                <w:kern w:val="2"/>
                <w:szCs w:val="18"/>
              </w:rPr>
              <w:t>-</w:t>
            </w:r>
          </w:p>
        </w:tc>
      </w:tr>
    </w:tbl>
    <w:p w14:paraId="4B1929B6" w14:textId="77777777" w:rsidR="00AC2BDD" w:rsidRDefault="00000000">
      <w:pPr>
        <w:pStyle w:val="af5"/>
        <w:ind w:firstLineChars="0" w:firstLine="0"/>
        <w:jc w:val="center"/>
        <w:rPr>
          <w:rFonts w:ascii="Times New Roman" w:eastAsia="FangSong_GB2312"/>
          <w:sz w:val="28"/>
          <w:szCs w:val="28"/>
        </w:rPr>
      </w:pPr>
      <w:r>
        <w:rPr>
          <w:rFonts w:ascii="Times New Roman" w:eastAsia="FangSong_GB2312"/>
          <w:noProof/>
          <w:sz w:val="28"/>
          <w:szCs w:val="28"/>
        </w:rPr>
        <w:drawing>
          <wp:inline distT="0" distB="0" distL="114300" distR="114300" wp14:anchorId="4B192DEF" wp14:editId="4B192DF0">
            <wp:extent cx="3549650" cy="1631950"/>
            <wp:effectExtent l="0" t="0" r="3175" b="635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6"/>
                    <a:stretch>
                      <a:fillRect/>
                    </a:stretch>
                  </pic:blipFill>
                  <pic:spPr>
                    <a:xfrm>
                      <a:off x="0" y="0"/>
                      <a:ext cx="3549650" cy="1631950"/>
                    </a:xfrm>
                    <a:prstGeom prst="rect">
                      <a:avLst/>
                    </a:prstGeom>
                    <a:noFill/>
                    <a:ln>
                      <a:noFill/>
                    </a:ln>
                  </pic:spPr>
                </pic:pic>
              </a:graphicData>
            </a:graphic>
          </wp:inline>
        </w:drawing>
      </w:r>
    </w:p>
    <w:p w14:paraId="4B1929B7" w14:textId="77777777" w:rsidR="00AC2BDD" w:rsidRDefault="00000000">
      <w:pPr>
        <w:pStyle w:val="af4"/>
        <w:rPr>
          <w:rFonts w:ascii="Times New Roman"/>
        </w:rPr>
      </w:pPr>
      <w:r>
        <w:rPr>
          <w:rFonts w:ascii="Times New Roman"/>
        </w:rPr>
        <w:t>图中标志牌数值仅为示例。</w:t>
      </w:r>
    </w:p>
    <w:p w14:paraId="4B1929B8" w14:textId="77777777" w:rsidR="00AC2BDD" w:rsidRDefault="00000000">
      <w:pPr>
        <w:pStyle w:val="a2"/>
        <w:numPr>
          <w:ilvl w:val="0"/>
          <w:numId w:val="40"/>
        </w:numPr>
        <w:spacing w:before="156" w:after="156"/>
        <w:rPr>
          <w:rFonts w:ascii="Times New Roman"/>
        </w:rPr>
      </w:pPr>
      <w:bookmarkStart w:id="80" w:name="_Toc67579400"/>
      <w:r>
        <w:rPr>
          <w:rFonts w:ascii="Times New Roman"/>
        </w:rPr>
        <w:t>限速标志试验场景示意图</w:t>
      </w:r>
      <w:bookmarkEnd w:id="80"/>
    </w:p>
    <w:p w14:paraId="4B1929B9" w14:textId="77777777" w:rsidR="00AC2BDD" w:rsidRDefault="00000000">
      <w:pPr>
        <w:pStyle w:val="ae"/>
        <w:numPr>
          <w:ilvl w:val="5"/>
          <w:numId w:val="9"/>
        </w:numPr>
        <w:spacing w:before="156" w:after="156"/>
        <w:rPr>
          <w:rFonts w:ascii="Times New Roman"/>
        </w:rPr>
      </w:pPr>
      <w:r>
        <w:rPr>
          <w:rFonts w:ascii="Times New Roman"/>
        </w:rPr>
        <w:t>试验方法</w:t>
      </w:r>
    </w:p>
    <w:p w14:paraId="4B1929BA" w14:textId="77777777" w:rsidR="00AC2BDD" w:rsidRDefault="00000000">
      <w:pPr>
        <w:pStyle w:val="af5"/>
        <w:ind w:firstLine="420"/>
        <w:rPr>
          <w:rFonts w:ascii="Times New Roman"/>
        </w:rPr>
      </w:pPr>
      <w:r>
        <w:rPr>
          <w:rFonts w:ascii="Times New Roman"/>
        </w:rPr>
        <w:t>系统激活后，试验车辆以不低于</w:t>
      </w:r>
      <w:r>
        <w:rPr>
          <w:rFonts w:ascii="Times New Roman"/>
          <w:kern w:val="2"/>
          <w:szCs w:val="18"/>
        </w:rPr>
        <w:t>初始道路限速数值</w:t>
      </w:r>
      <w:r>
        <w:rPr>
          <w:rFonts w:ascii="Times New Roman"/>
        </w:rPr>
        <w:t>0.75</w:t>
      </w:r>
      <w:r>
        <w:rPr>
          <w:rFonts w:ascii="Times New Roman"/>
        </w:rPr>
        <w:t>倍的速度在长直道内驶向限速标志。</w:t>
      </w:r>
    </w:p>
    <w:p w14:paraId="4B1929BB" w14:textId="77777777" w:rsidR="00AC2BDD" w:rsidRDefault="00000000">
      <w:pPr>
        <w:pStyle w:val="ae"/>
        <w:numPr>
          <w:ilvl w:val="5"/>
          <w:numId w:val="9"/>
        </w:numPr>
        <w:spacing w:before="156" w:after="156"/>
        <w:rPr>
          <w:rFonts w:ascii="Times New Roman"/>
        </w:rPr>
      </w:pPr>
      <w:r>
        <w:rPr>
          <w:rFonts w:ascii="Times New Roman"/>
        </w:rPr>
        <w:t>通过要求</w:t>
      </w:r>
    </w:p>
    <w:p w14:paraId="4B1929BC" w14:textId="77777777" w:rsidR="00AC2BDD" w:rsidRDefault="00000000">
      <w:pPr>
        <w:pStyle w:val="af5"/>
        <w:ind w:firstLine="420"/>
        <w:rPr>
          <w:rFonts w:ascii="Times New Roman"/>
        </w:rPr>
      </w:pPr>
      <w:r>
        <w:rPr>
          <w:rFonts w:ascii="Times New Roman"/>
        </w:rPr>
        <w:t>试验车辆应满足以下要求：</w:t>
      </w:r>
    </w:p>
    <w:p w14:paraId="4B1929BD" w14:textId="77777777" w:rsidR="00AC2BDD" w:rsidRDefault="00000000">
      <w:pPr>
        <w:pStyle w:val="a1"/>
        <w:rPr>
          <w:rFonts w:ascii="Times New Roman"/>
        </w:rPr>
      </w:pPr>
      <w:r>
        <w:rPr>
          <w:rFonts w:ascii="Times New Roman"/>
        </w:rPr>
        <w:t>试验车辆最前端越过限速标志所在平面时，速度不高于</w:t>
      </w:r>
      <w:r>
        <w:rPr>
          <w:rFonts w:ascii="Times New Roman"/>
          <w:kern w:val="2"/>
          <w:szCs w:val="18"/>
        </w:rPr>
        <w:t>限速标志数值</w:t>
      </w:r>
      <w:r>
        <w:rPr>
          <w:rFonts w:ascii="Times New Roman"/>
        </w:rPr>
        <w:t>；</w:t>
      </w:r>
    </w:p>
    <w:p w14:paraId="4B1929BE" w14:textId="77777777" w:rsidR="00AC2BDD" w:rsidRDefault="00000000">
      <w:pPr>
        <w:pStyle w:val="a1"/>
        <w:rPr>
          <w:rFonts w:ascii="Times New Roman"/>
        </w:rPr>
      </w:pPr>
      <w:r>
        <w:rPr>
          <w:rFonts w:ascii="Times New Roman"/>
        </w:rPr>
        <w:t>在限速标志牌间行驶时，试验车辆的行驶速度不低于当前</w:t>
      </w:r>
      <w:r>
        <w:rPr>
          <w:rFonts w:ascii="Times New Roman"/>
          <w:kern w:val="2"/>
          <w:szCs w:val="18"/>
        </w:rPr>
        <w:t>限速标志数值</w:t>
      </w:r>
      <w:r>
        <w:rPr>
          <w:rFonts w:ascii="Times New Roman"/>
        </w:rPr>
        <w:t>的</w:t>
      </w:r>
      <w:r>
        <w:rPr>
          <w:rFonts w:ascii="Times New Roman"/>
        </w:rPr>
        <w:t>0.75</w:t>
      </w:r>
      <w:r>
        <w:rPr>
          <w:rFonts w:ascii="Times New Roman"/>
        </w:rPr>
        <w:t>倍；</w:t>
      </w:r>
    </w:p>
    <w:p w14:paraId="4B1929BF" w14:textId="77777777" w:rsidR="00AC2BDD" w:rsidRDefault="00000000">
      <w:pPr>
        <w:pStyle w:val="a1"/>
        <w:rPr>
          <w:rFonts w:ascii="Times New Roman"/>
        </w:rPr>
      </w:pPr>
      <w:r>
        <w:rPr>
          <w:rFonts w:ascii="Times New Roman"/>
        </w:rPr>
        <w:lastRenderedPageBreak/>
        <w:t>若存在解除限速标志，通过解除限速标志牌后</w:t>
      </w:r>
      <w:r>
        <w:rPr>
          <w:rFonts w:ascii="Times New Roman"/>
        </w:rPr>
        <w:t>200 m</w:t>
      </w:r>
      <w:r>
        <w:rPr>
          <w:rFonts w:ascii="Times New Roman"/>
        </w:rPr>
        <w:t>处，试验车辆行驶速度不低于当前</w:t>
      </w:r>
      <w:r>
        <w:rPr>
          <w:rFonts w:ascii="Times New Roman"/>
          <w:kern w:val="2"/>
          <w:szCs w:val="18"/>
        </w:rPr>
        <w:t>限速标志数值</w:t>
      </w:r>
      <w:r>
        <w:rPr>
          <w:rFonts w:ascii="Times New Roman"/>
        </w:rPr>
        <w:t>的</w:t>
      </w:r>
      <w:r>
        <w:rPr>
          <w:rFonts w:ascii="Times New Roman"/>
        </w:rPr>
        <w:t>0.75</w:t>
      </w:r>
      <w:r>
        <w:rPr>
          <w:rFonts w:ascii="Times New Roman"/>
        </w:rPr>
        <w:t>倍。</w:t>
      </w:r>
    </w:p>
    <w:p w14:paraId="4B1929C0" w14:textId="77777777" w:rsidR="00AC2BDD" w:rsidRDefault="00000000">
      <w:pPr>
        <w:pStyle w:val="ae"/>
        <w:spacing w:before="156" w:after="156"/>
        <w:rPr>
          <w:rFonts w:ascii="Times New Roman"/>
        </w:rPr>
      </w:pPr>
      <w:bookmarkStart w:id="81" w:name="_Toc67579362"/>
      <w:r>
        <w:rPr>
          <w:rFonts w:ascii="Times New Roman"/>
        </w:rPr>
        <w:t>弯道</w:t>
      </w:r>
      <w:bookmarkEnd w:id="81"/>
    </w:p>
    <w:p w14:paraId="4B1929C1" w14:textId="77777777" w:rsidR="00AC2BDD" w:rsidRDefault="00000000">
      <w:pPr>
        <w:pStyle w:val="ae"/>
        <w:numPr>
          <w:ilvl w:val="5"/>
          <w:numId w:val="9"/>
        </w:numPr>
        <w:spacing w:before="156" w:after="156"/>
        <w:rPr>
          <w:rFonts w:ascii="Times New Roman"/>
        </w:rPr>
      </w:pPr>
      <w:r>
        <w:rPr>
          <w:rFonts w:ascii="Times New Roman"/>
        </w:rPr>
        <w:t>试验场景</w:t>
      </w:r>
    </w:p>
    <w:p w14:paraId="4B1929C2" w14:textId="77777777" w:rsidR="00AC2BDD" w:rsidRDefault="00000000">
      <w:pPr>
        <w:pStyle w:val="af5"/>
        <w:ind w:firstLine="420"/>
        <w:rPr>
          <w:rFonts w:ascii="Times New Roman"/>
        </w:rPr>
      </w:pPr>
      <w:r>
        <w:rPr>
          <w:rFonts w:ascii="Times New Roman"/>
        </w:rPr>
        <w:t>试验道路为长直道和弯道的组合道路，弯道长度应保证试验车辆在弯道内至少行驶</w:t>
      </w:r>
      <w:r>
        <w:rPr>
          <w:rFonts w:ascii="Times New Roman"/>
        </w:rPr>
        <w:t>5 s</w:t>
      </w:r>
      <w:r>
        <w:rPr>
          <w:rFonts w:ascii="Times New Roman"/>
        </w:rPr>
        <w:t>。根据</w:t>
      </w:r>
      <w:r>
        <w:rPr>
          <w:rFonts w:ascii="Times New Roman"/>
          <w:i/>
        </w:rPr>
        <w:t>V</w:t>
      </w:r>
      <w:r>
        <w:rPr>
          <w:rFonts w:ascii="Times New Roman"/>
          <w:i/>
          <w:vertAlign w:val="subscript"/>
        </w:rPr>
        <w:t>max</w:t>
      </w:r>
      <w:r>
        <w:rPr>
          <w:rFonts w:ascii="Times New Roman"/>
        </w:rPr>
        <w:t>在表</w:t>
      </w:r>
      <w:r>
        <w:rPr>
          <w:rFonts w:ascii="Times New Roman"/>
        </w:rPr>
        <w:t>C-2</w:t>
      </w:r>
      <w:r>
        <w:rPr>
          <w:rFonts w:ascii="Times New Roman"/>
        </w:rPr>
        <w:t>中选取对应的任一组试验参数，并设置相对应的限速标志牌。如图</w:t>
      </w:r>
      <w:r>
        <w:rPr>
          <w:rFonts w:ascii="Times New Roman"/>
        </w:rPr>
        <w:t>C-2</w:t>
      </w:r>
      <w:r>
        <w:rPr>
          <w:rFonts w:ascii="Times New Roman"/>
        </w:rPr>
        <w:t>所示。</w:t>
      </w:r>
    </w:p>
    <w:p w14:paraId="4B1929C3" w14:textId="77777777" w:rsidR="00AC2BDD" w:rsidRDefault="00000000">
      <w:pPr>
        <w:pStyle w:val="af4"/>
        <w:rPr>
          <w:rFonts w:ascii="Times New Roman"/>
        </w:rPr>
      </w:pPr>
      <w:r>
        <w:rPr>
          <w:rFonts w:ascii="Times New Roman"/>
        </w:rPr>
        <w:t>最小弯道半径值为弯道中心到弯道上任一点距离的最小值</w:t>
      </w:r>
    </w:p>
    <w:p w14:paraId="4B1929C4" w14:textId="77777777" w:rsidR="00AC2BDD" w:rsidRDefault="00000000">
      <w:pPr>
        <w:pStyle w:val="a9"/>
        <w:numPr>
          <w:ilvl w:val="0"/>
          <w:numId w:val="39"/>
        </w:numPr>
        <w:spacing w:before="156" w:after="156"/>
        <w:rPr>
          <w:rFonts w:ascii="Times New Roman"/>
        </w:rPr>
      </w:pPr>
      <w:bookmarkStart w:id="82" w:name="_Toc67579433"/>
      <w:r>
        <w:rPr>
          <w:rFonts w:ascii="Times New Roman"/>
        </w:rPr>
        <w:t>弯道最小曲率半径对照表</w:t>
      </w:r>
      <w:bookmarkEnd w:id="82"/>
    </w:p>
    <w:tbl>
      <w:tblPr>
        <w:tblpPr w:leftFromText="180" w:rightFromText="180" w:vertAnchor="text" w:tblpXSpec="center" w:tblpY="1"/>
        <w:tblOverlap w:val="never"/>
        <w:tblW w:w="9334"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10"/>
        <w:gridCol w:w="3112"/>
        <w:gridCol w:w="3112"/>
      </w:tblGrid>
      <w:tr w:rsidR="00AC2BDD" w14:paraId="4B1929CB" w14:textId="77777777">
        <w:trPr>
          <w:tblHeader/>
        </w:trPr>
        <w:tc>
          <w:tcPr>
            <w:tcW w:w="3110" w:type="dxa"/>
            <w:tcBorders>
              <w:top w:val="single" w:sz="8" w:space="0" w:color="auto"/>
              <w:bottom w:val="single" w:sz="8" w:space="0" w:color="auto"/>
            </w:tcBorders>
            <w:vAlign w:val="center"/>
          </w:tcPr>
          <w:p w14:paraId="4B1929C5" w14:textId="77777777" w:rsidR="00AC2BDD" w:rsidRDefault="00000000">
            <w:pPr>
              <w:pStyle w:val="afc"/>
              <w:rPr>
                <w:rFonts w:ascii="Times New Roman"/>
                <w:i/>
                <w:iCs/>
                <w:kern w:val="2"/>
                <w:szCs w:val="18"/>
                <w:vertAlign w:val="subscript"/>
              </w:rPr>
            </w:pPr>
            <w:r>
              <w:rPr>
                <w:rFonts w:ascii="Times New Roman"/>
                <w:i/>
                <w:iCs/>
                <w:kern w:val="2"/>
                <w:szCs w:val="18"/>
              </w:rPr>
              <w:t>V</w:t>
            </w:r>
            <w:r>
              <w:rPr>
                <w:rFonts w:ascii="Times New Roman"/>
                <w:i/>
                <w:iCs/>
                <w:kern w:val="2"/>
                <w:szCs w:val="18"/>
                <w:vertAlign w:val="subscript"/>
              </w:rPr>
              <w:t>max</w:t>
            </w:r>
          </w:p>
          <w:p w14:paraId="4B1929C6" w14:textId="77777777" w:rsidR="00AC2BDD" w:rsidRDefault="00000000">
            <w:pPr>
              <w:pStyle w:val="afc"/>
              <w:rPr>
                <w:rFonts w:ascii="Times New Roman"/>
              </w:rPr>
            </w:pPr>
            <w:r>
              <w:rPr>
                <w:rFonts w:ascii="Times New Roman"/>
                <w:kern w:val="2"/>
                <w:szCs w:val="18"/>
              </w:rPr>
              <w:t>km/h</w:t>
            </w:r>
          </w:p>
        </w:tc>
        <w:tc>
          <w:tcPr>
            <w:tcW w:w="3112" w:type="dxa"/>
            <w:tcBorders>
              <w:top w:val="single" w:sz="8" w:space="0" w:color="auto"/>
              <w:bottom w:val="single" w:sz="8" w:space="0" w:color="auto"/>
            </w:tcBorders>
          </w:tcPr>
          <w:p w14:paraId="4B1929C7" w14:textId="77777777" w:rsidR="00AC2BDD" w:rsidRDefault="00000000">
            <w:pPr>
              <w:pStyle w:val="afc"/>
              <w:rPr>
                <w:rFonts w:ascii="Times New Roman"/>
                <w:kern w:val="2"/>
                <w:szCs w:val="18"/>
              </w:rPr>
            </w:pPr>
            <w:r>
              <w:rPr>
                <w:rFonts w:ascii="Times New Roman"/>
                <w:kern w:val="2"/>
                <w:szCs w:val="18"/>
              </w:rPr>
              <w:t>最小弯道半径值</w:t>
            </w:r>
          </w:p>
          <w:p w14:paraId="4B1929C8" w14:textId="77777777" w:rsidR="00AC2BDD" w:rsidRDefault="00000000">
            <w:pPr>
              <w:pStyle w:val="afc"/>
              <w:rPr>
                <w:rFonts w:ascii="Times New Roman"/>
                <w:kern w:val="2"/>
                <w:szCs w:val="18"/>
              </w:rPr>
            </w:pPr>
            <w:r>
              <w:rPr>
                <w:rFonts w:ascii="Times New Roman"/>
                <w:kern w:val="2"/>
                <w:szCs w:val="18"/>
              </w:rPr>
              <w:t>m</w:t>
            </w:r>
          </w:p>
        </w:tc>
        <w:tc>
          <w:tcPr>
            <w:tcW w:w="3112" w:type="dxa"/>
            <w:tcBorders>
              <w:top w:val="single" w:sz="8" w:space="0" w:color="auto"/>
              <w:bottom w:val="single" w:sz="8" w:space="0" w:color="auto"/>
            </w:tcBorders>
            <w:vAlign w:val="center"/>
          </w:tcPr>
          <w:p w14:paraId="4B1929C9" w14:textId="77777777" w:rsidR="00AC2BDD" w:rsidRDefault="00000000">
            <w:pPr>
              <w:pStyle w:val="afc"/>
              <w:rPr>
                <w:rFonts w:ascii="Times New Roman"/>
                <w:kern w:val="2"/>
                <w:szCs w:val="18"/>
              </w:rPr>
            </w:pPr>
            <w:r>
              <w:rPr>
                <w:rFonts w:ascii="Times New Roman"/>
                <w:kern w:val="2"/>
                <w:szCs w:val="18"/>
              </w:rPr>
              <w:t>限速要求</w:t>
            </w:r>
          </w:p>
          <w:p w14:paraId="4B1929CA" w14:textId="77777777" w:rsidR="00AC2BDD" w:rsidRDefault="00000000">
            <w:pPr>
              <w:pStyle w:val="afc"/>
              <w:rPr>
                <w:rFonts w:ascii="Times New Roman"/>
              </w:rPr>
            </w:pPr>
            <w:r>
              <w:rPr>
                <w:rFonts w:ascii="Times New Roman"/>
                <w:kern w:val="2"/>
                <w:szCs w:val="18"/>
              </w:rPr>
              <w:t>km/h</w:t>
            </w:r>
          </w:p>
        </w:tc>
      </w:tr>
      <w:tr w:rsidR="00AC2BDD" w14:paraId="4B1929CF" w14:textId="77777777">
        <w:tc>
          <w:tcPr>
            <w:tcW w:w="3110" w:type="dxa"/>
            <w:vMerge w:val="restart"/>
            <w:tcBorders>
              <w:top w:val="single" w:sz="8" w:space="0" w:color="auto"/>
            </w:tcBorders>
            <w:vAlign w:val="center"/>
          </w:tcPr>
          <w:p w14:paraId="4B1929CC" w14:textId="77777777" w:rsidR="00AC2BDD" w:rsidRDefault="00000000">
            <w:pPr>
              <w:pStyle w:val="afc"/>
              <w:rPr>
                <w:rFonts w:ascii="Times New Roman"/>
              </w:rPr>
            </w:pPr>
            <w:r>
              <w:rPr>
                <w:rFonts w:ascii="Times New Roman"/>
                <w:i/>
                <w:iCs/>
                <w:kern w:val="2"/>
                <w:szCs w:val="18"/>
              </w:rPr>
              <w:t>V</w:t>
            </w:r>
            <w:r>
              <w:rPr>
                <w:rFonts w:ascii="Times New Roman"/>
                <w:i/>
                <w:iCs/>
                <w:kern w:val="2"/>
                <w:szCs w:val="18"/>
                <w:vertAlign w:val="subscript"/>
              </w:rPr>
              <w:t>max</w:t>
            </w:r>
            <w:r>
              <w:rPr>
                <w:rFonts w:ascii="Times New Roman"/>
                <w:kern w:val="2"/>
                <w:szCs w:val="18"/>
              </w:rPr>
              <w:t>≥100</w:t>
            </w:r>
          </w:p>
        </w:tc>
        <w:tc>
          <w:tcPr>
            <w:tcW w:w="3112" w:type="dxa"/>
            <w:tcBorders>
              <w:top w:val="single" w:sz="8" w:space="0" w:color="auto"/>
            </w:tcBorders>
          </w:tcPr>
          <w:p w14:paraId="4B1929CD" w14:textId="77777777" w:rsidR="00AC2BDD" w:rsidRDefault="00000000">
            <w:pPr>
              <w:pStyle w:val="afc"/>
              <w:rPr>
                <w:rFonts w:ascii="Times New Roman"/>
                <w:kern w:val="2"/>
                <w:szCs w:val="18"/>
              </w:rPr>
            </w:pPr>
            <w:r>
              <w:rPr>
                <w:rFonts w:ascii="Times New Roman"/>
                <w:kern w:val="2"/>
                <w:szCs w:val="18"/>
              </w:rPr>
              <w:t>650</w:t>
            </w:r>
          </w:p>
        </w:tc>
        <w:tc>
          <w:tcPr>
            <w:tcW w:w="3112" w:type="dxa"/>
            <w:tcBorders>
              <w:top w:val="single" w:sz="8" w:space="0" w:color="auto"/>
            </w:tcBorders>
            <w:vAlign w:val="center"/>
          </w:tcPr>
          <w:p w14:paraId="4B1929CE" w14:textId="77777777" w:rsidR="00AC2BDD" w:rsidRDefault="00000000">
            <w:pPr>
              <w:pStyle w:val="afc"/>
              <w:rPr>
                <w:rFonts w:ascii="Times New Roman"/>
              </w:rPr>
            </w:pPr>
            <w:r>
              <w:rPr>
                <w:rFonts w:ascii="Times New Roman"/>
                <w:kern w:val="2"/>
                <w:szCs w:val="18"/>
              </w:rPr>
              <w:t>100</w:t>
            </w:r>
          </w:p>
        </w:tc>
      </w:tr>
      <w:tr w:rsidR="00AC2BDD" w14:paraId="4B1929D3" w14:textId="77777777">
        <w:tc>
          <w:tcPr>
            <w:tcW w:w="3110" w:type="dxa"/>
            <w:vMerge/>
            <w:vAlign w:val="center"/>
          </w:tcPr>
          <w:p w14:paraId="4B1929D0" w14:textId="77777777" w:rsidR="00AC2BDD" w:rsidRDefault="00AC2BDD">
            <w:pPr>
              <w:pStyle w:val="afc"/>
              <w:rPr>
                <w:rFonts w:ascii="Times New Roman"/>
              </w:rPr>
            </w:pPr>
          </w:p>
        </w:tc>
        <w:tc>
          <w:tcPr>
            <w:tcW w:w="3112" w:type="dxa"/>
          </w:tcPr>
          <w:p w14:paraId="4B1929D1" w14:textId="77777777" w:rsidR="00AC2BDD" w:rsidRDefault="00000000">
            <w:pPr>
              <w:pStyle w:val="afc"/>
              <w:rPr>
                <w:rFonts w:ascii="Times New Roman"/>
                <w:kern w:val="2"/>
                <w:szCs w:val="18"/>
              </w:rPr>
            </w:pPr>
            <w:r>
              <w:rPr>
                <w:rFonts w:ascii="Times New Roman"/>
                <w:kern w:val="2"/>
                <w:szCs w:val="18"/>
              </w:rPr>
              <w:t>400</w:t>
            </w:r>
          </w:p>
        </w:tc>
        <w:tc>
          <w:tcPr>
            <w:tcW w:w="3112" w:type="dxa"/>
            <w:vAlign w:val="center"/>
          </w:tcPr>
          <w:p w14:paraId="4B1929D2" w14:textId="77777777" w:rsidR="00AC2BDD" w:rsidRDefault="00000000">
            <w:pPr>
              <w:pStyle w:val="afc"/>
              <w:rPr>
                <w:rFonts w:ascii="Times New Roman"/>
              </w:rPr>
            </w:pPr>
            <w:r>
              <w:rPr>
                <w:rFonts w:ascii="Times New Roman"/>
                <w:kern w:val="2"/>
                <w:szCs w:val="18"/>
              </w:rPr>
              <w:t>80</w:t>
            </w:r>
          </w:p>
        </w:tc>
      </w:tr>
      <w:tr w:rsidR="00AC2BDD" w14:paraId="4B1929D7" w14:textId="77777777">
        <w:tc>
          <w:tcPr>
            <w:tcW w:w="3110" w:type="dxa"/>
            <w:vMerge/>
            <w:vAlign w:val="center"/>
          </w:tcPr>
          <w:p w14:paraId="4B1929D4" w14:textId="77777777" w:rsidR="00AC2BDD" w:rsidRDefault="00AC2BDD">
            <w:pPr>
              <w:pStyle w:val="afc"/>
              <w:rPr>
                <w:rFonts w:ascii="Times New Roman"/>
              </w:rPr>
            </w:pPr>
          </w:p>
        </w:tc>
        <w:tc>
          <w:tcPr>
            <w:tcW w:w="3112" w:type="dxa"/>
          </w:tcPr>
          <w:p w14:paraId="4B1929D5" w14:textId="77777777" w:rsidR="00AC2BDD" w:rsidRDefault="00000000">
            <w:pPr>
              <w:pStyle w:val="afc"/>
              <w:rPr>
                <w:rFonts w:ascii="Times New Roman"/>
                <w:kern w:val="2"/>
                <w:szCs w:val="18"/>
              </w:rPr>
            </w:pPr>
            <w:r>
              <w:rPr>
                <w:rFonts w:ascii="Times New Roman"/>
                <w:kern w:val="2"/>
                <w:szCs w:val="18"/>
              </w:rPr>
              <w:t>250</w:t>
            </w:r>
          </w:p>
        </w:tc>
        <w:tc>
          <w:tcPr>
            <w:tcW w:w="3112" w:type="dxa"/>
            <w:vAlign w:val="center"/>
          </w:tcPr>
          <w:p w14:paraId="4B1929D6" w14:textId="77777777" w:rsidR="00AC2BDD" w:rsidRDefault="00000000">
            <w:pPr>
              <w:pStyle w:val="afc"/>
              <w:rPr>
                <w:rFonts w:ascii="Times New Roman"/>
                <w:kern w:val="2"/>
                <w:szCs w:val="18"/>
              </w:rPr>
            </w:pPr>
            <w:r>
              <w:rPr>
                <w:rFonts w:ascii="Times New Roman"/>
                <w:kern w:val="2"/>
                <w:szCs w:val="18"/>
              </w:rPr>
              <w:t>60</w:t>
            </w:r>
          </w:p>
        </w:tc>
      </w:tr>
      <w:tr w:rsidR="00AC2BDD" w14:paraId="4B1929DB" w14:textId="77777777">
        <w:tc>
          <w:tcPr>
            <w:tcW w:w="3110" w:type="dxa"/>
            <w:vMerge w:val="restart"/>
            <w:vAlign w:val="center"/>
          </w:tcPr>
          <w:p w14:paraId="4B1929D8" w14:textId="77777777" w:rsidR="00AC2BDD" w:rsidRDefault="00000000">
            <w:pPr>
              <w:pStyle w:val="afc"/>
              <w:rPr>
                <w:rFonts w:ascii="Times New Roman"/>
              </w:rPr>
            </w:pPr>
            <w:r>
              <w:rPr>
                <w:rFonts w:ascii="Times New Roman"/>
                <w:kern w:val="2"/>
                <w:szCs w:val="18"/>
              </w:rPr>
              <w:t>60≤</w:t>
            </w:r>
            <w:r>
              <w:rPr>
                <w:rFonts w:ascii="Times New Roman"/>
                <w:i/>
                <w:iCs/>
                <w:kern w:val="2"/>
                <w:szCs w:val="18"/>
              </w:rPr>
              <w:t>V</w:t>
            </w:r>
            <w:r>
              <w:rPr>
                <w:rFonts w:ascii="Times New Roman"/>
                <w:i/>
                <w:iCs/>
                <w:kern w:val="2"/>
                <w:szCs w:val="18"/>
                <w:vertAlign w:val="subscript"/>
              </w:rPr>
              <w:t>max</w:t>
            </w:r>
            <w:r>
              <w:rPr>
                <w:rFonts w:ascii="Times New Roman"/>
                <w:kern w:val="2"/>
                <w:szCs w:val="18"/>
              </w:rPr>
              <w:t>＜</w:t>
            </w:r>
            <w:r>
              <w:rPr>
                <w:rFonts w:ascii="Times New Roman"/>
                <w:kern w:val="2"/>
                <w:szCs w:val="18"/>
              </w:rPr>
              <w:t>100</w:t>
            </w:r>
          </w:p>
        </w:tc>
        <w:tc>
          <w:tcPr>
            <w:tcW w:w="3112" w:type="dxa"/>
          </w:tcPr>
          <w:p w14:paraId="4B1929D9" w14:textId="77777777" w:rsidR="00AC2BDD" w:rsidRDefault="00000000">
            <w:pPr>
              <w:pStyle w:val="afc"/>
              <w:rPr>
                <w:rFonts w:ascii="Times New Roman"/>
                <w:kern w:val="2"/>
                <w:szCs w:val="18"/>
              </w:rPr>
            </w:pPr>
            <w:r>
              <w:rPr>
                <w:rFonts w:ascii="Times New Roman"/>
                <w:kern w:val="2"/>
                <w:szCs w:val="18"/>
              </w:rPr>
              <w:t>400</w:t>
            </w:r>
          </w:p>
        </w:tc>
        <w:tc>
          <w:tcPr>
            <w:tcW w:w="3112" w:type="dxa"/>
            <w:vAlign w:val="center"/>
          </w:tcPr>
          <w:p w14:paraId="4B1929DA" w14:textId="77777777" w:rsidR="00AC2BDD" w:rsidRDefault="00000000">
            <w:pPr>
              <w:pStyle w:val="afc"/>
              <w:rPr>
                <w:rFonts w:ascii="Times New Roman"/>
              </w:rPr>
            </w:pPr>
            <w:r>
              <w:rPr>
                <w:rFonts w:ascii="Times New Roman"/>
                <w:kern w:val="2"/>
                <w:szCs w:val="18"/>
              </w:rPr>
              <w:t>80</w:t>
            </w:r>
          </w:p>
        </w:tc>
      </w:tr>
      <w:tr w:rsidR="00AC2BDD" w14:paraId="4B1929DF" w14:textId="77777777">
        <w:tc>
          <w:tcPr>
            <w:tcW w:w="3110" w:type="dxa"/>
            <w:vMerge/>
            <w:vAlign w:val="center"/>
          </w:tcPr>
          <w:p w14:paraId="4B1929DC" w14:textId="77777777" w:rsidR="00AC2BDD" w:rsidRDefault="00AC2BDD">
            <w:pPr>
              <w:pStyle w:val="afc"/>
              <w:rPr>
                <w:rFonts w:ascii="Times New Roman"/>
              </w:rPr>
            </w:pPr>
          </w:p>
        </w:tc>
        <w:tc>
          <w:tcPr>
            <w:tcW w:w="3112" w:type="dxa"/>
          </w:tcPr>
          <w:p w14:paraId="4B1929DD" w14:textId="77777777" w:rsidR="00AC2BDD" w:rsidRDefault="00000000">
            <w:pPr>
              <w:pStyle w:val="afc"/>
              <w:rPr>
                <w:rFonts w:ascii="Times New Roman"/>
                <w:kern w:val="2"/>
                <w:szCs w:val="18"/>
              </w:rPr>
            </w:pPr>
            <w:r>
              <w:rPr>
                <w:rFonts w:ascii="Times New Roman"/>
                <w:kern w:val="2"/>
                <w:szCs w:val="18"/>
              </w:rPr>
              <w:t>250</w:t>
            </w:r>
          </w:p>
        </w:tc>
        <w:tc>
          <w:tcPr>
            <w:tcW w:w="3112" w:type="dxa"/>
            <w:vAlign w:val="center"/>
          </w:tcPr>
          <w:p w14:paraId="4B1929DE" w14:textId="77777777" w:rsidR="00AC2BDD" w:rsidRDefault="00000000">
            <w:pPr>
              <w:pStyle w:val="afc"/>
              <w:rPr>
                <w:rFonts w:ascii="Times New Roman"/>
              </w:rPr>
            </w:pPr>
            <w:r>
              <w:rPr>
                <w:rFonts w:ascii="Times New Roman"/>
                <w:kern w:val="2"/>
                <w:szCs w:val="18"/>
              </w:rPr>
              <w:t>60</w:t>
            </w:r>
          </w:p>
        </w:tc>
      </w:tr>
      <w:tr w:rsidR="00AC2BDD" w14:paraId="4B1929E3" w14:textId="77777777">
        <w:tc>
          <w:tcPr>
            <w:tcW w:w="3110" w:type="dxa"/>
            <w:vAlign w:val="center"/>
          </w:tcPr>
          <w:p w14:paraId="4B1929E0" w14:textId="77777777" w:rsidR="00AC2BDD" w:rsidRDefault="00000000">
            <w:pPr>
              <w:pStyle w:val="afc"/>
              <w:rPr>
                <w:rFonts w:ascii="Times New Roman"/>
              </w:rPr>
            </w:pPr>
            <w:r>
              <w:rPr>
                <w:rFonts w:ascii="Times New Roman"/>
                <w:i/>
                <w:iCs/>
                <w:kern w:val="2"/>
                <w:szCs w:val="18"/>
              </w:rPr>
              <w:t>V</w:t>
            </w:r>
            <w:r>
              <w:rPr>
                <w:rFonts w:ascii="Times New Roman"/>
                <w:i/>
                <w:iCs/>
                <w:kern w:val="2"/>
                <w:szCs w:val="18"/>
                <w:vertAlign w:val="subscript"/>
              </w:rPr>
              <w:t>max</w:t>
            </w:r>
            <w:r>
              <w:rPr>
                <w:rFonts w:ascii="Times New Roman"/>
                <w:kern w:val="2"/>
                <w:szCs w:val="18"/>
              </w:rPr>
              <w:t>＜</w:t>
            </w:r>
            <w:r>
              <w:rPr>
                <w:rFonts w:ascii="Times New Roman"/>
                <w:kern w:val="2"/>
                <w:szCs w:val="18"/>
              </w:rPr>
              <w:t>60</w:t>
            </w:r>
          </w:p>
        </w:tc>
        <w:tc>
          <w:tcPr>
            <w:tcW w:w="3112" w:type="dxa"/>
            <w:vAlign w:val="center"/>
          </w:tcPr>
          <w:p w14:paraId="4B1929E1" w14:textId="77777777" w:rsidR="00AC2BDD" w:rsidRDefault="00000000">
            <w:pPr>
              <w:pStyle w:val="afc"/>
              <w:rPr>
                <w:rFonts w:ascii="Times New Roman"/>
                <w:kern w:val="2"/>
                <w:szCs w:val="18"/>
              </w:rPr>
            </w:pPr>
            <w:r>
              <w:rPr>
                <w:rFonts w:ascii="Times New Roman"/>
                <w:kern w:val="2"/>
                <w:szCs w:val="18"/>
              </w:rPr>
              <w:t>250</w:t>
            </w:r>
          </w:p>
        </w:tc>
        <w:tc>
          <w:tcPr>
            <w:tcW w:w="3112" w:type="dxa"/>
            <w:vAlign w:val="center"/>
          </w:tcPr>
          <w:p w14:paraId="4B1929E2" w14:textId="77777777" w:rsidR="00AC2BDD" w:rsidRDefault="00000000">
            <w:pPr>
              <w:pStyle w:val="afc"/>
              <w:rPr>
                <w:rFonts w:ascii="Times New Roman"/>
              </w:rPr>
            </w:pPr>
            <w:r>
              <w:rPr>
                <w:rFonts w:ascii="Times New Roman"/>
                <w:kern w:val="2"/>
                <w:szCs w:val="18"/>
              </w:rPr>
              <w:t>60</w:t>
            </w:r>
          </w:p>
        </w:tc>
      </w:tr>
    </w:tbl>
    <w:p w14:paraId="4B1929E4" w14:textId="77777777" w:rsidR="00AC2BDD" w:rsidRDefault="00AC2BDD">
      <w:pPr>
        <w:pStyle w:val="af5"/>
        <w:ind w:firstLine="420"/>
        <w:rPr>
          <w:rFonts w:ascii="Times New Roman"/>
        </w:rPr>
      </w:pPr>
    </w:p>
    <w:p w14:paraId="4B1929E5" w14:textId="77777777" w:rsidR="00AC2BDD" w:rsidRDefault="00000000">
      <w:pPr>
        <w:pStyle w:val="af5"/>
        <w:ind w:firstLineChars="0" w:firstLine="0"/>
        <w:jc w:val="center"/>
        <w:rPr>
          <w:rFonts w:ascii="Times New Roman" w:eastAsia="FangSong_GB2312"/>
          <w:sz w:val="32"/>
          <w:szCs w:val="32"/>
        </w:rPr>
      </w:pPr>
      <w:r>
        <w:rPr>
          <w:rFonts w:ascii="Times New Roman" w:eastAsia="FangSong_GB2312"/>
          <w:noProof/>
          <w:sz w:val="32"/>
          <w:szCs w:val="32"/>
        </w:rPr>
        <w:drawing>
          <wp:inline distT="0" distB="0" distL="114300" distR="114300" wp14:anchorId="4B192DF1" wp14:editId="4B192DF2">
            <wp:extent cx="2943860" cy="1242060"/>
            <wp:effectExtent l="0" t="0" r="8890" b="5715"/>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pic:cNvPicPr>
                  </pic:nvPicPr>
                  <pic:blipFill>
                    <a:blip r:embed="rId17">
                      <a:grayscl/>
                    </a:blip>
                    <a:stretch>
                      <a:fillRect/>
                    </a:stretch>
                  </pic:blipFill>
                  <pic:spPr>
                    <a:xfrm>
                      <a:off x="0" y="0"/>
                      <a:ext cx="2943860" cy="1242060"/>
                    </a:xfrm>
                    <a:prstGeom prst="rect">
                      <a:avLst/>
                    </a:prstGeom>
                    <a:noFill/>
                    <a:ln>
                      <a:noFill/>
                    </a:ln>
                  </pic:spPr>
                </pic:pic>
              </a:graphicData>
            </a:graphic>
          </wp:inline>
        </w:drawing>
      </w:r>
    </w:p>
    <w:p w14:paraId="4B1929E6" w14:textId="77777777" w:rsidR="00AC2BDD" w:rsidRDefault="00000000">
      <w:pPr>
        <w:pStyle w:val="af4"/>
        <w:rPr>
          <w:rFonts w:ascii="Times New Roman"/>
        </w:rPr>
      </w:pPr>
      <w:r>
        <w:rPr>
          <w:rFonts w:ascii="Times New Roman"/>
        </w:rPr>
        <w:t>图中标志牌数值仅为示例。</w:t>
      </w:r>
    </w:p>
    <w:p w14:paraId="4B1929E7" w14:textId="77777777" w:rsidR="00AC2BDD" w:rsidRDefault="00000000">
      <w:pPr>
        <w:pStyle w:val="a2"/>
        <w:numPr>
          <w:ilvl w:val="0"/>
          <w:numId w:val="40"/>
        </w:numPr>
        <w:spacing w:before="156" w:after="156"/>
        <w:rPr>
          <w:rFonts w:ascii="Times New Roman"/>
        </w:rPr>
      </w:pPr>
      <w:bookmarkStart w:id="83" w:name="_Toc67579401"/>
      <w:r>
        <w:rPr>
          <w:rFonts w:ascii="Times New Roman"/>
        </w:rPr>
        <w:t>弯道试验场景示意图</w:t>
      </w:r>
      <w:bookmarkEnd w:id="83"/>
    </w:p>
    <w:p w14:paraId="4B1929E8" w14:textId="77777777" w:rsidR="00AC2BDD" w:rsidRDefault="00000000">
      <w:pPr>
        <w:pStyle w:val="ae"/>
        <w:numPr>
          <w:ilvl w:val="5"/>
          <w:numId w:val="9"/>
        </w:numPr>
        <w:spacing w:before="156" w:after="156"/>
        <w:rPr>
          <w:rFonts w:ascii="Times New Roman"/>
        </w:rPr>
      </w:pPr>
      <w:r>
        <w:rPr>
          <w:rFonts w:ascii="Times New Roman"/>
        </w:rPr>
        <w:t>试验方法</w:t>
      </w:r>
    </w:p>
    <w:p w14:paraId="4B1929E9" w14:textId="77777777" w:rsidR="00AC2BDD" w:rsidRDefault="00000000">
      <w:pPr>
        <w:pStyle w:val="af5"/>
        <w:ind w:firstLine="420"/>
        <w:rPr>
          <w:rFonts w:ascii="Times New Roman"/>
        </w:rPr>
      </w:pPr>
      <w:r>
        <w:rPr>
          <w:rFonts w:ascii="Times New Roman"/>
        </w:rPr>
        <w:t>根据所选定的最小弯道半径进行试验。系统激活后，试验车辆由长直道驶入并驶出弯道。</w:t>
      </w:r>
    </w:p>
    <w:p w14:paraId="4B1929EA" w14:textId="77777777" w:rsidR="00AC2BDD" w:rsidRDefault="00000000">
      <w:pPr>
        <w:pStyle w:val="ae"/>
        <w:numPr>
          <w:ilvl w:val="5"/>
          <w:numId w:val="9"/>
        </w:numPr>
        <w:spacing w:before="156" w:after="156"/>
        <w:rPr>
          <w:rFonts w:ascii="Times New Roman"/>
        </w:rPr>
      </w:pPr>
      <w:r>
        <w:rPr>
          <w:rFonts w:ascii="Times New Roman"/>
        </w:rPr>
        <w:t>通过要求</w:t>
      </w:r>
    </w:p>
    <w:p w14:paraId="4B1929EB" w14:textId="77777777" w:rsidR="00AC2BDD" w:rsidRDefault="00000000">
      <w:pPr>
        <w:pStyle w:val="af5"/>
        <w:ind w:firstLine="420"/>
        <w:rPr>
          <w:rFonts w:ascii="Times New Roman"/>
        </w:rPr>
      </w:pPr>
      <w:r>
        <w:rPr>
          <w:rFonts w:ascii="Times New Roman"/>
        </w:rPr>
        <w:t>试验车辆应满足以下要求：</w:t>
      </w:r>
    </w:p>
    <w:p w14:paraId="4B1929EC" w14:textId="77777777" w:rsidR="00AC2BDD" w:rsidRDefault="00000000">
      <w:pPr>
        <w:pStyle w:val="a3"/>
        <w:numPr>
          <w:ilvl w:val="0"/>
          <w:numId w:val="0"/>
        </w:numPr>
        <w:ind w:left="420"/>
        <w:rPr>
          <w:rFonts w:ascii="Times New Roman"/>
        </w:rPr>
      </w:pPr>
      <w:r>
        <w:rPr>
          <w:rFonts w:ascii="Times New Roman"/>
        </w:rPr>
        <w:t>（</w:t>
      </w:r>
      <w:r>
        <w:rPr>
          <w:rFonts w:ascii="Times New Roman"/>
        </w:rPr>
        <w:t>1</w:t>
      </w:r>
      <w:r>
        <w:rPr>
          <w:rFonts w:ascii="Times New Roman"/>
        </w:rPr>
        <w:t>）若试验车辆为乘用车，弯道内全程车速不低于</w:t>
      </w:r>
      <w:r>
        <w:rPr>
          <w:rFonts w:ascii="Times New Roman"/>
        </w:rPr>
        <w:t>0.75</w:t>
      </w:r>
      <w:r>
        <w:rPr>
          <w:rFonts w:ascii="Times New Roman"/>
        </w:rPr>
        <w:t>倍限速值；</w:t>
      </w:r>
    </w:p>
    <w:p w14:paraId="4B1929ED" w14:textId="77777777" w:rsidR="00AC2BDD" w:rsidRDefault="00000000">
      <w:pPr>
        <w:pStyle w:val="a3"/>
        <w:numPr>
          <w:ilvl w:val="0"/>
          <w:numId w:val="0"/>
        </w:numPr>
        <w:ind w:left="420"/>
        <w:rPr>
          <w:rFonts w:ascii="Times New Roman"/>
        </w:rPr>
      </w:pPr>
      <w:r>
        <w:rPr>
          <w:rFonts w:ascii="Times New Roman"/>
        </w:rPr>
        <w:t>（</w:t>
      </w:r>
      <w:r>
        <w:rPr>
          <w:rFonts w:ascii="Times New Roman"/>
        </w:rPr>
        <w:t>2</w:t>
      </w:r>
      <w:r>
        <w:rPr>
          <w:rFonts w:ascii="Times New Roman"/>
        </w:rPr>
        <w:t>）若试验车辆为商用车辆，弯道内全程车速不低于</w:t>
      </w:r>
      <w:r>
        <w:rPr>
          <w:rFonts w:ascii="Times New Roman"/>
        </w:rPr>
        <w:t>0.5</w:t>
      </w:r>
      <w:r>
        <w:rPr>
          <w:rFonts w:ascii="Times New Roman"/>
        </w:rPr>
        <w:t>倍限速值。</w:t>
      </w:r>
    </w:p>
    <w:p w14:paraId="4B1929EE" w14:textId="77777777" w:rsidR="00AC2BDD" w:rsidRDefault="00000000">
      <w:pPr>
        <w:pStyle w:val="ac"/>
        <w:spacing w:before="156" w:after="156"/>
        <w:rPr>
          <w:rFonts w:ascii="Times New Roman"/>
        </w:rPr>
      </w:pPr>
      <w:bookmarkStart w:id="84" w:name="_Toc73364503"/>
      <w:bookmarkStart w:id="85" w:name="_Toc67579367"/>
      <w:r>
        <w:rPr>
          <w:rFonts w:ascii="Times New Roman"/>
        </w:rPr>
        <w:t>道路交通基础设施与障碍物识别及响应</w:t>
      </w:r>
      <w:bookmarkEnd w:id="84"/>
    </w:p>
    <w:p w14:paraId="4B1929EF" w14:textId="77777777" w:rsidR="00AC2BDD" w:rsidRDefault="00000000">
      <w:pPr>
        <w:pStyle w:val="ad"/>
        <w:spacing w:before="156" w:after="156"/>
        <w:rPr>
          <w:rFonts w:ascii="Times New Roman"/>
        </w:rPr>
      </w:pPr>
      <w:r>
        <w:rPr>
          <w:rFonts w:ascii="Times New Roman"/>
        </w:rPr>
        <w:t>试验项目通过要求</w:t>
      </w:r>
    </w:p>
    <w:p w14:paraId="4B1929F0" w14:textId="77777777" w:rsidR="00AC2BDD" w:rsidRDefault="00000000">
      <w:pPr>
        <w:pStyle w:val="af5"/>
        <w:ind w:firstLine="420"/>
        <w:rPr>
          <w:rFonts w:ascii="Times New Roman"/>
        </w:rPr>
      </w:pPr>
      <w:r>
        <w:rPr>
          <w:rFonts w:ascii="Times New Roman"/>
        </w:rPr>
        <w:t>试验应证明</w:t>
      </w:r>
      <w:r>
        <w:rPr>
          <w:rFonts w:ascii="Times New Roman"/>
        </w:rPr>
        <w:t>ADS</w:t>
      </w:r>
      <w:r>
        <w:rPr>
          <w:rFonts w:ascii="Times New Roman"/>
        </w:rPr>
        <w:t>能够通过不同交通基础设施，</w:t>
      </w:r>
      <w:r>
        <w:rPr>
          <w:rFonts w:ascii="Times New Roman"/>
        </w:rPr>
        <w:t>ADS</w:t>
      </w:r>
      <w:r>
        <w:rPr>
          <w:rFonts w:ascii="Times New Roman"/>
        </w:rPr>
        <w:t>应保持车辆在本车道内以稳定状态行驶。同时应证明</w:t>
      </w:r>
      <w:r>
        <w:rPr>
          <w:rFonts w:ascii="Times New Roman"/>
        </w:rPr>
        <w:t>ADS</w:t>
      </w:r>
      <w:r>
        <w:rPr>
          <w:rFonts w:ascii="Times New Roman"/>
        </w:rPr>
        <w:t>能够对交通基础设施和障碍物进行识别，并做出合理的控制策略响应，避免于道路交通基础设施或障碍物发生碰撞。</w:t>
      </w:r>
    </w:p>
    <w:p w14:paraId="4B1929F1" w14:textId="77777777" w:rsidR="00AC2BDD" w:rsidRDefault="00000000">
      <w:pPr>
        <w:pStyle w:val="ad"/>
        <w:spacing w:before="156" w:after="156"/>
        <w:rPr>
          <w:rFonts w:ascii="Times New Roman"/>
        </w:rPr>
      </w:pPr>
      <w:r>
        <w:rPr>
          <w:rFonts w:ascii="Times New Roman"/>
        </w:rPr>
        <w:t>试验场景元素</w:t>
      </w:r>
    </w:p>
    <w:p w14:paraId="4B1929F2" w14:textId="77777777" w:rsidR="00AC2BDD" w:rsidRDefault="00000000">
      <w:pPr>
        <w:pStyle w:val="af5"/>
        <w:ind w:firstLine="420"/>
        <w:rPr>
          <w:rFonts w:ascii="Times New Roman"/>
        </w:rPr>
      </w:pPr>
      <w:r>
        <w:rPr>
          <w:rFonts w:ascii="Times New Roman"/>
        </w:rPr>
        <w:lastRenderedPageBreak/>
        <w:t>该试验应至少包含以下元素：</w:t>
      </w:r>
    </w:p>
    <w:p w14:paraId="4B1929F3" w14:textId="77777777" w:rsidR="00AC2BDD" w:rsidRDefault="00000000">
      <w:pPr>
        <w:pStyle w:val="af5"/>
        <w:ind w:firstLineChars="295" w:firstLine="619"/>
        <w:rPr>
          <w:rFonts w:ascii="Times New Roman"/>
        </w:rPr>
      </w:pPr>
      <w:r>
        <w:rPr>
          <w:rFonts w:ascii="Times New Roman"/>
        </w:rPr>
        <w:t>（</w:t>
      </w:r>
      <w:r>
        <w:rPr>
          <w:rFonts w:ascii="Times New Roman"/>
        </w:rPr>
        <w:t>a</w:t>
      </w:r>
      <w:r>
        <w:rPr>
          <w:rFonts w:ascii="Times New Roman"/>
        </w:rPr>
        <w:t>）试验车辆车速应覆盖</w:t>
      </w:r>
      <w:r>
        <w:rPr>
          <w:rFonts w:ascii="Times New Roman"/>
        </w:rPr>
        <w:t>ADS</w:t>
      </w:r>
      <w:r>
        <w:rPr>
          <w:rFonts w:ascii="Times New Roman"/>
        </w:rPr>
        <w:t>的整个速度范围。</w:t>
      </w:r>
    </w:p>
    <w:p w14:paraId="4B1929F4" w14:textId="77777777" w:rsidR="00AC2BDD" w:rsidRDefault="00000000">
      <w:pPr>
        <w:pStyle w:val="af5"/>
        <w:ind w:firstLineChars="295" w:firstLine="619"/>
        <w:rPr>
          <w:rFonts w:ascii="Times New Roman"/>
        </w:rPr>
      </w:pPr>
      <w:r>
        <w:rPr>
          <w:rFonts w:ascii="Times New Roman"/>
        </w:rPr>
        <w:t>（</w:t>
      </w:r>
      <w:r>
        <w:rPr>
          <w:rFonts w:ascii="Times New Roman"/>
        </w:rPr>
        <w:t>b</w:t>
      </w:r>
      <w:r>
        <w:rPr>
          <w:rFonts w:ascii="Times New Roman"/>
        </w:rPr>
        <w:t>）在</w:t>
      </w:r>
      <w:r>
        <w:rPr>
          <w:rFonts w:ascii="Times New Roman"/>
        </w:rPr>
        <w:t>ADS</w:t>
      </w:r>
      <w:r>
        <w:rPr>
          <w:rFonts w:ascii="Times New Roman"/>
        </w:rPr>
        <w:t>运行区域范围的不同道路交通基础设施。</w:t>
      </w:r>
    </w:p>
    <w:p w14:paraId="4B1929F5" w14:textId="77777777" w:rsidR="00AC2BDD" w:rsidRDefault="00000000">
      <w:pPr>
        <w:pStyle w:val="af5"/>
        <w:ind w:firstLineChars="295" w:firstLine="619"/>
        <w:rPr>
          <w:rFonts w:ascii="Times New Roman"/>
        </w:rPr>
      </w:pPr>
      <w:r>
        <w:rPr>
          <w:rFonts w:ascii="Times New Roman"/>
        </w:rPr>
        <w:t>（</w:t>
      </w:r>
      <w:r>
        <w:rPr>
          <w:rFonts w:ascii="Times New Roman"/>
        </w:rPr>
        <w:t>c</w:t>
      </w:r>
      <w:r>
        <w:rPr>
          <w:rFonts w:ascii="Times New Roman"/>
        </w:rPr>
        <w:t>）在</w:t>
      </w:r>
      <w:r>
        <w:rPr>
          <w:rFonts w:ascii="Times New Roman"/>
        </w:rPr>
        <w:t>ADS</w:t>
      </w:r>
      <w:r>
        <w:rPr>
          <w:rFonts w:ascii="Times New Roman"/>
        </w:rPr>
        <w:t>运行区域内的不同障碍物。</w:t>
      </w:r>
    </w:p>
    <w:p w14:paraId="4B1929F6" w14:textId="77777777" w:rsidR="00AC2BDD" w:rsidRDefault="00000000">
      <w:pPr>
        <w:pStyle w:val="ad"/>
        <w:spacing w:before="156" w:after="156"/>
        <w:rPr>
          <w:rFonts w:ascii="Times New Roman"/>
        </w:rPr>
      </w:pPr>
      <w:r>
        <w:rPr>
          <w:rFonts w:ascii="Times New Roman"/>
        </w:rPr>
        <w:t>试验场景</w:t>
      </w:r>
    </w:p>
    <w:p w14:paraId="4B1929F7" w14:textId="77777777" w:rsidR="00AC2BDD" w:rsidRDefault="00000000">
      <w:pPr>
        <w:pStyle w:val="af5"/>
        <w:ind w:firstLine="420"/>
        <w:rPr>
          <w:rFonts w:ascii="Times New Roman"/>
        </w:rPr>
      </w:pPr>
      <w:r>
        <w:rPr>
          <w:rFonts w:ascii="Times New Roman"/>
        </w:rPr>
        <w:t>第三方检测机构应至少测试以下试验场景，并可基于</w:t>
      </w:r>
      <w:r>
        <w:rPr>
          <w:rFonts w:ascii="Times New Roman"/>
        </w:rPr>
        <w:t>C.4.2.2</w:t>
      </w:r>
      <w:r>
        <w:rPr>
          <w:rFonts w:ascii="Times New Roman"/>
        </w:rPr>
        <w:t>试验场景元素基础上增加试验场景，通过要求参考</w:t>
      </w:r>
      <w:r>
        <w:rPr>
          <w:rFonts w:ascii="Times New Roman"/>
        </w:rPr>
        <w:t>4.2.1</w:t>
      </w:r>
      <w:r>
        <w:rPr>
          <w:rFonts w:ascii="Times New Roman"/>
        </w:rPr>
        <w:t>。</w:t>
      </w:r>
    </w:p>
    <w:p w14:paraId="4B1929F8" w14:textId="77777777" w:rsidR="00AC2BDD" w:rsidRDefault="00000000">
      <w:pPr>
        <w:pStyle w:val="ae"/>
        <w:spacing w:before="156" w:after="156"/>
        <w:rPr>
          <w:rFonts w:ascii="Times New Roman"/>
        </w:rPr>
      </w:pPr>
      <w:r>
        <w:rPr>
          <w:rFonts w:ascii="Times New Roman"/>
        </w:rPr>
        <w:t>隧道</w:t>
      </w:r>
      <w:bookmarkEnd w:id="85"/>
    </w:p>
    <w:p w14:paraId="4B1929F9" w14:textId="77777777" w:rsidR="00AC2BDD" w:rsidRDefault="00000000">
      <w:pPr>
        <w:pStyle w:val="ae"/>
        <w:numPr>
          <w:ilvl w:val="5"/>
          <w:numId w:val="9"/>
        </w:numPr>
        <w:spacing w:before="156" w:after="156"/>
        <w:rPr>
          <w:rFonts w:ascii="Times New Roman"/>
        </w:rPr>
      </w:pPr>
      <w:r>
        <w:rPr>
          <w:rFonts w:ascii="Times New Roman"/>
        </w:rPr>
        <w:t>试验场景</w:t>
      </w:r>
    </w:p>
    <w:p w14:paraId="4B1929FA" w14:textId="77777777" w:rsidR="00AC2BDD" w:rsidRDefault="00000000">
      <w:pPr>
        <w:pStyle w:val="af5"/>
        <w:ind w:firstLine="420"/>
        <w:rPr>
          <w:rFonts w:ascii="Times New Roman"/>
        </w:rPr>
      </w:pPr>
      <w:r>
        <w:rPr>
          <w:rFonts w:ascii="Times New Roman"/>
        </w:rPr>
        <w:t>试验道路为至少包含长度不小于</w:t>
      </w:r>
      <w:r>
        <w:rPr>
          <w:rFonts w:ascii="Times New Roman"/>
        </w:rPr>
        <w:t>100 m</w:t>
      </w:r>
      <w:r>
        <w:rPr>
          <w:rFonts w:ascii="Times New Roman"/>
        </w:rPr>
        <w:t>隧道的单向两车道。如图</w:t>
      </w:r>
      <w:r>
        <w:rPr>
          <w:rFonts w:ascii="Times New Roman"/>
        </w:rPr>
        <w:t>C-3</w:t>
      </w:r>
      <w:r>
        <w:rPr>
          <w:rFonts w:ascii="Times New Roman"/>
        </w:rPr>
        <w:t>所示。</w:t>
      </w:r>
    </w:p>
    <w:p w14:paraId="4B1929FB" w14:textId="77777777" w:rsidR="00AC2BDD" w:rsidRDefault="00000000">
      <w:pPr>
        <w:pStyle w:val="af5"/>
        <w:ind w:firstLineChars="0" w:firstLine="0"/>
        <w:jc w:val="center"/>
        <w:rPr>
          <w:rFonts w:ascii="Times New Roman"/>
        </w:rPr>
      </w:pPr>
      <w:r>
        <w:rPr>
          <w:rFonts w:ascii="Times New Roman"/>
          <w:noProof/>
        </w:rPr>
        <w:drawing>
          <wp:inline distT="0" distB="0" distL="114300" distR="114300" wp14:anchorId="4B192DF3" wp14:editId="4B192DF4">
            <wp:extent cx="2914015" cy="567055"/>
            <wp:effectExtent l="0" t="0" r="635" b="4445"/>
            <wp:docPr id="2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
                    <pic:cNvPicPr>
                      <a:picLocks noChangeAspect="1"/>
                    </pic:cNvPicPr>
                  </pic:nvPicPr>
                  <pic:blipFill>
                    <a:blip r:embed="rId18"/>
                    <a:stretch>
                      <a:fillRect/>
                    </a:stretch>
                  </pic:blipFill>
                  <pic:spPr>
                    <a:xfrm>
                      <a:off x="0" y="0"/>
                      <a:ext cx="2914015" cy="567055"/>
                    </a:xfrm>
                    <a:prstGeom prst="rect">
                      <a:avLst/>
                    </a:prstGeom>
                    <a:noFill/>
                    <a:ln>
                      <a:noFill/>
                    </a:ln>
                  </pic:spPr>
                </pic:pic>
              </a:graphicData>
            </a:graphic>
          </wp:inline>
        </w:drawing>
      </w:r>
    </w:p>
    <w:p w14:paraId="4B1929FC" w14:textId="77777777" w:rsidR="00AC2BDD" w:rsidRDefault="00000000">
      <w:pPr>
        <w:pStyle w:val="a2"/>
        <w:numPr>
          <w:ilvl w:val="0"/>
          <w:numId w:val="40"/>
        </w:numPr>
        <w:spacing w:before="156" w:after="156"/>
        <w:rPr>
          <w:rFonts w:ascii="Times New Roman"/>
        </w:rPr>
      </w:pPr>
      <w:bookmarkStart w:id="86" w:name="_Toc67579406"/>
      <w:r>
        <w:rPr>
          <w:rFonts w:ascii="Times New Roman"/>
        </w:rPr>
        <w:t>隧道试验场景示意图</w:t>
      </w:r>
      <w:bookmarkEnd w:id="86"/>
    </w:p>
    <w:p w14:paraId="4B1929FD" w14:textId="77777777" w:rsidR="00AC2BDD" w:rsidRDefault="00000000">
      <w:pPr>
        <w:pStyle w:val="ae"/>
        <w:numPr>
          <w:ilvl w:val="5"/>
          <w:numId w:val="9"/>
        </w:numPr>
        <w:spacing w:before="156" w:after="156"/>
        <w:rPr>
          <w:rFonts w:ascii="Times New Roman"/>
        </w:rPr>
      </w:pPr>
      <w:r>
        <w:rPr>
          <w:rFonts w:ascii="Times New Roman"/>
        </w:rPr>
        <w:t>试验方法</w:t>
      </w:r>
    </w:p>
    <w:p w14:paraId="4B1929FE" w14:textId="77777777" w:rsidR="00AC2BDD" w:rsidRDefault="00000000">
      <w:pPr>
        <w:pStyle w:val="af5"/>
        <w:ind w:firstLine="420"/>
        <w:rPr>
          <w:rFonts w:ascii="Times New Roman"/>
        </w:rPr>
      </w:pPr>
      <w:r>
        <w:rPr>
          <w:rFonts w:ascii="Times New Roman"/>
        </w:rPr>
        <w:t>试验车辆在车道内驶向隧道。</w:t>
      </w:r>
    </w:p>
    <w:p w14:paraId="4B1929FF" w14:textId="77777777" w:rsidR="00AC2BDD" w:rsidRDefault="00000000">
      <w:pPr>
        <w:pStyle w:val="ae"/>
        <w:numPr>
          <w:ilvl w:val="5"/>
          <w:numId w:val="9"/>
        </w:numPr>
        <w:spacing w:before="156" w:after="156"/>
        <w:rPr>
          <w:rFonts w:ascii="Times New Roman"/>
        </w:rPr>
      </w:pPr>
      <w:r>
        <w:rPr>
          <w:rFonts w:ascii="Times New Roman"/>
        </w:rPr>
        <w:t>通过要求</w:t>
      </w:r>
    </w:p>
    <w:p w14:paraId="4B192A00" w14:textId="77777777" w:rsidR="00AC2BDD" w:rsidRDefault="00000000">
      <w:pPr>
        <w:pStyle w:val="aff0"/>
        <w:numPr>
          <w:ilvl w:val="5"/>
          <w:numId w:val="0"/>
        </w:numPr>
        <w:ind w:left="141" w:firstLineChars="200" w:firstLine="420"/>
        <w:rPr>
          <w:rFonts w:ascii="Times New Roman" w:hAnsi="Times New Roman"/>
        </w:rPr>
      </w:pPr>
      <w:bookmarkStart w:id="87" w:name="_Hlk53490157"/>
      <w:r>
        <w:rPr>
          <w:rFonts w:ascii="Times New Roman" w:hAnsi="Times New Roman"/>
        </w:rPr>
        <w:t>（</w:t>
      </w:r>
      <w:r>
        <w:rPr>
          <w:rFonts w:ascii="Times New Roman" w:hAnsi="Times New Roman"/>
        </w:rPr>
        <w:t>1</w:t>
      </w:r>
      <w:r>
        <w:rPr>
          <w:rFonts w:ascii="Times New Roman" w:hAnsi="Times New Roman"/>
        </w:rPr>
        <w:t>）若不具备隧道通行功能，试验车辆应在进入隧道前发出超出设计运行范围的提示信息且不进入隧道区域。</w:t>
      </w:r>
    </w:p>
    <w:p w14:paraId="4B192A01" w14:textId="77777777" w:rsidR="00AC2BDD" w:rsidRDefault="00000000">
      <w:pPr>
        <w:pStyle w:val="aff0"/>
        <w:numPr>
          <w:ilvl w:val="5"/>
          <w:numId w:val="0"/>
        </w:numPr>
        <w:ind w:left="141" w:firstLineChars="200" w:firstLine="420"/>
        <w:rPr>
          <w:rFonts w:ascii="Times New Roman" w:hAnsi="Times New Roman"/>
        </w:rPr>
      </w:pPr>
      <w:r>
        <w:rPr>
          <w:rFonts w:ascii="Times New Roman" w:hAnsi="Times New Roman"/>
        </w:rPr>
        <w:t>（</w:t>
      </w:r>
      <w:r>
        <w:rPr>
          <w:rFonts w:ascii="Times New Roman" w:hAnsi="Times New Roman"/>
        </w:rPr>
        <w:t>2</w:t>
      </w:r>
      <w:r>
        <w:rPr>
          <w:rFonts w:ascii="Times New Roman" w:hAnsi="Times New Roman"/>
        </w:rPr>
        <w:t>）若具备隧道通行功能，试验车辆应保持相同车道驶入并驶出隧道。</w:t>
      </w:r>
    </w:p>
    <w:p w14:paraId="4B192A02" w14:textId="77777777" w:rsidR="00AC2BDD" w:rsidRDefault="00000000">
      <w:pPr>
        <w:pStyle w:val="ae"/>
        <w:spacing w:before="156" w:after="156"/>
        <w:rPr>
          <w:rFonts w:ascii="Times New Roman"/>
        </w:rPr>
      </w:pPr>
      <w:bookmarkStart w:id="88" w:name="_Toc67579369"/>
      <w:bookmarkEnd w:id="87"/>
      <w:r>
        <w:rPr>
          <w:rFonts w:ascii="Times New Roman"/>
        </w:rPr>
        <w:t>匝道</w:t>
      </w:r>
      <w:bookmarkEnd w:id="88"/>
    </w:p>
    <w:p w14:paraId="4B192A03" w14:textId="77777777" w:rsidR="00AC2BDD" w:rsidRDefault="00000000">
      <w:pPr>
        <w:pStyle w:val="ae"/>
        <w:numPr>
          <w:ilvl w:val="5"/>
          <w:numId w:val="9"/>
        </w:numPr>
        <w:spacing w:before="156" w:after="156"/>
        <w:rPr>
          <w:rFonts w:ascii="Times New Roman"/>
        </w:rPr>
      </w:pPr>
      <w:r>
        <w:rPr>
          <w:rFonts w:ascii="Times New Roman"/>
        </w:rPr>
        <w:t>试验场景</w:t>
      </w:r>
    </w:p>
    <w:p w14:paraId="4B192A04" w14:textId="77777777" w:rsidR="00AC2BDD" w:rsidRDefault="00000000">
      <w:pPr>
        <w:pStyle w:val="af5"/>
        <w:ind w:firstLine="420"/>
        <w:rPr>
          <w:rFonts w:ascii="Times New Roman"/>
        </w:rPr>
      </w:pPr>
      <w:r>
        <w:rPr>
          <w:rFonts w:ascii="Times New Roman"/>
        </w:rPr>
        <w:t>试验道路为由一条不少于</w:t>
      </w:r>
      <w:r>
        <w:rPr>
          <w:rFonts w:ascii="Times New Roman"/>
        </w:rPr>
        <w:t>100 m</w:t>
      </w:r>
      <w:r>
        <w:rPr>
          <w:rFonts w:ascii="Times New Roman"/>
        </w:rPr>
        <w:t>的匝道连接的两条长直道（长直道</w:t>
      </w:r>
      <w:r>
        <w:rPr>
          <w:rFonts w:ascii="Times New Roman"/>
        </w:rPr>
        <w:t>1</w:t>
      </w:r>
      <w:r>
        <w:rPr>
          <w:rFonts w:ascii="Times New Roman"/>
        </w:rPr>
        <w:t>和长直道</w:t>
      </w:r>
      <w:r>
        <w:rPr>
          <w:rFonts w:ascii="Times New Roman"/>
        </w:rPr>
        <w:t>2</w:t>
      </w:r>
      <w:r>
        <w:rPr>
          <w:rFonts w:ascii="Times New Roman"/>
        </w:rPr>
        <w:t>），道路均应至少为单向双车道。匝道入口处设置限速</w:t>
      </w:r>
      <w:r>
        <w:rPr>
          <w:rFonts w:ascii="Times New Roman"/>
        </w:rPr>
        <w:t>40 km/h</w:t>
      </w:r>
      <w:r>
        <w:rPr>
          <w:rFonts w:ascii="Times New Roman"/>
        </w:rPr>
        <w:t>的标志牌。如图</w:t>
      </w:r>
      <w:r>
        <w:rPr>
          <w:rFonts w:ascii="Times New Roman"/>
        </w:rPr>
        <w:t>C-4</w:t>
      </w:r>
      <w:r>
        <w:rPr>
          <w:rFonts w:ascii="Times New Roman"/>
        </w:rPr>
        <w:t>所示。</w:t>
      </w:r>
    </w:p>
    <w:p w14:paraId="4B192A05" w14:textId="77777777" w:rsidR="00AC2BDD" w:rsidRDefault="00000000">
      <w:pPr>
        <w:pStyle w:val="af5"/>
        <w:ind w:firstLineChars="0" w:firstLine="0"/>
        <w:jc w:val="center"/>
        <w:rPr>
          <w:rFonts w:ascii="Times New Roman" w:eastAsia="FangSong_GB2312"/>
          <w:sz w:val="32"/>
          <w:szCs w:val="32"/>
        </w:rPr>
      </w:pPr>
      <w:r>
        <w:rPr>
          <w:rFonts w:ascii="Times New Roman" w:eastAsia="FangSong_GB2312"/>
          <w:noProof/>
          <w:sz w:val="32"/>
          <w:szCs w:val="32"/>
        </w:rPr>
        <w:drawing>
          <wp:inline distT="0" distB="0" distL="114300" distR="114300" wp14:anchorId="4B192DF5" wp14:editId="4B192DF6">
            <wp:extent cx="3833495" cy="967105"/>
            <wp:effectExtent l="0" t="0" r="5080" b="4445"/>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19">
                      <a:grayscl/>
                    </a:blip>
                    <a:stretch>
                      <a:fillRect/>
                    </a:stretch>
                  </pic:blipFill>
                  <pic:spPr>
                    <a:xfrm>
                      <a:off x="0" y="0"/>
                      <a:ext cx="3833495" cy="967105"/>
                    </a:xfrm>
                    <a:prstGeom prst="rect">
                      <a:avLst/>
                    </a:prstGeom>
                    <a:noFill/>
                    <a:ln>
                      <a:noFill/>
                    </a:ln>
                  </pic:spPr>
                </pic:pic>
              </a:graphicData>
            </a:graphic>
          </wp:inline>
        </w:drawing>
      </w:r>
    </w:p>
    <w:p w14:paraId="4B192A06" w14:textId="77777777" w:rsidR="00AC2BDD" w:rsidRDefault="00000000">
      <w:pPr>
        <w:pStyle w:val="af4"/>
        <w:rPr>
          <w:rFonts w:ascii="Times New Roman"/>
        </w:rPr>
      </w:pPr>
      <w:r>
        <w:rPr>
          <w:rFonts w:ascii="Times New Roman"/>
        </w:rPr>
        <w:t>左边为长直道</w:t>
      </w:r>
      <w:r>
        <w:rPr>
          <w:rFonts w:ascii="Times New Roman"/>
        </w:rPr>
        <w:t>1</w:t>
      </w:r>
      <w:r>
        <w:rPr>
          <w:rFonts w:ascii="Times New Roman"/>
        </w:rPr>
        <w:t>，右边为长直道</w:t>
      </w:r>
      <w:r>
        <w:rPr>
          <w:rFonts w:ascii="Times New Roman"/>
        </w:rPr>
        <w:t>2.</w:t>
      </w:r>
    </w:p>
    <w:p w14:paraId="4B192A07" w14:textId="77777777" w:rsidR="00AC2BDD" w:rsidRDefault="00000000">
      <w:pPr>
        <w:pStyle w:val="a2"/>
        <w:numPr>
          <w:ilvl w:val="0"/>
          <w:numId w:val="40"/>
        </w:numPr>
        <w:spacing w:before="156" w:after="156"/>
        <w:rPr>
          <w:rFonts w:ascii="Times New Roman"/>
        </w:rPr>
      </w:pPr>
      <w:bookmarkStart w:id="89" w:name="_Toc67579408"/>
      <w:r>
        <w:rPr>
          <w:rFonts w:ascii="Times New Roman"/>
        </w:rPr>
        <w:t>匝道试验场景示意图</w:t>
      </w:r>
      <w:bookmarkEnd w:id="89"/>
    </w:p>
    <w:p w14:paraId="4B192A08" w14:textId="77777777" w:rsidR="00AC2BDD" w:rsidRDefault="00000000">
      <w:pPr>
        <w:pStyle w:val="ae"/>
        <w:numPr>
          <w:ilvl w:val="5"/>
          <w:numId w:val="9"/>
        </w:numPr>
        <w:spacing w:before="156" w:after="156"/>
        <w:rPr>
          <w:rFonts w:ascii="Times New Roman"/>
        </w:rPr>
      </w:pPr>
      <w:r>
        <w:rPr>
          <w:rFonts w:ascii="Times New Roman"/>
        </w:rPr>
        <w:t>试验方法</w:t>
      </w:r>
    </w:p>
    <w:p w14:paraId="4B192A09" w14:textId="77777777" w:rsidR="00AC2BDD" w:rsidRDefault="00000000">
      <w:pPr>
        <w:pStyle w:val="af5"/>
        <w:ind w:firstLine="420"/>
        <w:rPr>
          <w:rFonts w:ascii="Times New Roman"/>
        </w:rPr>
      </w:pPr>
      <w:r>
        <w:rPr>
          <w:rFonts w:ascii="Times New Roman"/>
        </w:rPr>
        <w:t>试验车辆根据路径设定并入最右侧车道后由长直道</w:t>
      </w:r>
      <w:r>
        <w:rPr>
          <w:rFonts w:ascii="Times New Roman"/>
        </w:rPr>
        <w:t>1</w:t>
      </w:r>
      <w:r>
        <w:rPr>
          <w:rFonts w:ascii="Times New Roman"/>
        </w:rPr>
        <w:t>行驶入匝道，通过并驶出匝道并入长直道</w:t>
      </w:r>
      <w:r>
        <w:rPr>
          <w:rFonts w:ascii="Times New Roman"/>
        </w:rPr>
        <w:t>2</w:t>
      </w:r>
      <w:r>
        <w:rPr>
          <w:rFonts w:ascii="Times New Roman"/>
        </w:rPr>
        <w:t>。试验车辆若不具备匝道行驶功能，则无需进行本场景试验。</w:t>
      </w:r>
    </w:p>
    <w:p w14:paraId="4B192A0A" w14:textId="77777777" w:rsidR="00AC2BDD" w:rsidRDefault="00000000">
      <w:pPr>
        <w:pStyle w:val="ae"/>
        <w:numPr>
          <w:ilvl w:val="5"/>
          <w:numId w:val="9"/>
        </w:numPr>
        <w:spacing w:before="156" w:after="156"/>
        <w:rPr>
          <w:rFonts w:ascii="Times New Roman"/>
        </w:rPr>
      </w:pPr>
      <w:r>
        <w:rPr>
          <w:rFonts w:ascii="Times New Roman"/>
        </w:rPr>
        <w:t>通过要求</w:t>
      </w:r>
    </w:p>
    <w:p w14:paraId="4B192A0B" w14:textId="77777777" w:rsidR="00AC2BDD" w:rsidRDefault="00000000">
      <w:pPr>
        <w:pStyle w:val="aff"/>
        <w:rPr>
          <w:rFonts w:ascii="Times New Roman"/>
        </w:rPr>
      </w:pPr>
      <w:r>
        <w:rPr>
          <w:rFonts w:ascii="Times New Roman"/>
        </w:rPr>
        <w:lastRenderedPageBreak/>
        <w:t>若试验车辆具备匝道通行功能，试验车辆应满足以下要求：</w:t>
      </w:r>
    </w:p>
    <w:p w14:paraId="4B192A0C" w14:textId="77777777" w:rsidR="00AC2BDD" w:rsidRDefault="00000000">
      <w:pPr>
        <w:pStyle w:val="aff"/>
        <w:rPr>
          <w:rFonts w:ascii="Times New Roman"/>
        </w:rPr>
      </w:pPr>
      <w:proofErr w:type="gramStart"/>
      <w:r>
        <w:rPr>
          <w:rFonts w:ascii="Times New Roman"/>
        </w:rPr>
        <w:t>a)</w:t>
      </w:r>
      <w:r>
        <w:rPr>
          <w:rFonts w:ascii="Times New Roman"/>
        </w:rPr>
        <w:t>在匝道车道内驶入</w:t>
      </w:r>
      <w:proofErr w:type="gramEnd"/>
      <w:r>
        <w:rPr>
          <w:rFonts w:ascii="Times New Roman"/>
        </w:rPr>
        <w:t>、驶出匝道并进入长直道</w:t>
      </w:r>
      <w:r>
        <w:rPr>
          <w:rFonts w:ascii="Times New Roman"/>
        </w:rPr>
        <w:t>2</w:t>
      </w:r>
      <w:r>
        <w:rPr>
          <w:rFonts w:ascii="Times New Roman"/>
        </w:rPr>
        <w:t>对应车道；</w:t>
      </w:r>
      <w:r>
        <w:rPr>
          <w:rFonts w:ascii="Times New Roman"/>
        </w:rPr>
        <w:t xml:space="preserve"> </w:t>
      </w:r>
    </w:p>
    <w:p w14:paraId="4B192A0D" w14:textId="77777777" w:rsidR="00AC2BDD" w:rsidRDefault="00000000">
      <w:pPr>
        <w:pStyle w:val="aff"/>
        <w:rPr>
          <w:rFonts w:ascii="Times New Roman"/>
        </w:rPr>
      </w:pPr>
      <w:proofErr w:type="gramStart"/>
      <w:r>
        <w:rPr>
          <w:rFonts w:ascii="Times New Roman"/>
        </w:rPr>
        <w:t>b)</w:t>
      </w:r>
      <w:r>
        <w:rPr>
          <w:rFonts w:ascii="Times New Roman"/>
        </w:rPr>
        <w:t>若试验车辆为乘用车</w:t>
      </w:r>
      <w:proofErr w:type="gramEnd"/>
      <w:r>
        <w:rPr>
          <w:rFonts w:ascii="Times New Roman"/>
        </w:rPr>
        <w:t>，匝道内行驶全程速度不低于</w:t>
      </w:r>
      <w:r>
        <w:rPr>
          <w:rFonts w:ascii="Times New Roman"/>
        </w:rPr>
        <w:t>15 km/h</w:t>
      </w:r>
      <w:r>
        <w:rPr>
          <w:rFonts w:ascii="Times New Roman"/>
        </w:rPr>
        <w:t>。</w:t>
      </w:r>
    </w:p>
    <w:p w14:paraId="4B192A0E" w14:textId="77777777" w:rsidR="00AC2BDD" w:rsidRDefault="00000000">
      <w:pPr>
        <w:pStyle w:val="ae"/>
        <w:spacing w:before="156" w:after="156"/>
        <w:rPr>
          <w:rFonts w:ascii="Times New Roman"/>
        </w:rPr>
      </w:pPr>
      <w:bookmarkStart w:id="90" w:name="_Toc67579370"/>
      <w:r>
        <w:rPr>
          <w:rFonts w:ascii="Times New Roman"/>
        </w:rPr>
        <w:t>收费站</w:t>
      </w:r>
      <w:bookmarkEnd w:id="90"/>
    </w:p>
    <w:p w14:paraId="4B192A0F" w14:textId="77777777" w:rsidR="00AC2BDD" w:rsidRDefault="00000000">
      <w:pPr>
        <w:pStyle w:val="ae"/>
        <w:numPr>
          <w:ilvl w:val="5"/>
          <w:numId w:val="9"/>
        </w:numPr>
        <w:spacing w:before="156" w:after="156"/>
        <w:rPr>
          <w:rFonts w:ascii="Times New Roman"/>
        </w:rPr>
      </w:pPr>
      <w:r>
        <w:rPr>
          <w:rFonts w:ascii="Times New Roman"/>
        </w:rPr>
        <w:t>试验场景</w:t>
      </w:r>
    </w:p>
    <w:p w14:paraId="4B192A10" w14:textId="77777777" w:rsidR="00AC2BDD" w:rsidRDefault="00000000">
      <w:pPr>
        <w:pStyle w:val="af5"/>
        <w:ind w:firstLine="420"/>
        <w:rPr>
          <w:rFonts w:ascii="Times New Roman"/>
        </w:rPr>
      </w:pPr>
      <w:r>
        <w:rPr>
          <w:rFonts w:ascii="Times New Roman"/>
        </w:rPr>
        <w:t>试验道路为至少包含一条车道并设置有收费站的长直道，收费站前设置收费站标志、减速带等。如图</w:t>
      </w:r>
      <w:r>
        <w:rPr>
          <w:rFonts w:ascii="Times New Roman"/>
        </w:rPr>
        <w:t>C-5</w:t>
      </w:r>
      <w:r>
        <w:rPr>
          <w:rFonts w:ascii="Times New Roman"/>
        </w:rPr>
        <w:t>所示。</w:t>
      </w:r>
    </w:p>
    <w:p w14:paraId="4B192A11" w14:textId="77777777" w:rsidR="00AC2BDD" w:rsidRDefault="00000000">
      <w:pPr>
        <w:pStyle w:val="af5"/>
        <w:ind w:firstLineChars="0" w:firstLine="0"/>
        <w:jc w:val="center"/>
        <w:rPr>
          <w:rFonts w:ascii="Times New Roman"/>
        </w:rPr>
      </w:pPr>
      <w:r>
        <w:rPr>
          <w:rFonts w:ascii="Times New Roman"/>
          <w:noProof/>
        </w:rPr>
        <mc:AlternateContent>
          <mc:Choice Requires="wps">
            <w:drawing>
              <wp:anchor distT="0" distB="0" distL="114300" distR="114300" simplePos="0" relativeHeight="251661312" behindDoc="0" locked="0" layoutInCell="1" allowOverlap="1" wp14:anchorId="4B192DF7" wp14:editId="4B192DF8">
                <wp:simplePos x="0" y="0"/>
                <wp:positionH relativeFrom="column">
                  <wp:posOffset>3255010</wp:posOffset>
                </wp:positionH>
                <wp:positionV relativeFrom="paragraph">
                  <wp:posOffset>146050</wp:posOffset>
                </wp:positionV>
                <wp:extent cx="425450" cy="173990"/>
                <wp:effectExtent l="0" t="0" r="3175" b="6985"/>
                <wp:wrapNone/>
                <wp:docPr id="20" name="矩形 20"/>
                <wp:cNvGraphicFramePr/>
                <a:graphic xmlns:a="http://schemas.openxmlformats.org/drawingml/2006/main">
                  <a:graphicData uri="http://schemas.microsoft.com/office/word/2010/wordprocessingShape">
                    <wps:wsp>
                      <wps:cNvSpPr/>
                      <wps:spPr>
                        <a:xfrm>
                          <a:off x="0" y="0"/>
                          <a:ext cx="425450" cy="173990"/>
                        </a:xfrm>
                        <a:prstGeom prst="rect">
                          <a:avLst/>
                        </a:prstGeom>
                        <a:solidFill>
                          <a:srgbClr val="5A5A5A"/>
                        </a:solidFill>
                        <a:ln>
                          <a:noFill/>
                        </a:ln>
                      </wps:spPr>
                      <wps:bodyPr upright="1"/>
                    </wps:wsp>
                  </a:graphicData>
                </a:graphic>
              </wp:anchor>
            </w:drawing>
          </mc:Choice>
          <mc:Fallback xmlns:wpsCustomData="http://www.wps.cn/officeDocument/2013/wpsCustomData">
            <w:pict>
              <v:rect id="_x0000_s1026" o:spid="_x0000_s1026" o:spt="1" style="position:absolute;left:0pt;margin-left:256.3pt;margin-top:11.5pt;height:13.7pt;width:33.5pt;z-index:251661312;mso-width-relative:page;mso-height-relative:page;" fillcolor="#5A5A5A" filled="t" stroked="f" coordsize="21600,21600" o:gfxdata="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z&#10;RZFQ1gAAAAkBAAAPAAAAAAAAAAEAIAAAACIAAABkcnMvZG93bnJldi54bWxQSwECFAAUAAAACACH&#10;TuJAHuu0G7QBAABgAwAADgAAAAAAAAABACAAAAAlAQAAZHJzL2Uyb0RvYy54bWxQSwUGAAAAAAYA&#10;BgBZAQAASwUAAAAA&#10;">
                <v:fill on="t" focussize="0,0"/>
                <v:stroke on="f"/>
                <v:imagedata o:title=""/>
                <o:lock v:ext="edit" aspectratio="f"/>
              </v:rect>
            </w:pict>
          </mc:Fallback>
        </mc:AlternateContent>
      </w:r>
      <w:r>
        <w:rPr>
          <w:rFonts w:ascii="Times New Roman"/>
        </w:rPr>
        <w:t>、</w:t>
      </w:r>
      <w:r>
        <w:rPr>
          <w:rFonts w:ascii="Times New Roman"/>
          <w:noProof/>
        </w:rPr>
        <w:drawing>
          <wp:inline distT="0" distB="0" distL="114300" distR="114300" wp14:anchorId="4B192DF9" wp14:editId="4B192DFA">
            <wp:extent cx="3489325" cy="1303020"/>
            <wp:effectExtent l="0" t="0" r="6350" b="1905"/>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pic:cNvPicPr>
                      <a:picLocks noChangeAspect="1"/>
                    </pic:cNvPicPr>
                  </pic:nvPicPr>
                  <pic:blipFill>
                    <a:blip r:embed="rId20">
                      <a:grayscl/>
                    </a:blip>
                    <a:stretch>
                      <a:fillRect/>
                    </a:stretch>
                  </pic:blipFill>
                  <pic:spPr>
                    <a:xfrm>
                      <a:off x="0" y="0"/>
                      <a:ext cx="3489325" cy="1303020"/>
                    </a:xfrm>
                    <a:prstGeom prst="rect">
                      <a:avLst/>
                    </a:prstGeom>
                    <a:noFill/>
                    <a:ln>
                      <a:noFill/>
                    </a:ln>
                  </pic:spPr>
                </pic:pic>
              </a:graphicData>
            </a:graphic>
          </wp:inline>
        </w:drawing>
      </w:r>
    </w:p>
    <w:p w14:paraId="4B192A12" w14:textId="77777777" w:rsidR="00AC2BDD" w:rsidRDefault="00000000">
      <w:pPr>
        <w:pStyle w:val="a2"/>
        <w:numPr>
          <w:ilvl w:val="0"/>
          <w:numId w:val="40"/>
        </w:numPr>
        <w:spacing w:before="156" w:after="156"/>
        <w:rPr>
          <w:rFonts w:ascii="Times New Roman"/>
        </w:rPr>
      </w:pPr>
      <w:bookmarkStart w:id="91" w:name="_Toc67579409"/>
      <w:r>
        <w:rPr>
          <w:rFonts w:ascii="Times New Roman"/>
        </w:rPr>
        <w:t>收费站试验场景示意图</w:t>
      </w:r>
      <w:bookmarkEnd w:id="91"/>
    </w:p>
    <w:p w14:paraId="4B192A13" w14:textId="77777777" w:rsidR="00AC2BDD" w:rsidRDefault="00000000">
      <w:pPr>
        <w:pStyle w:val="ae"/>
        <w:numPr>
          <w:ilvl w:val="5"/>
          <w:numId w:val="9"/>
        </w:numPr>
        <w:spacing w:before="156" w:after="156"/>
        <w:rPr>
          <w:rFonts w:ascii="Times New Roman"/>
        </w:rPr>
      </w:pPr>
      <w:r>
        <w:rPr>
          <w:rFonts w:ascii="Times New Roman"/>
        </w:rPr>
        <w:t>试验方法</w:t>
      </w:r>
    </w:p>
    <w:p w14:paraId="4B192A14" w14:textId="77777777" w:rsidR="00AC2BDD" w:rsidRDefault="00000000">
      <w:pPr>
        <w:pStyle w:val="af5"/>
        <w:ind w:firstLine="420"/>
        <w:rPr>
          <w:rFonts w:ascii="Times New Roman"/>
        </w:rPr>
      </w:pPr>
      <w:r>
        <w:rPr>
          <w:rFonts w:ascii="Times New Roman"/>
        </w:rPr>
        <w:t>试验车辆沿试验道路驶向收费站。当试验车辆最前端与收费站升降栏最小距离为</w:t>
      </w:r>
      <w:r>
        <w:rPr>
          <w:rFonts w:ascii="Times New Roman"/>
        </w:rPr>
        <w:t>20 m</w:t>
      </w:r>
      <w:r>
        <w:rPr>
          <w:rFonts w:ascii="Times New Roman"/>
        </w:rPr>
        <w:t>～</w:t>
      </w:r>
      <w:r>
        <w:rPr>
          <w:rFonts w:ascii="Times New Roman"/>
        </w:rPr>
        <w:t>30 m</w:t>
      </w:r>
      <w:r>
        <w:rPr>
          <w:rFonts w:ascii="Times New Roman"/>
        </w:rPr>
        <w:t>时，升降栏下降并于</w:t>
      </w:r>
      <w:bookmarkStart w:id="92" w:name="_Hlk66779631"/>
      <w:r>
        <w:rPr>
          <w:rFonts w:ascii="Times New Roman"/>
        </w:rPr>
        <w:t>试验车辆速度降为</w:t>
      </w:r>
      <w:r>
        <w:rPr>
          <w:rFonts w:ascii="Times New Roman"/>
        </w:rPr>
        <w:t>0 km/h</w:t>
      </w:r>
      <w:r>
        <w:rPr>
          <w:rFonts w:ascii="Times New Roman"/>
        </w:rPr>
        <w:t>后</w:t>
      </w:r>
      <w:bookmarkEnd w:id="92"/>
      <w:r>
        <w:rPr>
          <w:rFonts w:ascii="Times New Roman"/>
        </w:rPr>
        <w:t>升起。</w:t>
      </w:r>
    </w:p>
    <w:p w14:paraId="4B192A15" w14:textId="77777777" w:rsidR="00AC2BDD" w:rsidRDefault="00000000">
      <w:pPr>
        <w:pStyle w:val="ae"/>
        <w:numPr>
          <w:ilvl w:val="5"/>
          <w:numId w:val="9"/>
        </w:numPr>
        <w:spacing w:before="156" w:after="156"/>
        <w:rPr>
          <w:rFonts w:ascii="Times New Roman"/>
        </w:rPr>
      </w:pPr>
      <w:r>
        <w:rPr>
          <w:rFonts w:ascii="Times New Roman"/>
        </w:rPr>
        <w:t>通过要求</w:t>
      </w:r>
    </w:p>
    <w:p w14:paraId="4B192A16" w14:textId="77777777" w:rsidR="00AC2BDD" w:rsidRDefault="00000000">
      <w:pPr>
        <w:pStyle w:val="aff0"/>
        <w:numPr>
          <w:ilvl w:val="5"/>
          <w:numId w:val="0"/>
        </w:numPr>
        <w:ind w:firstLineChars="200" w:firstLine="420"/>
        <w:rPr>
          <w:rFonts w:ascii="Times New Roman" w:hAnsi="Times New Roman"/>
        </w:rPr>
      </w:pPr>
      <w:r>
        <w:rPr>
          <w:rFonts w:ascii="Times New Roman" w:hAnsi="Times New Roman"/>
        </w:rPr>
        <w:t>（</w:t>
      </w:r>
      <w:r>
        <w:rPr>
          <w:rFonts w:ascii="Times New Roman" w:hAnsi="Times New Roman"/>
        </w:rPr>
        <w:t>1</w:t>
      </w:r>
      <w:r>
        <w:rPr>
          <w:rFonts w:ascii="Times New Roman" w:hAnsi="Times New Roman"/>
        </w:rPr>
        <w:t>）若不具备收费站通行功能，试验车辆应在到达收费站前发出超出设计运行范围的提示信息。</w:t>
      </w:r>
    </w:p>
    <w:p w14:paraId="4B192A17" w14:textId="77777777" w:rsidR="00AC2BDD" w:rsidRDefault="00000000">
      <w:pPr>
        <w:pStyle w:val="aff0"/>
        <w:numPr>
          <w:ilvl w:val="5"/>
          <w:numId w:val="0"/>
        </w:numPr>
        <w:ind w:firstLineChars="200" w:firstLine="420"/>
        <w:rPr>
          <w:rFonts w:ascii="Times New Roman" w:hAnsi="Times New Roman"/>
        </w:rPr>
      </w:pPr>
      <w:r>
        <w:rPr>
          <w:rFonts w:ascii="Times New Roman" w:hAnsi="Times New Roman"/>
        </w:rPr>
        <w:t>（</w:t>
      </w:r>
      <w:r>
        <w:rPr>
          <w:rFonts w:ascii="Times New Roman" w:hAnsi="Times New Roman"/>
        </w:rPr>
        <w:t>2</w:t>
      </w:r>
      <w:r>
        <w:rPr>
          <w:rFonts w:ascii="Times New Roman" w:hAnsi="Times New Roman"/>
        </w:rPr>
        <w:t>）若具备收费站通行功能，试验车辆应在升降栏完全升起后</w:t>
      </w:r>
      <w:r>
        <w:rPr>
          <w:rFonts w:ascii="Times New Roman" w:hAnsi="Times New Roman"/>
        </w:rPr>
        <w:t>5 s</w:t>
      </w:r>
      <w:r>
        <w:rPr>
          <w:rFonts w:ascii="Times New Roman" w:hAnsi="Times New Roman"/>
        </w:rPr>
        <w:t>内起动。</w:t>
      </w:r>
    </w:p>
    <w:p w14:paraId="4B192A18" w14:textId="77777777" w:rsidR="00AC2BDD" w:rsidRDefault="00000000">
      <w:pPr>
        <w:pStyle w:val="ae"/>
        <w:spacing w:before="156" w:after="156"/>
        <w:rPr>
          <w:rFonts w:ascii="Times New Roman"/>
        </w:rPr>
      </w:pPr>
      <w:bookmarkStart w:id="93" w:name="_Toc67579374"/>
      <w:r>
        <w:rPr>
          <w:rFonts w:ascii="Times New Roman"/>
        </w:rPr>
        <w:t>施工车道</w:t>
      </w:r>
      <w:bookmarkEnd w:id="93"/>
    </w:p>
    <w:p w14:paraId="4B192A19" w14:textId="77777777" w:rsidR="00AC2BDD" w:rsidRDefault="00000000">
      <w:pPr>
        <w:pStyle w:val="ae"/>
        <w:numPr>
          <w:ilvl w:val="5"/>
          <w:numId w:val="9"/>
        </w:numPr>
        <w:spacing w:before="156" w:after="156"/>
        <w:rPr>
          <w:rFonts w:ascii="Times New Roman"/>
        </w:rPr>
      </w:pPr>
      <w:r>
        <w:rPr>
          <w:rFonts w:ascii="Times New Roman"/>
        </w:rPr>
        <w:t>试验场景</w:t>
      </w:r>
    </w:p>
    <w:p w14:paraId="4B192A1A" w14:textId="77777777" w:rsidR="00AC2BDD" w:rsidRDefault="00000000">
      <w:pPr>
        <w:pStyle w:val="af5"/>
        <w:ind w:firstLine="420"/>
        <w:rPr>
          <w:rFonts w:ascii="Times New Roman"/>
        </w:rPr>
      </w:pPr>
      <w:r>
        <w:rPr>
          <w:rFonts w:ascii="Times New Roman"/>
        </w:rPr>
        <w:t>试验道路至少为具备单向双车道的长直道，中间车道线为白色虚线。外侧车道依据道路施工长期作业区的交通控制要求摆放交通锥及交通标志等。如图</w:t>
      </w:r>
      <w:r>
        <w:rPr>
          <w:rFonts w:ascii="Times New Roman"/>
        </w:rPr>
        <w:t>C-6</w:t>
      </w:r>
      <w:r>
        <w:rPr>
          <w:rFonts w:ascii="Times New Roman"/>
        </w:rPr>
        <w:t>所示。</w:t>
      </w:r>
    </w:p>
    <w:p w14:paraId="4B192A1B" w14:textId="77777777" w:rsidR="00AC2BDD" w:rsidRDefault="00000000">
      <w:pPr>
        <w:pStyle w:val="af5"/>
        <w:ind w:firstLineChars="0" w:firstLine="0"/>
        <w:jc w:val="center"/>
        <w:rPr>
          <w:rFonts w:ascii="Times New Roman"/>
        </w:rPr>
      </w:pPr>
      <w:r>
        <w:rPr>
          <w:rFonts w:ascii="Times New Roman"/>
          <w:noProof/>
        </w:rPr>
        <w:drawing>
          <wp:inline distT="0" distB="0" distL="114300" distR="114300" wp14:anchorId="4B192DFB" wp14:editId="4B192DFC">
            <wp:extent cx="3930650" cy="1447165"/>
            <wp:effectExtent l="0" t="0" r="3175" b="635"/>
            <wp:docPr id="11" name="图片 15"/>
            <wp:cNvGraphicFramePr/>
            <a:graphic xmlns:a="http://schemas.openxmlformats.org/drawingml/2006/main">
              <a:graphicData uri="http://schemas.openxmlformats.org/drawingml/2006/picture">
                <pic:pic xmlns:pic="http://schemas.openxmlformats.org/drawingml/2006/picture">
                  <pic:nvPicPr>
                    <pic:cNvPr id="11" name="图片 15"/>
                    <pic:cNvPicPr/>
                  </pic:nvPicPr>
                  <pic:blipFill>
                    <a:blip r:embed="rId21"/>
                    <a:stretch>
                      <a:fillRect/>
                    </a:stretch>
                  </pic:blipFill>
                  <pic:spPr>
                    <a:xfrm>
                      <a:off x="0" y="0"/>
                      <a:ext cx="3930650" cy="1447165"/>
                    </a:xfrm>
                    <a:prstGeom prst="rect">
                      <a:avLst/>
                    </a:prstGeom>
                    <a:noFill/>
                    <a:ln>
                      <a:noFill/>
                    </a:ln>
                  </pic:spPr>
                </pic:pic>
              </a:graphicData>
            </a:graphic>
          </wp:inline>
        </w:drawing>
      </w:r>
    </w:p>
    <w:p w14:paraId="4B192A1C" w14:textId="77777777" w:rsidR="00AC2BDD" w:rsidRDefault="00000000">
      <w:pPr>
        <w:pStyle w:val="a2"/>
        <w:numPr>
          <w:ilvl w:val="0"/>
          <w:numId w:val="40"/>
        </w:numPr>
        <w:spacing w:before="156" w:after="156"/>
        <w:rPr>
          <w:rFonts w:ascii="Times New Roman"/>
        </w:rPr>
      </w:pPr>
      <w:bookmarkStart w:id="94" w:name="_Toc67579413"/>
      <w:r>
        <w:rPr>
          <w:rFonts w:ascii="Times New Roman"/>
        </w:rPr>
        <w:t>施工车道场景示意图</w:t>
      </w:r>
      <w:bookmarkEnd w:id="94"/>
    </w:p>
    <w:p w14:paraId="4B192A1D" w14:textId="77777777" w:rsidR="00AC2BDD" w:rsidRDefault="00000000">
      <w:pPr>
        <w:pStyle w:val="ae"/>
        <w:numPr>
          <w:ilvl w:val="5"/>
          <w:numId w:val="9"/>
        </w:numPr>
        <w:spacing w:before="156" w:after="156"/>
        <w:rPr>
          <w:rFonts w:ascii="Times New Roman"/>
        </w:rPr>
      </w:pPr>
      <w:r>
        <w:rPr>
          <w:rFonts w:ascii="Times New Roman"/>
        </w:rPr>
        <w:t>试验方法</w:t>
      </w:r>
    </w:p>
    <w:p w14:paraId="4B192A1E" w14:textId="77777777" w:rsidR="00AC2BDD" w:rsidRDefault="00000000">
      <w:pPr>
        <w:pStyle w:val="af5"/>
        <w:ind w:firstLine="420"/>
        <w:rPr>
          <w:rFonts w:ascii="Times New Roman"/>
        </w:rPr>
      </w:pPr>
      <w:r>
        <w:rPr>
          <w:rFonts w:ascii="Times New Roman"/>
        </w:rPr>
        <w:t>试验车辆在施工车道内驶向前方障碍物。</w:t>
      </w:r>
    </w:p>
    <w:p w14:paraId="4B192A1F" w14:textId="77777777" w:rsidR="00AC2BDD" w:rsidRDefault="00000000">
      <w:pPr>
        <w:pStyle w:val="ae"/>
        <w:numPr>
          <w:ilvl w:val="5"/>
          <w:numId w:val="9"/>
        </w:numPr>
        <w:spacing w:before="156" w:after="156"/>
        <w:rPr>
          <w:rFonts w:ascii="Times New Roman"/>
        </w:rPr>
      </w:pPr>
      <w:r>
        <w:rPr>
          <w:rFonts w:ascii="Times New Roman"/>
        </w:rPr>
        <w:lastRenderedPageBreak/>
        <w:t>通过要求</w:t>
      </w:r>
    </w:p>
    <w:p w14:paraId="4B192A20" w14:textId="77777777" w:rsidR="00AC2BDD" w:rsidRDefault="00000000">
      <w:pPr>
        <w:pStyle w:val="aff0"/>
        <w:numPr>
          <w:ilvl w:val="0"/>
          <w:numId w:val="0"/>
        </w:numPr>
        <w:ind w:firstLineChars="200" w:firstLine="420"/>
        <w:rPr>
          <w:rFonts w:ascii="Times New Roman" w:hAnsi="Times New Roman"/>
        </w:rPr>
      </w:pPr>
      <w:r>
        <w:rPr>
          <w:rFonts w:ascii="Times New Roman" w:hAnsi="Times New Roman"/>
        </w:rPr>
        <w:t>（</w:t>
      </w:r>
      <w:r>
        <w:rPr>
          <w:rFonts w:ascii="Times New Roman" w:hAnsi="Times New Roman"/>
        </w:rPr>
        <w:t>1</w:t>
      </w:r>
      <w:r>
        <w:rPr>
          <w:rFonts w:ascii="Times New Roman" w:hAnsi="Times New Roman"/>
        </w:rPr>
        <w:t>）若不具备换道行驶功能，试验车辆应在行驶过程中或在车辆静止后发出超出设计运行范围提示信息，停止于本车道内且不与障碍物发生碰撞。</w:t>
      </w:r>
    </w:p>
    <w:p w14:paraId="4B192A21" w14:textId="77777777" w:rsidR="00AC2BDD" w:rsidRDefault="00000000">
      <w:pPr>
        <w:pStyle w:val="af9"/>
        <w:numPr>
          <w:ilvl w:val="0"/>
          <w:numId w:val="0"/>
        </w:numPr>
        <w:ind w:firstLineChars="200" w:firstLine="420"/>
        <w:rPr>
          <w:rFonts w:ascii="Times New Roman"/>
        </w:rPr>
      </w:pPr>
      <w:r>
        <w:rPr>
          <w:rFonts w:ascii="Times New Roman"/>
        </w:rPr>
        <w:t>（</w:t>
      </w:r>
      <w:r>
        <w:rPr>
          <w:rFonts w:ascii="Times New Roman"/>
        </w:rPr>
        <w:t>2</w:t>
      </w:r>
      <w:r>
        <w:rPr>
          <w:rFonts w:ascii="Times New Roman"/>
        </w:rPr>
        <w:t>）若具备换道行驶功能，试验车辆应采用变更车道绕行障碍物。</w:t>
      </w:r>
    </w:p>
    <w:p w14:paraId="4B192A22" w14:textId="77777777" w:rsidR="00AC2BDD" w:rsidRDefault="00000000">
      <w:pPr>
        <w:pStyle w:val="ae"/>
        <w:spacing w:before="156" w:after="156"/>
        <w:rPr>
          <w:rFonts w:ascii="Times New Roman"/>
        </w:rPr>
      </w:pPr>
      <w:r>
        <w:rPr>
          <w:rFonts w:ascii="Times New Roman"/>
        </w:rPr>
        <w:t>交通事故</w:t>
      </w:r>
    </w:p>
    <w:p w14:paraId="4B192A23" w14:textId="77777777" w:rsidR="00AC2BDD" w:rsidRDefault="00000000">
      <w:pPr>
        <w:pStyle w:val="ae"/>
        <w:numPr>
          <w:ilvl w:val="5"/>
          <w:numId w:val="9"/>
        </w:numPr>
        <w:spacing w:before="156" w:after="156"/>
        <w:rPr>
          <w:rFonts w:ascii="Times New Roman"/>
        </w:rPr>
      </w:pPr>
      <w:r>
        <w:rPr>
          <w:rFonts w:ascii="Times New Roman"/>
        </w:rPr>
        <w:t>试验场景</w:t>
      </w:r>
    </w:p>
    <w:p w14:paraId="4B192A24" w14:textId="77777777" w:rsidR="00AC2BDD" w:rsidRDefault="00000000">
      <w:pPr>
        <w:spacing w:line="360" w:lineRule="auto"/>
        <w:ind w:firstLine="480"/>
        <w:rPr>
          <w:rFonts w:ascii="Times New Roman" w:eastAsia="SimSun" w:hAnsi="Times New Roman" w:cs="Times New Roman"/>
          <w:sz w:val="21"/>
          <w:szCs w:val="52"/>
          <w:lang w:eastAsia="zh-CN"/>
        </w:rPr>
      </w:pPr>
      <w:r>
        <w:rPr>
          <w:rFonts w:ascii="Times New Roman" w:eastAsia="SimSun" w:hAnsi="Times New Roman" w:cs="Times New Roman"/>
          <w:sz w:val="21"/>
          <w:szCs w:val="52"/>
          <w:lang w:eastAsia="zh-CN"/>
        </w:rPr>
        <w:t>测试道路为至少包含两条车道的长直道，试验车辆驶向前方事故区域，</w:t>
      </w:r>
      <w:r>
        <w:rPr>
          <w:rFonts w:ascii="Times New Roman" w:eastAsia="SimSun" w:hAnsi="Times New Roman" w:cs="Times New Roman" w:hint="eastAsia"/>
          <w:sz w:val="21"/>
          <w:szCs w:val="52"/>
          <w:lang w:eastAsia="zh-CN"/>
        </w:rPr>
        <w:t>事故</w:t>
      </w:r>
      <w:r>
        <w:rPr>
          <w:rFonts w:ascii="Times New Roman" w:eastAsia="SimSun" w:hAnsi="Times New Roman" w:cs="Times New Roman"/>
          <w:sz w:val="21"/>
          <w:szCs w:val="52"/>
          <w:lang w:eastAsia="zh-CN"/>
        </w:rPr>
        <w:t>区域包括静止行人及乘用车，行人</w:t>
      </w:r>
      <w:r>
        <w:rPr>
          <w:rFonts w:ascii="Times New Roman" w:eastAsia="SimSun" w:hAnsi="Times New Roman" w:cs="Times New Roman" w:hint="eastAsia"/>
          <w:sz w:val="21"/>
          <w:szCs w:val="52"/>
          <w:lang w:eastAsia="zh-CN"/>
        </w:rPr>
        <w:t>距离</w:t>
      </w:r>
      <w:r>
        <w:rPr>
          <w:rFonts w:ascii="Times New Roman" w:eastAsia="SimSun" w:hAnsi="Times New Roman" w:cs="Times New Roman"/>
          <w:sz w:val="21"/>
          <w:szCs w:val="52"/>
          <w:lang w:eastAsia="zh-CN"/>
        </w:rPr>
        <w:t>目标车辆后端</w:t>
      </w:r>
      <w:r>
        <w:rPr>
          <w:rFonts w:ascii="Times New Roman" w:eastAsia="SimSun" w:hAnsi="Times New Roman" w:cs="Times New Roman"/>
          <w:sz w:val="21"/>
          <w:szCs w:val="52"/>
          <w:lang w:eastAsia="zh-CN"/>
        </w:rPr>
        <w:t>1m</w:t>
      </w:r>
      <w:r>
        <w:rPr>
          <w:rFonts w:ascii="Times New Roman" w:eastAsia="SimSun" w:hAnsi="Times New Roman" w:cs="Times New Roman"/>
          <w:sz w:val="21"/>
          <w:szCs w:val="52"/>
          <w:lang w:eastAsia="zh-CN"/>
        </w:rPr>
        <w:t>，如图</w:t>
      </w:r>
      <w:r>
        <w:rPr>
          <w:rFonts w:ascii="Times New Roman" w:eastAsia="SimSun" w:hAnsi="Times New Roman" w:cs="Times New Roman"/>
          <w:sz w:val="21"/>
          <w:szCs w:val="52"/>
          <w:lang w:eastAsia="zh-CN"/>
        </w:rPr>
        <w:t>C-7</w:t>
      </w:r>
      <w:r>
        <w:rPr>
          <w:rFonts w:ascii="Times New Roman" w:eastAsia="SimSun" w:hAnsi="Times New Roman" w:cs="Times New Roman"/>
          <w:sz w:val="21"/>
          <w:szCs w:val="52"/>
          <w:lang w:eastAsia="zh-CN"/>
        </w:rPr>
        <w:t>所示。</w:t>
      </w:r>
    </w:p>
    <w:p w14:paraId="4B192A25" w14:textId="77777777" w:rsidR="00AC2BDD" w:rsidRDefault="00000000">
      <w:pPr>
        <w:spacing w:line="360" w:lineRule="auto"/>
        <w:ind w:firstLine="480"/>
        <w:jc w:val="center"/>
        <w:rPr>
          <w:rFonts w:ascii="Times New Roman" w:eastAsia="SimSun" w:hAnsi="Times New Roman" w:cs="Times New Roman"/>
          <w:sz w:val="21"/>
          <w:szCs w:val="52"/>
          <w:lang w:eastAsia="zh-CN"/>
        </w:rPr>
      </w:pPr>
      <w:r>
        <w:rPr>
          <w:noProof/>
        </w:rPr>
        <w:drawing>
          <wp:inline distT="0" distB="0" distL="114300" distR="114300" wp14:anchorId="4B192DFD" wp14:editId="4B192DFE">
            <wp:extent cx="2444115" cy="915670"/>
            <wp:effectExtent l="0" t="0" r="3810" b="8255"/>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22"/>
                    <a:stretch>
                      <a:fillRect/>
                    </a:stretch>
                  </pic:blipFill>
                  <pic:spPr>
                    <a:xfrm>
                      <a:off x="0" y="0"/>
                      <a:ext cx="2444115" cy="915670"/>
                    </a:xfrm>
                    <a:prstGeom prst="rect">
                      <a:avLst/>
                    </a:prstGeom>
                    <a:noFill/>
                    <a:ln>
                      <a:noFill/>
                    </a:ln>
                  </pic:spPr>
                </pic:pic>
              </a:graphicData>
            </a:graphic>
          </wp:inline>
        </w:drawing>
      </w:r>
    </w:p>
    <w:p w14:paraId="4B192A26" w14:textId="77777777" w:rsidR="00AC2BDD" w:rsidRDefault="00AC2BDD">
      <w:pPr>
        <w:pStyle w:val="Caption"/>
        <w:rPr>
          <w:rFonts w:ascii="Times New Roman" w:hAnsi="Times New Roman" w:cs="Times New Roman"/>
        </w:rPr>
      </w:pPr>
    </w:p>
    <w:p w14:paraId="4B192A27" w14:textId="77777777" w:rsidR="00AC2BDD" w:rsidRDefault="00000000">
      <w:pPr>
        <w:pStyle w:val="a2"/>
        <w:numPr>
          <w:ilvl w:val="0"/>
          <w:numId w:val="40"/>
        </w:numPr>
        <w:spacing w:before="156" w:after="156"/>
        <w:rPr>
          <w:rFonts w:ascii="Times New Roman"/>
        </w:rPr>
      </w:pPr>
      <w:r>
        <w:rPr>
          <w:rFonts w:ascii="Times New Roman"/>
        </w:rPr>
        <w:t>交通事故场景示意图</w:t>
      </w:r>
    </w:p>
    <w:p w14:paraId="4B192A28" w14:textId="77777777" w:rsidR="00AC2BDD" w:rsidRDefault="00000000">
      <w:pPr>
        <w:pStyle w:val="ae"/>
        <w:numPr>
          <w:ilvl w:val="5"/>
          <w:numId w:val="9"/>
        </w:numPr>
        <w:spacing w:before="156" w:after="156"/>
        <w:rPr>
          <w:rFonts w:ascii="Times New Roman"/>
          <w:sz w:val="24"/>
          <w:szCs w:val="28"/>
        </w:rPr>
      </w:pPr>
      <w:r>
        <w:rPr>
          <w:rFonts w:ascii="Times New Roman"/>
        </w:rPr>
        <w:t>试验方法</w:t>
      </w:r>
    </w:p>
    <w:p w14:paraId="4B192A29" w14:textId="77777777" w:rsidR="00AC2BDD" w:rsidRDefault="00000000">
      <w:pPr>
        <w:spacing w:line="360" w:lineRule="auto"/>
        <w:ind w:firstLine="480"/>
        <w:rPr>
          <w:rFonts w:ascii="Times New Roman" w:eastAsia="SimSun" w:hAnsi="Times New Roman" w:cs="Times New Roman"/>
          <w:sz w:val="21"/>
          <w:szCs w:val="52"/>
          <w:lang w:eastAsia="zh-CN"/>
        </w:rPr>
      </w:pPr>
      <w:r>
        <w:rPr>
          <w:rFonts w:ascii="Times New Roman" w:eastAsia="SimSun" w:hAnsi="Times New Roman" w:cs="Times New Roman"/>
          <w:sz w:val="21"/>
          <w:szCs w:val="52"/>
          <w:lang w:eastAsia="zh-CN"/>
        </w:rPr>
        <w:t>试验车辆沿试验道路驶向目标车辆。</w:t>
      </w:r>
    </w:p>
    <w:p w14:paraId="4B192A2A" w14:textId="77777777" w:rsidR="00AC2BDD" w:rsidRDefault="00000000">
      <w:pPr>
        <w:pStyle w:val="ae"/>
        <w:numPr>
          <w:ilvl w:val="5"/>
          <w:numId w:val="9"/>
        </w:numPr>
        <w:spacing w:before="156" w:after="156"/>
        <w:rPr>
          <w:rFonts w:ascii="Times New Roman"/>
        </w:rPr>
      </w:pPr>
      <w:r>
        <w:rPr>
          <w:rFonts w:ascii="Times New Roman"/>
        </w:rPr>
        <w:t>通过要求</w:t>
      </w:r>
    </w:p>
    <w:p w14:paraId="4B192A2B" w14:textId="77777777" w:rsidR="00AC2BDD" w:rsidRDefault="00000000">
      <w:pPr>
        <w:spacing w:line="360" w:lineRule="auto"/>
        <w:ind w:firstLine="480"/>
        <w:rPr>
          <w:rFonts w:ascii="Times New Roman" w:eastAsia="SimSun" w:hAnsi="Times New Roman" w:cs="Times New Roman"/>
          <w:sz w:val="21"/>
          <w:szCs w:val="52"/>
          <w:lang w:eastAsia="zh-CN"/>
        </w:rPr>
      </w:pPr>
      <w:r>
        <w:rPr>
          <w:rFonts w:ascii="Times New Roman" w:eastAsia="SimSun" w:hAnsi="Times New Roman" w:cs="Times New Roman"/>
          <w:sz w:val="21"/>
          <w:szCs w:val="52"/>
          <w:lang w:eastAsia="zh-CN"/>
        </w:rPr>
        <w:t>（</w:t>
      </w:r>
      <w:r>
        <w:rPr>
          <w:rFonts w:ascii="Times New Roman" w:eastAsia="SimSun" w:hAnsi="Times New Roman" w:cs="Times New Roman"/>
          <w:sz w:val="21"/>
          <w:szCs w:val="52"/>
          <w:lang w:eastAsia="zh-CN"/>
        </w:rPr>
        <w:t>1</w:t>
      </w:r>
      <w:r>
        <w:rPr>
          <w:rFonts w:ascii="Times New Roman" w:eastAsia="SimSun" w:hAnsi="Times New Roman" w:cs="Times New Roman"/>
          <w:sz w:val="21"/>
          <w:szCs w:val="52"/>
          <w:lang w:eastAsia="zh-CN"/>
        </w:rPr>
        <w:t>）若不具备换道行驶功能，试验车辆应在行驶过程中或在车辆静止后发出超出设计运行范围提示信息，停止于本车道内且不与行人和静止车辆发生碰撞。</w:t>
      </w:r>
    </w:p>
    <w:p w14:paraId="4B192A2C" w14:textId="77777777" w:rsidR="00AC2BDD" w:rsidRDefault="00000000">
      <w:pPr>
        <w:spacing w:line="360" w:lineRule="auto"/>
        <w:ind w:firstLine="480"/>
        <w:rPr>
          <w:rFonts w:ascii="Times New Roman" w:eastAsia="SimSun" w:hAnsi="Times New Roman" w:cs="Times New Roman"/>
          <w:sz w:val="21"/>
          <w:szCs w:val="52"/>
          <w:lang w:eastAsia="zh-CN"/>
        </w:rPr>
      </w:pPr>
      <w:r>
        <w:rPr>
          <w:rFonts w:ascii="Times New Roman" w:eastAsia="SimSun" w:hAnsi="Times New Roman" w:cs="Times New Roman"/>
          <w:sz w:val="21"/>
          <w:szCs w:val="52"/>
          <w:lang w:eastAsia="zh-CN"/>
        </w:rPr>
        <w:t>（</w:t>
      </w:r>
      <w:r>
        <w:rPr>
          <w:rFonts w:ascii="Times New Roman" w:eastAsia="SimSun" w:hAnsi="Times New Roman" w:cs="Times New Roman"/>
          <w:sz w:val="21"/>
          <w:szCs w:val="52"/>
          <w:lang w:eastAsia="zh-CN"/>
        </w:rPr>
        <w:t>2</w:t>
      </w:r>
      <w:r>
        <w:rPr>
          <w:rFonts w:ascii="Times New Roman" w:eastAsia="SimSun" w:hAnsi="Times New Roman" w:cs="Times New Roman"/>
          <w:sz w:val="21"/>
          <w:szCs w:val="52"/>
          <w:lang w:eastAsia="zh-CN"/>
        </w:rPr>
        <w:t>）若具备换道行驶功能，试验车辆应采用变更车道绕开行人和静止车辆。</w:t>
      </w:r>
    </w:p>
    <w:p w14:paraId="4B192A2D" w14:textId="77777777" w:rsidR="00AC2BDD" w:rsidRDefault="00000000">
      <w:pPr>
        <w:pStyle w:val="ac"/>
        <w:spacing w:before="156" w:after="156"/>
        <w:rPr>
          <w:rFonts w:ascii="Times New Roman"/>
        </w:rPr>
      </w:pPr>
      <w:r>
        <w:rPr>
          <w:rFonts w:ascii="Times New Roman"/>
        </w:rPr>
        <w:t>周边车辆行驶状态识别及响应</w:t>
      </w:r>
    </w:p>
    <w:p w14:paraId="4B192A2E" w14:textId="77777777" w:rsidR="00AC2BDD" w:rsidRDefault="00000000">
      <w:pPr>
        <w:pStyle w:val="ad"/>
        <w:spacing w:before="156" w:after="156"/>
        <w:rPr>
          <w:rFonts w:ascii="Times New Roman"/>
        </w:rPr>
      </w:pPr>
      <w:r>
        <w:rPr>
          <w:rFonts w:ascii="Times New Roman"/>
        </w:rPr>
        <w:t>试验项目要求</w:t>
      </w:r>
    </w:p>
    <w:p w14:paraId="4B192A2F" w14:textId="77777777" w:rsidR="00AC2BDD" w:rsidRDefault="00000000">
      <w:pPr>
        <w:pStyle w:val="a0"/>
        <w:numPr>
          <w:ilvl w:val="0"/>
          <w:numId w:val="0"/>
        </w:numPr>
        <w:ind w:left="363" w:firstLineChars="200" w:firstLine="420"/>
        <w:rPr>
          <w:rFonts w:ascii="Times New Roman"/>
          <w:sz w:val="21"/>
          <w:szCs w:val="21"/>
        </w:rPr>
      </w:pPr>
      <w:r>
        <w:rPr>
          <w:rFonts w:ascii="Times New Roman"/>
          <w:sz w:val="21"/>
          <w:szCs w:val="21"/>
        </w:rPr>
        <w:t>试验应证明自动驾驶系统在定义的速度范围内可正确识别车辆周围的静止车辆、行驶车辆、切入、切出车辆、道路使用者或完全或部分堵塞的车道</w:t>
      </w:r>
      <w:bookmarkStart w:id="95" w:name="OLE_LINK14"/>
      <w:r>
        <w:rPr>
          <w:rFonts w:ascii="Times New Roman"/>
          <w:sz w:val="21"/>
          <w:szCs w:val="21"/>
        </w:rPr>
        <w:t>等，并能够及时响应，保持与前方车辆所需的安全距离，避免发生碰撞。</w:t>
      </w:r>
    </w:p>
    <w:p w14:paraId="4B192A30" w14:textId="77777777" w:rsidR="00AC2BDD" w:rsidRDefault="00000000">
      <w:pPr>
        <w:pStyle w:val="ad"/>
        <w:spacing w:before="156" w:after="156"/>
        <w:rPr>
          <w:rFonts w:ascii="Times New Roman"/>
        </w:rPr>
      </w:pPr>
      <w:r>
        <w:rPr>
          <w:rFonts w:ascii="Times New Roman"/>
        </w:rPr>
        <w:t>试验场景元素</w:t>
      </w:r>
    </w:p>
    <w:p w14:paraId="4B192A31" w14:textId="77777777" w:rsidR="00AC2BDD" w:rsidRDefault="00000000">
      <w:pPr>
        <w:pStyle w:val="a0"/>
        <w:numPr>
          <w:ilvl w:val="0"/>
          <w:numId w:val="0"/>
        </w:numPr>
        <w:spacing w:line="360" w:lineRule="auto"/>
        <w:ind w:left="363" w:firstLineChars="200" w:firstLine="420"/>
        <w:rPr>
          <w:rFonts w:ascii="Times New Roman"/>
          <w:sz w:val="21"/>
          <w:szCs w:val="21"/>
        </w:rPr>
      </w:pPr>
      <w:r>
        <w:rPr>
          <w:rFonts w:ascii="Times New Roman"/>
          <w:sz w:val="21"/>
          <w:szCs w:val="21"/>
        </w:rPr>
        <w:t>该项试验应至少考虑以下元素或包含以下场景条件：</w:t>
      </w:r>
    </w:p>
    <w:p w14:paraId="4B192A32" w14:textId="77777777" w:rsidR="00AC2BDD" w:rsidRDefault="00000000">
      <w:pPr>
        <w:pStyle w:val="ListParagraph"/>
        <w:numPr>
          <w:ilvl w:val="0"/>
          <w:numId w:val="41"/>
        </w:numPr>
        <w:tabs>
          <w:tab w:val="left" w:pos="2967"/>
          <w:tab w:val="left" w:pos="2968"/>
        </w:tabs>
        <w:spacing w:line="360" w:lineRule="auto"/>
        <w:ind w:right="1383" w:hanging="566"/>
        <w:rPr>
          <w:rFonts w:ascii="Times New Roman" w:eastAsia="SimSun" w:hAnsi="Times New Roman" w:cs="Times New Roman"/>
          <w:sz w:val="21"/>
          <w:szCs w:val="21"/>
          <w:lang w:eastAsia="zh-CN"/>
        </w:rPr>
      </w:pPr>
      <w:bookmarkStart w:id="96" w:name="OLE_LINK11"/>
      <w:bookmarkStart w:id="97" w:name="OLE_LINK10"/>
      <w:bookmarkEnd w:id="95"/>
      <w:r>
        <w:rPr>
          <w:rFonts w:ascii="Times New Roman" w:eastAsia="SimSun" w:hAnsi="Times New Roman" w:cs="Times New Roman"/>
          <w:sz w:val="21"/>
          <w:szCs w:val="21"/>
          <w:lang w:eastAsia="zh-CN"/>
        </w:rPr>
        <w:t>有静止或行驶的乘用车目标；</w:t>
      </w:r>
    </w:p>
    <w:bookmarkEnd w:id="96"/>
    <w:bookmarkEnd w:id="97"/>
    <w:p w14:paraId="4B192A33" w14:textId="77777777" w:rsidR="00AC2BDD" w:rsidRDefault="00000000">
      <w:pPr>
        <w:pStyle w:val="ListParagraph"/>
        <w:numPr>
          <w:ilvl w:val="0"/>
          <w:numId w:val="41"/>
        </w:numPr>
        <w:tabs>
          <w:tab w:val="left" w:pos="2967"/>
          <w:tab w:val="left" w:pos="2968"/>
        </w:tabs>
        <w:spacing w:line="360" w:lineRule="auto"/>
        <w:ind w:right="1383" w:hanging="566"/>
        <w:rPr>
          <w:rFonts w:ascii="Times New Roman" w:eastAsia="SimSun" w:hAnsi="Times New Roman" w:cs="Times New Roman"/>
          <w:sz w:val="21"/>
          <w:szCs w:val="21"/>
          <w:lang w:eastAsia="zh-CN"/>
        </w:rPr>
      </w:pPr>
      <w:r>
        <w:rPr>
          <w:rFonts w:ascii="Times New Roman" w:eastAsia="SimSun" w:hAnsi="Times New Roman" w:cs="Times New Roman"/>
          <w:sz w:val="21"/>
          <w:szCs w:val="21"/>
          <w:lang w:eastAsia="zh-CN"/>
        </w:rPr>
        <w:t>静止或行驶的固定式两轮机动车目标；</w:t>
      </w:r>
    </w:p>
    <w:p w14:paraId="4B192A34" w14:textId="77777777" w:rsidR="00AC2BDD" w:rsidRDefault="00000000">
      <w:pPr>
        <w:pStyle w:val="ListParagraph"/>
        <w:numPr>
          <w:ilvl w:val="0"/>
          <w:numId w:val="41"/>
        </w:numPr>
        <w:tabs>
          <w:tab w:val="left" w:pos="2967"/>
          <w:tab w:val="left" w:pos="2968"/>
        </w:tabs>
        <w:spacing w:line="360" w:lineRule="auto"/>
        <w:ind w:right="1383" w:hanging="566"/>
        <w:rPr>
          <w:rFonts w:ascii="Times New Roman" w:eastAsia="SimSun" w:hAnsi="Times New Roman" w:cs="Times New Roman"/>
          <w:sz w:val="21"/>
          <w:szCs w:val="21"/>
          <w:lang w:eastAsia="zh-CN"/>
        </w:rPr>
      </w:pPr>
      <w:r>
        <w:rPr>
          <w:rFonts w:ascii="Times New Roman" w:eastAsia="SimSun" w:hAnsi="Times New Roman" w:cs="Times New Roman"/>
          <w:sz w:val="21"/>
          <w:szCs w:val="21"/>
          <w:lang w:eastAsia="zh-CN"/>
        </w:rPr>
        <w:t>目标车辆部分位于车道内；</w:t>
      </w:r>
    </w:p>
    <w:p w14:paraId="4B192A35" w14:textId="77777777" w:rsidR="00AC2BDD" w:rsidRDefault="00000000">
      <w:pPr>
        <w:pStyle w:val="ListParagraph"/>
        <w:numPr>
          <w:ilvl w:val="0"/>
          <w:numId w:val="41"/>
        </w:numPr>
        <w:tabs>
          <w:tab w:val="left" w:pos="2967"/>
          <w:tab w:val="left" w:pos="2968"/>
        </w:tabs>
        <w:spacing w:line="360" w:lineRule="auto"/>
        <w:ind w:right="1383" w:hanging="566"/>
        <w:rPr>
          <w:rFonts w:ascii="Times New Roman" w:eastAsia="SimSun" w:hAnsi="Times New Roman" w:cs="Times New Roman"/>
          <w:sz w:val="21"/>
          <w:szCs w:val="21"/>
          <w:lang w:eastAsia="zh-CN"/>
        </w:rPr>
      </w:pPr>
      <w:r>
        <w:rPr>
          <w:rFonts w:ascii="Times New Roman" w:eastAsia="SimSun" w:hAnsi="Times New Roman" w:cs="Times New Roman"/>
          <w:sz w:val="21"/>
          <w:szCs w:val="21"/>
          <w:lang w:eastAsia="zh-CN"/>
        </w:rPr>
        <w:lastRenderedPageBreak/>
        <w:t>多个连续目标车辆阻塞车道（例如，按以下顺序：自动驾驶车辆</w:t>
      </w:r>
      <w:r>
        <w:rPr>
          <w:rFonts w:ascii="Times New Roman" w:eastAsia="SimSun" w:hAnsi="Times New Roman" w:cs="Times New Roman"/>
          <w:sz w:val="21"/>
          <w:szCs w:val="21"/>
          <w:lang w:eastAsia="zh-CN"/>
        </w:rPr>
        <w:t>-</w:t>
      </w:r>
      <w:r>
        <w:rPr>
          <w:rFonts w:ascii="Times New Roman" w:eastAsia="SimSun" w:hAnsi="Times New Roman" w:cs="Times New Roman"/>
          <w:sz w:val="21"/>
          <w:szCs w:val="21"/>
          <w:lang w:eastAsia="zh-CN"/>
        </w:rPr>
        <w:t>两轮车</w:t>
      </w:r>
      <w:r>
        <w:rPr>
          <w:rFonts w:ascii="Times New Roman" w:eastAsia="SimSun" w:hAnsi="Times New Roman" w:cs="Times New Roman"/>
          <w:sz w:val="21"/>
          <w:szCs w:val="21"/>
          <w:lang w:eastAsia="zh-CN"/>
        </w:rPr>
        <w:t>-</w:t>
      </w:r>
      <w:r>
        <w:rPr>
          <w:rFonts w:ascii="Times New Roman" w:eastAsia="SimSun" w:hAnsi="Times New Roman" w:cs="Times New Roman"/>
          <w:sz w:val="21"/>
          <w:szCs w:val="21"/>
          <w:lang w:eastAsia="zh-CN"/>
        </w:rPr>
        <w:t>乘用车）；</w:t>
      </w:r>
    </w:p>
    <w:p w14:paraId="4B192A36" w14:textId="77777777" w:rsidR="00AC2BDD" w:rsidRDefault="00000000">
      <w:pPr>
        <w:pStyle w:val="ListParagraph"/>
        <w:numPr>
          <w:ilvl w:val="0"/>
          <w:numId w:val="41"/>
        </w:numPr>
        <w:tabs>
          <w:tab w:val="left" w:pos="2967"/>
          <w:tab w:val="left" w:pos="2968"/>
        </w:tabs>
        <w:spacing w:line="360" w:lineRule="auto"/>
        <w:ind w:right="1383" w:hanging="566"/>
        <w:rPr>
          <w:rFonts w:ascii="Times New Roman" w:eastAsia="SimSun" w:hAnsi="Times New Roman" w:cs="Times New Roman"/>
          <w:sz w:val="21"/>
          <w:szCs w:val="21"/>
          <w:lang w:eastAsia="zh-CN"/>
        </w:rPr>
      </w:pPr>
      <w:r>
        <w:rPr>
          <w:rFonts w:ascii="Times New Roman" w:eastAsia="SimSun" w:hAnsi="Times New Roman" w:cs="Times New Roman"/>
          <w:sz w:val="21"/>
          <w:szCs w:val="21"/>
          <w:lang w:eastAsia="zh-CN"/>
        </w:rPr>
        <w:t>不同半径的弯道；</w:t>
      </w:r>
    </w:p>
    <w:p w14:paraId="4B192A37" w14:textId="77777777" w:rsidR="00AC2BDD" w:rsidRDefault="00000000">
      <w:pPr>
        <w:pStyle w:val="ListParagraph"/>
        <w:numPr>
          <w:ilvl w:val="0"/>
          <w:numId w:val="41"/>
        </w:numPr>
        <w:tabs>
          <w:tab w:val="left" w:pos="2967"/>
          <w:tab w:val="left" w:pos="2968"/>
        </w:tabs>
        <w:spacing w:line="360" w:lineRule="auto"/>
        <w:ind w:right="1383" w:hanging="566"/>
        <w:rPr>
          <w:rFonts w:ascii="Times New Roman" w:eastAsia="SimSun" w:hAnsi="Times New Roman" w:cs="Times New Roman"/>
          <w:sz w:val="21"/>
          <w:szCs w:val="21"/>
          <w:lang w:eastAsia="zh-CN"/>
        </w:rPr>
      </w:pPr>
      <w:r>
        <w:rPr>
          <w:rFonts w:ascii="Times New Roman" w:eastAsia="SimSun" w:hAnsi="Times New Roman" w:cs="Times New Roman"/>
          <w:sz w:val="21"/>
          <w:szCs w:val="21"/>
          <w:lang w:eastAsia="zh-CN"/>
        </w:rPr>
        <w:t>目标车辆在车道中的不同横向位置；</w:t>
      </w:r>
    </w:p>
    <w:p w14:paraId="4B192A38" w14:textId="77777777" w:rsidR="00AC2BDD" w:rsidRDefault="00000000">
      <w:pPr>
        <w:pStyle w:val="ListParagraph"/>
        <w:numPr>
          <w:ilvl w:val="0"/>
          <w:numId w:val="41"/>
        </w:numPr>
        <w:tabs>
          <w:tab w:val="left" w:pos="2967"/>
          <w:tab w:val="left" w:pos="2968"/>
        </w:tabs>
        <w:spacing w:line="360" w:lineRule="auto"/>
        <w:ind w:right="1383" w:hanging="566"/>
        <w:rPr>
          <w:rFonts w:ascii="Times New Roman" w:eastAsia="SimSun" w:hAnsi="Times New Roman" w:cs="Times New Roman"/>
          <w:sz w:val="21"/>
          <w:szCs w:val="21"/>
          <w:lang w:eastAsia="zh-CN"/>
        </w:rPr>
      </w:pPr>
      <w:bookmarkStart w:id="98" w:name="OLE_LINK15"/>
      <w:bookmarkStart w:id="99" w:name="OLE_LINK16"/>
      <w:r>
        <w:rPr>
          <w:rFonts w:ascii="Times New Roman" w:eastAsia="SimSun" w:hAnsi="Times New Roman" w:cs="Times New Roman"/>
          <w:sz w:val="21"/>
          <w:szCs w:val="21"/>
          <w:lang w:eastAsia="zh-CN"/>
        </w:rPr>
        <w:t>前方目标车辆以不同减速度减速至静止；</w:t>
      </w:r>
    </w:p>
    <w:bookmarkEnd w:id="98"/>
    <w:bookmarkEnd w:id="99"/>
    <w:p w14:paraId="4B192A39" w14:textId="77777777" w:rsidR="00AC2BDD" w:rsidRDefault="00000000">
      <w:pPr>
        <w:pStyle w:val="ListParagraph"/>
        <w:numPr>
          <w:ilvl w:val="0"/>
          <w:numId w:val="41"/>
        </w:numPr>
        <w:tabs>
          <w:tab w:val="left" w:pos="2967"/>
          <w:tab w:val="left" w:pos="2968"/>
        </w:tabs>
        <w:spacing w:line="360" w:lineRule="auto"/>
        <w:ind w:right="1383" w:hanging="566"/>
        <w:rPr>
          <w:rFonts w:ascii="Times New Roman" w:eastAsia="SimSun" w:hAnsi="Times New Roman" w:cs="Times New Roman"/>
          <w:sz w:val="21"/>
          <w:szCs w:val="21"/>
          <w:lang w:eastAsia="zh-CN"/>
        </w:rPr>
      </w:pPr>
      <w:r>
        <w:rPr>
          <w:rFonts w:ascii="Times New Roman" w:eastAsia="SimSun" w:hAnsi="Times New Roman" w:cs="Times New Roman"/>
          <w:sz w:val="21"/>
          <w:szCs w:val="21"/>
          <w:lang w:eastAsia="zh-CN"/>
        </w:rPr>
        <w:t>周围车辆以不同的</w:t>
      </w:r>
      <w:r>
        <w:rPr>
          <w:rFonts w:ascii="Times New Roman" w:eastAsia="SimSun" w:hAnsi="Times New Roman" w:cs="Times New Roman"/>
          <w:sz w:val="21"/>
          <w:szCs w:val="21"/>
          <w:lang w:eastAsia="zh-CN"/>
        </w:rPr>
        <w:t>TTC</w:t>
      </w:r>
      <w:r>
        <w:rPr>
          <w:rFonts w:ascii="Times New Roman" w:eastAsia="SimSun" w:hAnsi="Times New Roman" w:cs="Times New Roman"/>
          <w:sz w:val="21"/>
          <w:szCs w:val="21"/>
          <w:lang w:eastAsia="zh-CN"/>
        </w:rPr>
        <w:t>、相对速度和换道时间切入本车道；</w:t>
      </w:r>
    </w:p>
    <w:p w14:paraId="4B192A3A" w14:textId="77777777" w:rsidR="00AC2BDD" w:rsidRDefault="00000000">
      <w:pPr>
        <w:pStyle w:val="ListParagraph"/>
        <w:numPr>
          <w:ilvl w:val="0"/>
          <w:numId w:val="41"/>
        </w:numPr>
        <w:tabs>
          <w:tab w:val="left" w:pos="2967"/>
          <w:tab w:val="left" w:pos="2968"/>
        </w:tabs>
        <w:spacing w:line="360" w:lineRule="auto"/>
        <w:ind w:right="1383" w:hanging="566"/>
        <w:rPr>
          <w:rFonts w:ascii="Times New Roman" w:eastAsia="SimSun" w:hAnsi="Times New Roman" w:cs="Times New Roman"/>
          <w:sz w:val="21"/>
          <w:szCs w:val="21"/>
          <w:lang w:eastAsia="zh-CN"/>
        </w:rPr>
      </w:pPr>
      <w:r>
        <w:rPr>
          <w:rFonts w:ascii="Times New Roman" w:eastAsia="SimSun" w:hAnsi="Times New Roman" w:cs="Times New Roman"/>
          <w:sz w:val="21"/>
          <w:szCs w:val="21"/>
          <w:lang w:eastAsia="zh-CN"/>
        </w:rPr>
        <w:t>目标车换道后本车道前方出现的静止二轮车、乘用车、行人等目标物。</w:t>
      </w:r>
    </w:p>
    <w:p w14:paraId="4B192A3B" w14:textId="77777777" w:rsidR="00AC2BDD" w:rsidRDefault="00AC2BDD">
      <w:pPr>
        <w:pStyle w:val="af5"/>
        <w:ind w:firstLine="420"/>
        <w:rPr>
          <w:rFonts w:ascii="Times New Roman"/>
        </w:rPr>
      </w:pPr>
    </w:p>
    <w:p w14:paraId="4B192A3C" w14:textId="77777777" w:rsidR="00AC2BDD" w:rsidRDefault="00000000">
      <w:pPr>
        <w:pStyle w:val="ad"/>
        <w:spacing w:before="156" w:after="156"/>
        <w:rPr>
          <w:rFonts w:ascii="Times New Roman"/>
        </w:rPr>
      </w:pPr>
      <w:r>
        <w:rPr>
          <w:rFonts w:ascii="Times New Roman"/>
        </w:rPr>
        <w:t>试验场景</w:t>
      </w:r>
    </w:p>
    <w:p w14:paraId="4B192A3D" w14:textId="77777777" w:rsidR="00AC2BDD" w:rsidRDefault="00000000">
      <w:pPr>
        <w:pStyle w:val="af5"/>
        <w:ind w:firstLine="420"/>
        <w:rPr>
          <w:rFonts w:ascii="Times New Roman"/>
        </w:rPr>
      </w:pPr>
      <w:r>
        <w:rPr>
          <w:rFonts w:ascii="Times New Roman"/>
        </w:rPr>
        <w:t>第三方检测机构应至少测试以下试验场景，并可基于</w:t>
      </w:r>
      <w:r>
        <w:rPr>
          <w:rFonts w:ascii="Times New Roman"/>
        </w:rPr>
        <w:t>C.4.3.2</w:t>
      </w:r>
      <w:r>
        <w:rPr>
          <w:rFonts w:ascii="Times New Roman"/>
        </w:rPr>
        <w:t>试验场景元素基础上增加试验场景，通过要求参考</w:t>
      </w:r>
      <w:r>
        <w:rPr>
          <w:rFonts w:ascii="Times New Roman"/>
        </w:rPr>
        <w:t>C.4.3.1</w:t>
      </w:r>
      <w:r>
        <w:rPr>
          <w:rFonts w:ascii="Times New Roman"/>
        </w:rPr>
        <w:t>。</w:t>
      </w:r>
    </w:p>
    <w:p w14:paraId="4B192A3E" w14:textId="77777777" w:rsidR="00AC2BDD" w:rsidRDefault="00000000">
      <w:pPr>
        <w:pStyle w:val="ae"/>
        <w:spacing w:before="156" w:after="156"/>
        <w:rPr>
          <w:rFonts w:ascii="Times New Roman"/>
        </w:rPr>
      </w:pPr>
      <w:bookmarkStart w:id="100" w:name="_Toc67579375"/>
      <w:bookmarkStart w:id="101" w:name="_Hlk59789340"/>
      <w:r>
        <w:rPr>
          <w:rFonts w:ascii="Times New Roman"/>
        </w:rPr>
        <w:t>静止车辆占用部分车道</w:t>
      </w:r>
      <w:bookmarkEnd w:id="100"/>
    </w:p>
    <w:bookmarkEnd w:id="101"/>
    <w:p w14:paraId="4B192A3F" w14:textId="77777777" w:rsidR="00AC2BDD" w:rsidRDefault="00000000">
      <w:pPr>
        <w:pStyle w:val="ae"/>
        <w:numPr>
          <w:ilvl w:val="5"/>
          <w:numId w:val="9"/>
        </w:numPr>
        <w:spacing w:before="156" w:after="156"/>
        <w:rPr>
          <w:rFonts w:ascii="Times New Roman"/>
        </w:rPr>
      </w:pPr>
      <w:r>
        <w:rPr>
          <w:rFonts w:ascii="Times New Roman"/>
        </w:rPr>
        <w:t>试验场景</w:t>
      </w:r>
    </w:p>
    <w:p w14:paraId="4B192A40" w14:textId="77777777" w:rsidR="00AC2BDD" w:rsidRDefault="00000000">
      <w:pPr>
        <w:pStyle w:val="af5"/>
        <w:ind w:firstLine="420"/>
        <w:rPr>
          <w:rFonts w:ascii="Times New Roman"/>
        </w:rPr>
      </w:pPr>
      <w:r>
        <w:rPr>
          <w:rFonts w:ascii="Times New Roman"/>
        </w:rPr>
        <w:t>试验道路至少为具备单向双车道的长直道，中间车道线为白色虚线，最左侧车道线为双黄实线。目标车辆占用试验车辆行驶车道横向距离</w:t>
      </w:r>
      <w:bookmarkStart w:id="102" w:name="_Hlk59789622"/>
      <w:r>
        <w:rPr>
          <w:rFonts w:ascii="Times New Roman"/>
        </w:rPr>
        <w:t>1 m</w:t>
      </w:r>
      <w:r>
        <w:rPr>
          <w:rFonts w:ascii="Times New Roman"/>
        </w:rPr>
        <w:t>～</w:t>
      </w:r>
      <w:r>
        <w:rPr>
          <w:rFonts w:ascii="Times New Roman"/>
        </w:rPr>
        <w:t>1.2 m</w:t>
      </w:r>
      <w:bookmarkEnd w:id="102"/>
      <w:r>
        <w:rPr>
          <w:rFonts w:ascii="Times New Roman"/>
        </w:rPr>
        <w:t>静止停放且纵向轴线与中间车道线夹角不大于</w:t>
      </w:r>
      <w:r>
        <w:rPr>
          <w:rFonts w:ascii="Times New Roman"/>
        </w:rPr>
        <w:t>30°</w:t>
      </w:r>
      <w:r>
        <w:rPr>
          <w:rFonts w:ascii="Times New Roman"/>
        </w:rPr>
        <w:t>。如图</w:t>
      </w:r>
      <w:r>
        <w:rPr>
          <w:rFonts w:ascii="Times New Roman"/>
        </w:rPr>
        <w:t>C-8</w:t>
      </w:r>
      <w:r>
        <w:rPr>
          <w:rFonts w:ascii="Times New Roman"/>
        </w:rPr>
        <w:t>所示。</w:t>
      </w:r>
    </w:p>
    <w:p w14:paraId="4B192A41" w14:textId="77777777" w:rsidR="00AC2BDD" w:rsidRDefault="00000000">
      <w:pPr>
        <w:pStyle w:val="af5"/>
        <w:ind w:firstLineChars="0" w:firstLine="0"/>
        <w:jc w:val="center"/>
        <w:rPr>
          <w:rFonts w:ascii="Times New Roman"/>
        </w:rPr>
      </w:pPr>
      <w:r>
        <w:rPr>
          <w:rFonts w:ascii="Times New Roman"/>
          <w:noProof/>
        </w:rPr>
        <w:drawing>
          <wp:inline distT="0" distB="0" distL="114300" distR="114300" wp14:anchorId="4B192DFF" wp14:editId="4B192E00">
            <wp:extent cx="2609850" cy="1167765"/>
            <wp:effectExtent l="0" t="0" r="0" b="3810"/>
            <wp:docPr id="2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pic:cNvPicPr>
                      <a:picLocks noChangeAspect="1"/>
                    </pic:cNvPicPr>
                  </pic:nvPicPr>
                  <pic:blipFill>
                    <a:blip r:embed="rId23"/>
                    <a:stretch>
                      <a:fillRect/>
                    </a:stretch>
                  </pic:blipFill>
                  <pic:spPr>
                    <a:xfrm>
                      <a:off x="0" y="0"/>
                      <a:ext cx="2609850" cy="1167765"/>
                    </a:xfrm>
                    <a:prstGeom prst="rect">
                      <a:avLst/>
                    </a:prstGeom>
                    <a:noFill/>
                    <a:ln>
                      <a:noFill/>
                    </a:ln>
                  </pic:spPr>
                </pic:pic>
              </a:graphicData>
            </a:graphic>
          </wp:inline>
        </w:drawing>
      </w:r>
      <w:r>
        <w:rPr>
          <w:rFonts w:ascii="Times New Roman"/>
        </w:rPr>
        <w:t xml:space="preserve"> </w:t>
      </w:r>
    </w:p>
    <w:p w14:paraId="4B192A42" w14:textId="77777777" w:rsidR="00AC2BDD" w:rsidRDefault="00000000">
      <w:pPr>
        <w:pStyle w:val="a2"/>
        <w:numPr>
          <w:ilvl w:val="0"/>
          <w:numId w:val="40"/>
        </w:numPr>
        <w:spacing w:before="156" w:after="156"/>
        <w:rPr>
          <w:rFonts w:ascii="Times New Roman"/>
        </w:rPr>
      </w:pPr>
      <w:bookmarkStart w:id="103" w:name="_Toc67579414"/>
      <w:r>
        <w:rPr>
          <w:rFonts w:ascii="Times New Roman"/>
        </w:rPr>
        <w:t>静止车辆占用部分车道场景示意图</w:t>
      </w:r>
      <w:bookmarkEnd w:id="103"/>
    </w:p>
    <w:p w14:paraId="4B192A43" w14:textId="77777777" w:rsidR="00AC2BDD" w:rsidRDefault="00000000">
      <w:pPr>
        <w:pStyle w:val="ae"/>
        <w:numPr>
          <w:ilvl w:val="5"/>
          <w:numId w:val="9"/>
        </w:numPr>
        <w:spacing w:before="156" w:after="156"/>
        <w:rPr>
          <w:rFonts w:ascii="Times New Roman"/>
        </w:rPr>
      </w:pPr>
      <w:r>
        <w:rPr>
          <w:rFonts w:ascii="Times New Roman"/>
        </w:rPr>
        <w:t>试验方法</w:t>
      </w:r>
    </w:p>
    <w:p w14:paraId="4B192A44" w14:textId="77777777" w:rsidR="00AC2BDD" w:rsidRDefault="00000000">
      <w:pPr>
        <w:pStyle w:val="af5"/>
        <w:ind w:firstLine="420"/>
        <w:rPr>
          <w:rFonts w:ascii="Times New Roman"/>
        </w:rPr>
      </w:pPr>
      <w:r>
        <w:rPr>
          <w:rFonts w:ascii="Times New Roman"/>
        </w:rPr>
        <w:t>试验车辆沿试验道路驶向目标车辆。</w:t>
      </w:r>
    </w:p>
    <w:p w14:paraId="4B192A45" w14:textId="77777777" w:rsidR="00AC2BDD" w:rsidRDefault="00000000">
      <w:pPr>
        <w:pStyle w:val="ae"/>
        <w:numPr>
          <w:ilvl w:val="5"/>
          <w:numId w:val="9"/>
        </w:numPr>
        <w:spacing w:before="156" w:after="156"/>
        <w:rPr>
          <w:rFonts w:ascii="Times New Roman"/>
        </w:rPr>
      </w:pPr>
      <w:r>
        <w:rPr>
          <w:rFonts w:ascii="Times New Roman"/>
        </w:rPr>
        <w:t>通过要求</w:t>
      </w:r>
    </w:p>
    <w:p w14:paraId="4B192A46" w14:textId="77777777" w:rsidR="00AC2BDD" w:rsidRDefault="00000000">
      <w:pPr>
        <w:pStyle w:val="af9"/>
        <w:numPr>
          <w:ilvl w:val="0"/>
          <w:numId w:val="0"/>
        </w:numPr>
        <w:ind w:firstLineChars="200" w:firstLine="420"/>
        <w:rPr>
          <w:rFonts w:ascii="Times New Roman"/>
        </w:rPr>
      </w:pPr>
      <w:r>
        <w:rPr>
          <w:rFonts w:ascii="Times New Roman"/>
        </w:rPr>
        <w:t>试验车辆应不应与目标车辆发生碰撞。若试验车辆停止于本车道内，应在车辆行驶过程中或在车辆静止后发出超出设计运行范围的提示信息。</w:t>
      </w:r>
    </w:p>
    <w:p w14:paraId="4B192A47" w14:textId="77777777" w:rsidR="00AC2BDD" w:rsidRDefault="00000000">
      <w:pPr>
        <w:pStyle w:val="ae"/>
        <w:spacing w:before="156" w:after="156"/>
        <w:rPr>
          <w:rFonts w:ascii="Times New Roman"/>
        </w:rPr>
      </w:pPr>
      <w:r>
        <w:rPr>
          <w:rFonts w:ascii="Times New Roman"/>
        </w:rPr>
        <w:t>前方车辆切入</w:t>
      </w:r>
    </w:p>
    <w:p w14:paraId="4B192A48" w14:textId="77777777" w:rsidR="00AC2BDD" w:rsidRDefault="00000000">
      <w:pPr>
        <w:pStyle w:val="ae"/>
        <w:numPr>
          <w:ilvl w:val="5"/>
          <w:numId w:val="9"/>
        </w:numPr>
        <w:spacing w:before="156" w:after="156"/>
        <w:rPr>
          <w:rFonts w:ascii="Times New Roman"/>
        </w:rPr>
      </w:pPr>
      <w:r>
        <w:rPr>
          <w:rFonts w:ascii="Times New Roman"/>
        </w:rPr>
        <w:t>试验场景</w:t>
      </w:r>
    </w:p>
    <w:p w14:paraId="4B192A49" w14:textId="77777777" w:rsidR="00AC2BDD" w:rsidRDefault="00000000">
      <w:pPr>
        <w:pStyle w:val="af5"/>
        <w:ind w:firstLine="420"/>
        <w:rPr>
          <w:rFonts w:ascii="Times New Roman"/>
        </w:rPr>
      </w:pPr>
      <w:r>
        <w:rPr>
          <w:rFonts w:ascii="Times New Roman"/>
        </w:rPr>
        <w:t>试验道路为至少包含单向双车道的长直道，中间车道线为白色虚线。目标车辆以预设速度匀速行驶。如图</w:t>
      </w:r>
      <w:r>
        <w:rPr>
          <w:rFonts w:ascii="Times New Roman"/>
        </w:rPr>
        <w:t>C-9</w:t>
      </w:r>
      <w:r>
        <w:rPr>
          <w:rFonts w:ascii="Times New Roman"/>
        </w:rPr>
        <w:t>所示。</w:t>
      </w:r>
    </w:p>
    <w:p w14:paraId="4B192A4A" w14:textId="77777777" w:rsidR="00AC2BDD" w:rsidRDefault="00000000">
      <w:pPr>
        <w:pStyle w:val="af5"/>
        <w:ind w:firstLineChars="0" w:firstLine="0"/>
        <w:jc w:val="center"/>
        <w:rPr>
          <w:rFonts w:ascii="Times New Roman"/>
        </w:rPr>
      </w:pPr>
      <w:r>
        <w:rPr>
          <w:rFonts w:ascii="Times New Roman"/>
          <w:noProof/>
        </w:rPr>
        <w:lastRenderedPageBreak/>
        <w:drawing>
          <wp:inline distT="0" distB="0" distL="114300" distR="114300" wp14:anchorId="4B192E01" wp14:editId="4B192E02">
            <wp:extent cx="3176270" cy="1195070"/>
            <wp:effectExtent l="0" t="0" r="5080" b="5080"/>
            <wp:docPr id="5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1"/>
                    <pic:cNvPicPr>
                      <a:picLocks noChangeAspect="1"/>
                    </pic:cNvPicPr>
                  </pic:nvPicPr>
                  <pic:blipFill>
                    <a:blip r:embed="rId24"/>
                    <a:stretch>
                      <a:fillRect/>
                    </a:stretch>
                  </pic:blipFill>
                  <pic:spPr>
                    <a:xfrm>
                      <a:off x="0" y="0"/>
                      <a:ext cx="3176270" cy="1195070"/>
                    </a:xfrm>
                    <a:prstGeom prst="rect">
                      <a:avLst/>
                    </a:prstGeom>
                    <a:noFill/>
                    <a:ln>
                      <a:noFill/>
                    </a:ln>
                  </pic:spPr>
                </pic:pic>
              </a:graphicData>
            </a:graphic>
          </wp:inline>
        </w:drawing>
      </w:r>
    </w:p>
    <w:p w14:paraId="4B192A4B" w14:textId="77777777" w:rsidR="00AC2BDD" w:rsidRDefault="00000000">
      <w:pPr>
        <w:pStyle w:val="a2"/>
        <w:numPr>
          <w:ilvl w:val="0"/>
          <w:numId w:val="40"/>
        </w:numPr>
        <w:spacing w:before="156" w:after="156"/>
        <w:rPr>
          <w:rFonts w:ascii="Times New Roman"/>
        </w:rPr>
      </w:pPr>
      <w:r>
        <w:rPr>
          <w:rFonts w:ascii="Times New Roman"/>
        </w:rPr>
        <w:t>前方车辆切入试验场景示意图</w:t>
      </w:r>
    </w:p>
    <w:p w14:paraId="4B192A4C" w14:textId="77777777" w:rsidR="00AC2BDD" w:rsidRDefault="00000000">
      <w:pPr>
        <w:pStyle w:val="ae"/>
        <w:numPr>
          <w:ilvl w:val="5"/>
          <w:numId w:val="9"/>
        </w:numPr>
        <w:spacing w:before="156" w:after="156"/>
        <w:rPr>
          <w:rFonts w:ascii="Times New Roman"/>
        </w:rPr>
      </w:pPr>
      <w:r>
        <w:rPr>
          <w:rFonts w:ascii="Times New Roman"/>
        </w:rPr>
        <w:t>试验方法</w:t>
      </w:r>
    </w:p>
    <w:p w14:paraId="4B192A4D" w14:textId="77777777" w:rsidR="00AC2BDD" w:rsidRDefault="00000000">
      <w:pPr>
        <w:pStyle w:val="af5"/>
        <w:ind w:firstLine="420"/>
        <w:rPr>
          <w:rFonts w:ascii="Times New Roman"/>
        </w:rPr>
      </w:pPr>
      <w:r>
        <w:rPr>
          <w:rFonts w:ascii="Times New Roman"/>
        </w:rPr>
        <w:t>试验车辆于内侧车道行驶。当试验车辆达到</w:t>
      </w:r>
      <w:r>
        <w:rPr>
          <w:rFonts w:ascii="Times New Roman"/>
          <w:i/>
        </w:rPr>
        <w:t>V</w:t>
      </w:r>
      <w:r>
        <w:rPr>
          <w:rFonts w:ascii="Times New Roman"/>
          <w:i/>
          <w:vertAlign w:val="subscript"/>
        </w:rPr>
        <w:t>max</w:t>
      </w:r>
      <w:r>
        <w:rPr>
          <w:rFonts w:ascii="Times New Roman"/>
        </w:rPr>
        <w:t>的</w:t>
      </w:r>
      <w:r>
        <w:rPr>
          <w:rFonts w:ascii="Times New Roman"/>
        </w:rPr>
        <w:t>85%</w:t>
      </w:r>
      <w:r>
        <w:rPr>
          <w:rFonts w:ascii="Times New Roman"/>
        </w:rPr>
        <w:t>以上且两车预碰撞时间首次达到预设时间区间，目标车辆由外侧车道开始切入内侧车道并完成换道，完成换道时间不大于</w:t>
      </w:r>
      <w:r>
        <w:rPr>
          <w:rFonts w:ascii="Times New Roman"/>
        </w:rPr>
        <w:t>3 s</w:t>
      </w:r>
      <w:r>
        <w:rPr>
          <w:rFonts w:ascii="Times New Roman"/>
        </w:rPr>
        <w:t>，且目标车辆在切入过程中和切入完成后其纵向速度均等于预设速度。预设速度和预设时间区间如表</w:t>
      </w:r>
      <w:r>
        <w:rPr>
          <w:rFonts w:ascii="Times New Roman"/>
        </w:rPr>
        <w:t>C-3</w:t>
      </w:r>
      <w:r>
        <w:rPr>
          <w:rFonts w:ascii="Times New Roman"/>
        </w:rPr>
        <w:t>所示。</w:t>
      </w:r>
    </w:p>
    <w:p w14:paraId="4B192A4E" w14:textId="77777777" w:rsidR="00AC2BDD" w:rsidRDefault="00000000">
      <w:pPr>
        <w:pStyle w:val="a9"/>
        <w:numPr>
          <w:ilvl w:val="0"/>
          <w:numId w:val="39"/>
        </w:numPr>
        <w:spacing w:before="156" w:after="156"/>
        <w:rPr>
          <w:rFonts w:ascii="Times New Roman"/>
        </w:rPr>
      </w:pPr>
      <w:r>
        <w:rPr>
          <w:rFonts w:ascii="Times New Roman"/>
        </w:rPr>
        <w:t>切入预设速度</w:t>
      </w:r>
      <w:r>
        <w:rPr>
          <w:rFonts w:ascii="Times New Roman"/>
        </w:rPr>
        <w:t>/</w:t>
      </w:r>
      <w:r>
        <w:rPr>
          <w:rFonts w:ascii="Times New Roman"/>
        </w:rPr>
        <w:t>时间区间对照表</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10"/>
        <w:gridCol w:w="3112"/>
        <w:gridCol w:w="3112"/>
      </w:tblGrid>
      <w:tr w:rsidR="00AC2BDD" w14:paraId="4B192A55" w14:textId="77777777">
        <w:trPr>
          <w:tblHeader/>
          <w:jc w:val="center"/>
        </w:trPr>
        <w:tc>
          <w:tcPr>
            <w:tcW w:w="3110" w:type="dxa"/>
            <w:tcBorders>
              <w:top w:val="single" w:sz="8" w:space="0" w:color="auto"/>
              <w:bottom w:val="single" w:sz="8" w:space="0" w:color="auto"/>
            </w:tcBorders>
            <w:vAlign w:val="center"/>
          </w:tcPr>
          <w:p w14:paraId="4B192A4F" w14:textId="77777777" w:rsidR="00AC2BDD" w:rsidRDefault="00000000">
            <w:pPr>
              <w:pStyle w:val="afc"/>
              <w:rPr>
                <w:rFonts w:ascii="Times New Roman"/>
                <w:i/>
                <w:iCs/>
                <w:kern w:val="2"/>
                <w:szCs w:val="18"/>
                <w:vertAlign w:val="subscript"/>
              </w:rPr>
            </w:pPr>
            <w:r>
              <w:rPr>
                <w:rFonts w:ascii="Times New Roman"/>
                <w:i/>
                <w:iCs/>
                <w:kern w:val="2"/>
                <w:szCs w:val="18"/>
              </w:rPr>
              <w:t>V</w:t>
            </w:r>
            <w:r>
              <w:rPr>
                <w:rFonts w:ascii="Times New Roman"/>
                <w:i/>
                <w:iCs/>
                <w:kern w:val="2"/>
                <w:szCs w:val="18"/>
                <w:vertAlign w:val="subscript"/>
              </w:rPr>
              <w:t>max</w:t>
            </w:r>
          </w:p>
          <w:p w14:paraId="4B192A50" w14:textId="77777777" w:rsidR="00AC2BDD" w:rsidRDefault="00000000">
            <w:pPr>
              <w:pStyle w:val="afc"/>
              <w:rPr>
                <w:rFonts w:ascii="Times New Roman"/>
                <w:kern w:val="2"/>
                <w:szCs w:val="18"/>
              </w:rPr>
            </w:pPr>
            <w:r>
              <w:rPr>
                <w:rFonts w:ascii="Times New Roman"/>
                <w:kern w:val="2"/>
                <w:szCs w:val="18"/>
              </w:rPr>
              <w:t>km/h</w:t>
            </w:r>
          </w:p>
        </w:tc>
        <w:tc>
          <w:tcPr>
            <w:tcW w:w="3112" w:type="dxa"/>
            <w:tcBorders>
              <w:top w:val="single" w:sz="8" w:space="0" w:color="auto"/>
              <w:bottom w:val="single" w:sz="8" w:space="0" w:color="auto"/>
            </w:tcBorders>
            <w:vAlign w:val="center"/>
          </w:tcPr>
          <w:p w14:paraId="4B192A51" w14:textId="77777777" w:rsidR="00AC2BDD" w:rsidRDefault="00000000">
            <w:pPr>
              <w:pStyle w:val="afc"/>
              <w:rPr>
                <w:rFonts w:ascii="Times New Roman"/>
                <w:kern w:val="2"/>
                <w:szCs w:val="18"/>
              </w:rPr>
            </w:pPr>
            <w:r>
              <w:rPr>
                <w:rFonts w:ascii="Times New Roman"/>
                <w:kern w:val="2"/>
                <w:szCs w:val="18"/>
              </w:rPr>
              <w:t>预设速度</w:t>
            </w:r>
          </w:p>
          <w:p w14:paraId="4B192A52" w14:textId="77777777" w:rsidR="00AC2BDD" w:rsidRDefault="00000000">
            <w:pPr>
              <w:pStyle w:val="afc"/>
              <w:rPr>
                <w:rFonts w:ascii="Times New Roman"/>
                <w:kern w:val="2"/>
                <w:szCs w:val="18"/>
              </w:rPr>
            </w:pPr>
            <w:r>
              <w:rPr>
                <w:rFonts w:ascii="Times New Roman"/>
                <w:kern w:val="2"/>
                <w:szCs w:val="18"/>
              </w:rPr>
              <w:t>km/h</w:t>
            </w:r>
          </w:p>
        </w:tc>
        <w:tc>
          <w:tcPr>
            <w:tcW w:w="3112" w:type="dxa"/>
            <w:tcBorders>
              <w:top w:val="single" w:sz="8" w:space="0" w:color="auto"/>
              <w:bottom w:val="single" w:sz="8" w:space="0" w:color="auto"/>
            </w:tcBorders>
          </w:tcPr>
          <w:p w14:paraId="4B192A53" w14:textId="77777777" w:rsidR="00AC2BDD" w:rsidRDefault="00000000">
            <w:pPr>
              <w:pStyle w:val="afc"/>
              <w:rPr>
                <w:rFonts w:ascii="Times New Roman"/>
                <w:kern w:val="2"/>
                <w:szCs w:val="18"/>
              </w:rPr>
            </w:pPr>
            <w:r>
              <w:rPr>
                <w:rFonts w:ascii="Times New Roman"/>
                <w:kern w:val="2"/>
                <w:szCs w:val="18"/>
              </w:rPr>
              <w:t>预设时间区间</w:t>
            </w:r>
          </w:p>
          <w:p w14:paraId="4B192A54" w14:textId="77777777" w:rsidR="00AC2BDD" w:rsidRDefault="00000000">
            <w:pPr>
              <w:pStyle w:val="afc"/>
              <w:rPr>
                <w:rFonts w:ascii="Times New Roman"/>
                <w:kern w:val="2"/>
                <w:szCs w:val="18"/>
              </w:rPr>
            </w:pPr>
            <w:r>
              <w:rPr>
                <w:rFonts w:ascii="Times New Roman"/>
                <w:kern w:val="2"/>
                <w:szCs w:val="18"/>
              </w:rPr>
              <w:t>s</w:t>
            </w:r>
          </w:p>
        </w:tc>
      </w:tr>
      <w:tr w:rsidR="00AC2BDD" w14:paraId="4B192A59" w14:textId="77777777">
        <w:trPr>
          <w:jc w:val="center"/>
        </w:trPr>
        <w:tc>
          <w:tcPr>
            <w:tcW w:w="3110" w:type="dxa"/>
            <w:tcBorders>
              <w:top w:val="single" w:sz="8" w:space="0" w:color="auto"/>
            </w:tcBorders>
            <w:vAlign w:val="center"/>
          </w:tcPr>
          <w:p w14:paraId="4B192A56" w14:textId="77777777" w:rsidR="00AC2BDD" w:rsidRDefault="00000000">
            <w:pPr>
              <w:pStyle w:val="afc"/>
              <w:rPr>
                <w:rFonts w:ascii="Times New Roman"/>
                <w:kern w:val="2"/>
                <w:szCs w:val="18"/>
              </w:rPr>
            </w:pPr>
            <w:r>
              <w:rPr>
                <w:rFonts w:ascii="Times New Roman"/>
                <w:i/>
                <w:iCs/>
                <w:kern w:val="2"/>
                <w:szCs w:val="18"/>
              </w:rPr>
              <w:t>V</w:t>
            </w:r>
            <w:r>
              <w:rPr>
                <w:rFonts w:ascii="Times New Roman"/>
                <w:i/>
                <w:iCs/>
                <w:kern w:val="2"/>
                <w:szCs w:val="18"/>
                <w:vertAlign w:val="subscript"/>
              </w:rPr>
              <w:t>max</w:t>
            </w:r>
            <w:r>
              <w:rPr>
                <w:rFonts w:ascii="Times New Roman" w:hint="eastAsia"/>
                <w:i/>
                <w:iCs/>
                <w:kern w:val="2"/>
                <w:szCs w:val="18"/>
              </w:rPr>
              <w:t>＞</w:t>
            </w:r>
            <w:r>
              <w:rPr>
                <w:rFonts w:ascii="Times New Roman"/>
                <w:kern w:val="2"/>
                <w:szCs w:val="18"/>
              </w:rPr>
              <w:t>100</w:t>
            </w:r>
          </w:p>
        </w:tc>
        <w:tc>
          <w:tcPr>
            <w:tcW w:w="3112" w:type="dxa"/>
            <w:tcBorders>
              <w:top w:val="single" w:sz="8" w:space="0" w:color="auto"/>
            </w:tcBorders>
          </w:tcPr>
          <w:p w14:paraId="4B192A57" w14:textId="77777777" w:rsidR="00AC2BDD" w:rsidRDefault="00000000">
            <w:pPr>
              <w:pStyle w:val="afc"/>
              <w:rPr>
                <w:rFonts w:ascii="Times New Roman"/>
                <w:kern w:val="2"/>
                <w:szCs w:val="18"/>
              </w:rPr>
            </w:pPr>
            <w:r>
              <w:rPr>
                <w:rFonts w:ascii="Times New Roman"/>
                <w:kern w:val="2"/>
                <w:szCs w:val="18"/>
              </w:rPr>
              <w:t>50</w:t>
            </w:r>
          </w:p>
        </w:tc>
        <w:tc>
          <w:tcPr>
            <w:tcW w:w="3112" w:type="dxa"/>
            <w:tcBorders>
              <w:top w:val="single" w:sz="8" w:space="0" w:color="auto"/>
            </w:tcBorders>
          </w:tcPr>
          <w:p w14:paraId="4B192A58" w14:textId="77777777" w:rsidR="00AC2BDD" w:rsidRDefault="00000000">
            <w:pPr>
              <w:pStyle w:val="afc"/>
              <w:rPr>
                <w:rFonts w:ascii="Times New Roman"/>
                <w:kern w:val="2"/>
                <w:szCs w:val="18"/>
              </w:rPr>
            </w:pPr>
            <w:r>
              <w:rPr>
                <w:rFonts w:ascii="Times New Roman"/>
                <w:kern w:val="2"/>
                <w:szCs w:val="18"/>
              </w:rPr>
              <w:t>[5,6]</w:t>
            </w:r>
          </w:p>
        </w:tc>
      </w:tr>
      <w:tr w:rsidR="00AC2BDD" w14:paraId="4B192A5D" w14:textId="77777777">
        <w:trPr>
          <w:jc w:val="center"/>
        </w:trPr>
        <w:tc>
          <w:tcPr>
            <w:tcW w:w="3110" w:type="dxa"/>
            <w:vAlign w:val="center"/>
          </w:tcPr>
          <w:p w14:paraId="4B192A5A" w14:textId="77777777" w:rsidR="00AC2BDD" w:rsidRDefault="00000000">
            <w:pPr>
              <w:pStyle w:val="afc"/>
              <w:rPr>
                <w:rFonts w:ascii="Times New Roman"/>
                <w:kern w:val="2"/>
                <w:szCs w:val="18"/>
              </w:rPr>
            </w:pPr>
            <w:r>
              <w:rPr>
                <w:rFonts w:ascii="Times New Roman"/>
                <w:kern w:val="2"/>
                <w:szCs w:val="18"/>
              </w:rPr>
              <w:t>80</w:t>
            </w:r>
            <w:r>
              <w:rPr>
                <w:rFonts w:ascii="Times New Roman"/>
                <w:kern w:val="2"/>
                <w:szCs w:val="18"/>
              </w:rPr>
              <w:t>＜</w:t>
            </w:r>
            <w:r>
              <w:rPr>
                <w:rFonts w:ascii="Times New Roman"/>
                <w:i/>
                <w:iCs/>
                <w:kern w:val="2"/>
                <w:szCs w:val="18"/>
              </w:rPr>
              <w:t>V</w:t>
            </w:r>
            <w:r>
              <w:rPr>
                <w:rFonts w:ascii="Times New Roman"/>
                <w:i/>
                <w:iCs/>
                <w:kern w:val="2"/>
                <w:szCs w:val="18"/>
                <w:vertAlign w:val="subscript"/>
              </w:rPr>
              <w:t>max</w:t>
            </w:r>
            <w:r>
              <w:rPr>
                <w:rFonts w:ascii="Times New Roman"/>
                <w:kern w:val="2"/>
                <w:szCs w:val="18"/>
              </w:rPr>
              <w:t>≤100</w:t>
            </w:r>
          </w:p>
        </w:tc>
        <w:tc>
          <w:tcPr>
            <w:tcW w:w="3112" w:type="dxa"/>
          </w:tcPr>
          <w:p w14:paraId="4B192A5B" w14:textId="77777777" w:rsidR="00AC2BDD" w:rsidRDefault="00000000">
            <w:pPr>
              <w:pStyle w:val="afc"/>
              <w:rPr>
                <w:rFonts w:ascii="Times New Roman"/>
                <w:kern w:val="2"/>
                <w:szCs w:val="18"/>
              </w:rPr>
            </w:pPr>
            <w:r>
              <w:rPr>
                <w:rFonts w:ascii="Times New Roman"/>
                <w:kern w:val="2"/>
                <w:szCs w:val="18"/>
              </w:rPr>
              <w:t>40</w:t>
            </w:r>
          </w:p>
        </w:tc>
        <w:tc>
          <w:tcPr>
            <w:tcW w:w="3112" w:type="dxa"/>
          </w:tcPr>
          <w:p w14:paraId="4B192A5C" w14:textId="77777777" w:rsidR="00AC2BDD" w:rsidRDefault="00000000">
            <w:pPr>
              <w:pStyle w:val="afc"/>
              <w:rPr>
                <w:rFonts w:ascii="Times New Roman"/>
                <w:kern w:val="2"/>
                <w:szCs w:val="18"/>
              </w:rPr>
            </w:pPr>
            <w:r>
              <w:rPr>
                <w:rFonts w:ascii="Times New Roman"/>
                <w:kern w:val="2"/>
                <w:szCs w:val="18"/>
              </w:rPr>
              <w:t>[4,5]</w:t>
            </w:r>
          </w:p>
        </w:tc>
      </w:tr>
      <w:tr w:rsidR="00AC2BDD" w14:paraId="4B192A61" w14:textId="77777777">
        <w:trPr>
          <w:jc w:val="center"/>
        </w:trPr>
        <w:tc>
          <w:tcPr>
            <w:tcW w:w="3110" w:type="dxa"/>
            <w:vAlign w:val="center"/>
          </w:tcPr>
          <w:p w14:paraId="4B192A5E" w14:textId="77777777" w:rsidR="00AC2BDD" w:rsidRDefault="00000000">
            <w:pPr>
              <w:pStyle w:val="afc"/>
              <w:rPr>
                <w:rFonts w:ascii="Times New Roman"/>
                <w:kern w:val="2"/>
                <w:szCs w:val="18"/>
              </w:rPr>
            </w:pPr>
            <w:r>
              <w:rPr>
                <w:rFonts w:ascii="Times New Roman"/>
                <w:kern w:val="2"/>
                <w:szCs w:val="18"/>
              </w:rPr>
              <w:t>60</w:t>
            </w:r>
            <w:r>
              <w:rPr>
                <w:rFonts w:ascii="Times New Roman"/>
                <w:kern w:val="2"/>
                <w:szCs w:val="18"/>
              </w:rPr>
              <w:t>＜</w:t>
            </w:r>
            <w:r>
              <w:rPr>
                <w:rFonts w:ascii="Times New Roman"/>
                <w:i/>
                <w:iCs/>
                <w:kern w:val="2"/>
                <w:szCs w:val="18"/>
              </w:rPr>
              <w:t>V</w:t>
            </w:r>
            <w:r>
              <w:rPr>
                <w:rFonts w:ascii="Times New Roman"/>
                <w:i/>
                <w:iCs/>
                <w:kern w:val="2"/>
                <w:szCs w:val="18"/>
                <w:vertAlign w:val="subscript"/>
              </w:rPr>
              <w:t>max</w:t>
            </w:r>
            <w:r>
              <w:rPr>
                <w:rFonts w:ascii="Times New Roman"/>
                <w:kern w:val="2"/>
                <w:szCs w:val="18"/>
              </w:rPr>
              <w:t>≤80</w:t>
            </w:r>
          </w:p>
        </w:tc>
        <w:tc>
          <w:tcPr>
            <w:tcW w:w="3112" w:type="dxa"/>
          </w:tcPr>
          <w:p w14:paraId="4B192A5F" w14:textId="77777777" w:rsidR="00AC2BDD" w:rsidRDefault="00000000">
            <w:pPr>
              <w:pStyle w:val="afc"/>
              <w:rPr>
                <w:rFonts w:ascii="Times New Roman"/>
                <w:kern w:val="2"/>
                <w:szCs w:val="18"/>
              </w:rPr>
            </w:pPr>
            <w:r>
              <w:rPr>
                <w:rFonts w:ascii="Times New Roman"/>
                <w:kern w:val="2"/>
                <w:szCs w:val="18"/>
              </w:rPr>
              <w:t>30</w:t>
            </w:r>
          </w:p>
        </w:tc>
        <w:tc>
          <w:tcPr>
            <w:tcW w:w="3112" w:type="dxa"/>
          </w:tcPr>
          <w:p w14:paraId="4B192A60" w14:textId="77777777" w:rsidR="00AC2BDD" w:rsidRDefault="00000000">
            <w:pPr>
              <w:pStyle w:val="afc"/>
              <w:rPr>
                <w:rFonts w:ascii="Times New Roman"/>
                <w:kern w:val="2"/>
                <w:szCs w:val="18"/>
              </w:rPr>
            </w:pPr>
            <w:r>
              <w:rPr>
                <w:rFonts w:ascii="Times New Roman"/>
                <w:kern w:val="2"/>
                <w:szCs w:val="18"/>
              </w:rPr>
              <w:t>[3,4]</w:t>
            </w:r>
          </w:p>
        </w:tc>
      </w:tr>
      <w:tr w:rsidR="00AC2BDD" w14:paraId="4B192A65" w14:textId="77777777">
        <w:trPr>
          <w:jc w:val="center"/>
        </w:trPr>
        <w:tc>
          <w:tcPr>
            <w:tcW w:w="3110" w:type="dxa"/>
            <w:vAlign w:val="center"/>
          </w:tcPr>
          <w:p w14:paraId="4B192A62" w14:textId="77777777" w:rsidR="00AC2BDD" w:rsidRDefault="00000000">
            <w:pPr>
              <w:pStyle w:val="afc"/>
              <w:rPr>
                <w:rFonts w:ascii="Times New Roman"/>
                <w:kern w:val="2"/>
                <w:szCs w:val="18"/>
              </w:rPr>
            </w:pPr>
            <w:r>
              <w:rPr>
                <w:rFonts w:ascii="Times New Roman"/>
                <w:i/>
                <w:iCs/>
                <w:kern w:val="2"/>
                <w:szCs w:val="18"/>
              </w:rPr>
              <w:t>V</w:t>
            </w:r>
            <w:r>
              <w:rPr>
                <w:rFonts w:ascii="Times New Roman"/>
                <w:i/>
                <w:iCs/>
                <w:kern w:val="2"/>
                <w:szCs w:val="18"/>
                <w:vertAlign w:val="subscript"/>
              </w:rPr>
              <w:t>max</w:t>
            </w:r>
            <w:r>
              <w:rPr>
                <w:rFonts w:ascii="Times New Roman"/>
                <w:kern w:val="2"/>
                <w:szCs w:val="18"/>
              </w:rPr>
              <w:t>≤60</w:t>
            </w:r>
          </w:p>
        </w:tc>
        <w:tc>
          <w:tcPr>
            <w:tcW w:w="3112" w:type="dxa"/>
          </w:tcPr>
          <w:p w14:paraId="4B192A63" w14:textId="77777777" w:rsidR="00AC2BDD" w:rsidRDefault="00000000">
            <w:pPr>
              <w:pStyle w:val="afc"/>
              <w:rPr>
                <w:rFonts w:ascii="Times New Roman"/>
                <w:kern w:val="2"/>
                <w:szCs w:val="18"/>
              </w:rPr>
            </w:pPr>
            <w:r>
              <w:rPr>
                <w:rFonts w:ascii="Times New Roman"/>
                <w:i/>
                <w:iCs/>
                <w:kern w:val="2"/>
                <w:szCs w:val="18"/>
              </w:rPr>
              <w:t>V</w:t>
            </w:r>
            <w:r>
              <w:rPr>
                <w:rFonts w:ascii="Times New Roman"/>
                <w:i/>
                <w:iCs/>
                <w:kern w:val="2"/>
                <w:szCs w:val="18"/>
                <w:vertAlign w:val="subscript"/>
              </w:rPr>
              <w:t>max</w:t>
            </w:r>
            <w:r>
              <w:rPr>
                <w:rFonts w:ascii="Times New Roman"/>
                <w:kern w:val="2"/>
                <w:szCs w:val="18"/>
              </w:rPr>
              <w:t>/2</w:t>
            </w:r>
          </w:p>
        </w:tc>
        <w:tc>
          <w:tcPr>
            <w:tcW w:w="3112" w:type="dxa"/>
          </w:tcPr>
          <w:p w14:paraId="4B192A64" w14:textId="77777777" w:rsidR="00AC2BDD" w:rsidRDefault="00000000">
            <w:pPr>
              <w:pStyle w:val="afc"/>
              <w:rPr>
                <w:rFonts w:ascii="Times New Roman"/>
                <w:kern w:val="2"/>
                <w:szCs w:val="18"/>
              </w:rPr>
            </w:pPr>
            <w:r>
              <w:rPr>
                <w:rFonts w:ascii="Times New Roman"/>
                <w:kern w:val="2"/>
                <w:szCs w:val="18"/>
              </w:rPr>
              <w:t>[3,4]</w:t>
            </w:r>
          </w:p>
        </w:tc>
      </w:tr>
    </w:tbl>
    <w:p w14:paraId="4B192A66" w14:textId="77777777" w:rsidR="00AC2BDD" w:rsidRDefault="00000000">
      <w:pPr>
        <w:pStyle w:val="ae"/>
        <w:numPr>
          <w:ilvl w:val="5"/>
          <w:numId w:val="9"/>
        </w:numPr>
        <w:spacing w:before="156" w:after="156"/>
        <w:rPr>
          <w:rFonts w:ascii="Times New Roman"/>
        </w:rPr>
      </w:pPr>
      <w:r>
        <w:rPr>
          <w:rFonts w:ascii="Times New Roman"/>
        </w:rPr>
        <w:t>通过要求</w:t>
      </w:r>
    </w:p>
    <w:p w14:paraId="4B192A67" w14:textId="77777777" w:rsidR="00AC2BDD" w:rsidRDefault="00000000">
      <w:pPr>
        <w:pStyle w:val="af5"/>
        <w:ind w:firstLine="420"/>
        <w:rPr>
          <w:rFonts w:ascii="Times New Roman"/>
        </w:rPr>
      </w:pPr>
      <w:r>
        <w:rPr>
          <w:rFonts w:ascii="Times New Roman"/>
        </w:rPr>
        <w:t>试验车辆不应与目标车辆发生碰撞。</w:t>
      </w:r>
    </w:p>
    <w:p w14:paraId="4B192A68" w14:textId="77777777" w:rsidR="00AC2BDD" w:rsidRDefault="00000000">
      <w:pPr>
        <w:pStyle w:val="ae"/>
        <w:spacing w:before="156" w:after="156"/>
        <w:rPr>
          <w:rFonts w:ascii="Times New Roman"/>
        </w:rPr>
      </w:pPr>
      <w:r>
        <w:rPr>
          <w:rFonts w:ascii="Times New Roman"/>
        </w:rPr>
        <w:t>前方车辆切出</w:t>
      </w:r>
    </w:p>
    <w:p w14:paraId="4B192A69" w14:textId="77777777" w:rsidR="00AC2BDD" w:rsidRDefault="00000000">
      <w:pPr>
        <w:pStyle w:val="ae"/>
        <w:numPr>
          <w:ilvl w:val="5"/>
          <w:numId w:val="9"/>
        </w:numPr>
        <w:spacing w:before="156" w:after="156"/>
        <w:rPr>
          <w:rFonts w:ascii="Times New Roman"/>
        </w:rPr>
      </w:pPr>
      <w:r>
        <w:rPr>
          <w:rFonts w:ascii="Times New Roman"/>
        </w:rPr>
        <w:t>试验场景</w:t>
      </w:r>
    </w:p>
    <w:p w14:paraId="4B192A6A" w14:textId="77777777" w:rsidR="00AC2BDD" w:rsidRDefault="00000000">
      <w:pPr>
        <w:pStyle w:val="af5"/>
        <w:ind w:firstLine="420"/>
        <w:rPr>
          <w:rFonts w:ascii="Times New Roman"/>
        </w:rPr>
      </w:pPr>
      <w:r>
        <w:rPr>
          <w:rFonts w:ascii="Times New Roman"/>
        </w:rPr>
        <w:t>试验道路为至少包含单向双车道的长直道，试验车辆前方存在目标车辆（</w:t>
      </w:r>
      <w:r>
        <w:rPr>
          <w:rFonts w:ascii="Times New Roman"/>
        </w:rPr>
        <w:t>VT</w:t>
      </w:r>
      <w:r>
        <w:rPr>
          <w:rFonts w:ascii="Times New Roman"/>
          <w:vertAlign w:val="subscript"/>
        </w:rPr>
        <w:t>1</w:t>
      </w:r>
      <w:r>
        <w:rPr>
          <w:rFonts w:ascii="Times New Roman"/>
        </w:rPr>
        <w:t>），相邻车道存在目标车辆（</w:t>
      </w:r>
      <w:r>
        <w:rPr>
          <w:rFonts w:ascii="Times New Roman"/>
        </w:rPr>
        <w:t>VT</w:t>
      </w:r>
      <w:r>
        <w:rPr>
          <w:rFonts w:ascii="Times New Roman"/>
          <w:vertAlign w:val="subscript"/>
        </w:rPr>
        <w:t>2</w:t>
      </w:r>
      <w:r>
        <w:rPr>
          <w:rFonts w:ascii="Times New Roman"/>
        </w:rPr>
        <w:t>），</w:t>
      </w:r>
      <w:r>
        <w:rPr>
          <w:rFonts w:ascii="Times New Roman"/>
        </w:rPr>
        <w:t>VT</w:t>
      </w:r>
      <w:r>
        <w:rPr>
          <w:rFonts w:ascii="Times New Roman"/>
          <w:vertAlign w:val="subscript"/>
        </w:rPr>
        <w:t>1</w:t>
      </w:r>
      <w:r>
        <w:rPr>
          <w:rFonts w:ascii="Times New Roman"/>
        </w:rPr>
        <w:t>以</w:t>
      </w:r>
      <w:r>
        <w:rPr>
          <w:rFonts w:ascii="Times New Roman"/>
        </w:rPr>
        <w:t>Vmax</w:t>
      </w:r>
      <w:r>
        <w:rPr>
          <w:rFonts w:ascii="Times New Roman"/>
        </w:rPr>
        <w:t>的</w:t>
      </w:r>
      <w:r>
        <w:rPr>
          <w:rFonts w:ascii="Times New Roman"/>
        </w:rPr>
        <w:t>50%</w:t>
      </w:r>
      <w:r>
        <w:rPr>
          <w:rFonts w:ascii="Times New Roman"/>
        </w:rPr>
        <w:t>速度匀速行驶，试验路段限速大于目标车辆行驶速度。如图</w:t>
      </w:r>
      <w:r>
        <w:rPr>
          <w:rFonts w:ascii="Times New Roman"/>
        </w:rPr>
        <w:t>C-10</w:t>
      </w:r>
      <w:r>
        <w:rPr>
          <w:rFonts w:ascii="Times New Roman"/>
        </w:rPr>
        <w:t>所示。</w:t>
      </w:r>
    </w:p>
    <w:p w14:paraId="4B192A6B" w14:textId="77777777" w:rsidR="00AC2BDD" w:rsidRDefault="00000000">
      <w:pPr>
        <w:pStyle w:val="af5"/>
        <w:ind w:firstLineChars="0" w:firstLine="0"/>
        <w:jc w:val="center"/>
        <w:rPr>
          <w:rFonts w:ascii="Times New Roman"/>
        </w:rPr>
      </w:pPr>
      <w:r>
        <w:rPr>
          <w:rFonts w:ascii="Times New Roman"/>
          <w:noProof/>
        </w:rPr>
        <w:drawing>
          <wp:inline distT="0" distB="0" distL="114300" distR="114300" wp14:anchorId="4B192E03" wp14:editId="4B192E04">
            <wp:extent cx="3338195" cy="1245235"/>
            <wp:effectExtent l="0" t="0" r="5080" b="2540"/>
            <wp:docPr id="5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2"/>
                    <pic:cNvPicPr>
                      <a:picLocks noChangeAspect="1"/>
                    </pic:cNvPicPr>
                  </pic:nvPicPr>
                  <pic:blipFill>
                    <a:blip r:embed="rId25">
                      <a:grayscl/>
                    </a:blip>
                    <a:stretch>
                      <a:fillRect/>
                    </a:stretch>
                  </pic:blipFill>
                  <pic:spPr>
                    <a:xfrm>
                      <a:off x="0" y="0"/>
                      <a:ext cx="3338195" cy="1245235"/>
                    </a:xfrm>
                    <a:prstGeom prst="rect">
                      <a:avLst/>
                    </a:prstGeom>
                    <a:noFill/>
                    <a:ln>
                      <a:noFill/>
                    </a:ln>
                  </pic:spPr>
                </pic:pic>
              </a:graphicData>
            </a:graphic>
          </wp:inline>
        </w:drawing>
      </w:r>
    </w:p>
    <w:p w14:paraId="4B192A6C" w14:textId="77777777" w:rsidR="00AC2BDD" w:rsidRDefault="00000000">
      <w:pPr>
        <w:pStyle w:val="a2"/>
        <w:numPr>
          <w:ilvl w:val="0"/>
          <w:numId w:val="40"/>
        </w:numPr>
        <w:spacing w:before="156" w:after="156"/>
        <w:rPr>
          <w:rFonts w:ascii="Times New Roman"/>
        </w:rPr>
      </w:pPr>
      <w:r>
        <w:rPr>
          <w:rFonts w:ascii="Times New Roman"/>
        </w:rPr>
        <w:t>前方车辆切出试验场景示意图</w:t>
      </w:r>
    </w:p>
    <w:p w14:paraId="4B192A6D" w14:textId="77777777" w:rsidR="00AC2BDD" w:rsidRDefault="00000000">
      <w:pPr>
        <w:pStyle w:val="ae"/>
        <w:numPr>
          <w:ilvl w:val="5"/>
          <w:numId w:val="9"/>
        </w:numPr>
        <w:spacing w:before="156" w:after="156"/>
        <w:rPr>
          <w:rFonts w:ascii="Times New Roman"/>
        </w:rPr>
      </w:pPr>
      <w:r>
        <w:rPr>
          <w:rFonts w:ascii="Times New Roman"/>
        </w:rPr>
        <w:t>试验方法</w:t>
      </w:r>
    </w:p>
    <w:p w14:paraId="4B192A6E" w14:textId="77777777" w:rsidR="00AC2BDD" w:rsidRDefault="00000000">
      <w:pPr>
        <w:pStyle w:val="af5"/>
        <w:ind w:firstLine="420"/>
        <w:rPr>
          <w:rFonts w:ascii="Times New Roman"/>
        </w:rPr>
      </w:pPr>
      <w:r>
        <w:rPr>
          <w:rFonts w:ascii="Times New Roman"/>
        </w:rPr>
        <w:t>试验车辆在外侧车道驶向</w:t>
      </w:r>
      <w:r>
        <w:rPr>
          <w:rFonts w:ascii="Times New Roman"/>
        </w:rPr>
        <w:t>VT</w:t>
      </w:r>
      <w:r>
        <w:rPr>
          <w:rFonts w:ascii="Times New Roman"/>
          <w:vertAlign w:val="subscript"/>
        </w:rPr>
        <w:t>1</w:t>
      </w:r>
      <w:r>
        <w:rPr>
          <w:rFonts w:ascii="Times New Roman"/>
        </w:rPr>
        <w:t>。当试验车辆稳定跟随</w:t>
      </w:r>
      <w:r>
        <w:rPr>
          <w:rFonts w:ascii="Times New Roman"/>
        </w:rPr>
        <w:t>VT</w:t>
      </w:r>
      <w:r>
        <w:rPr>
          <w:rFonts w:ascii="Times New Roman"/>
          <w:vertAlign w:val="subscript"/>
        </w:rPr>
        <w:t>1</w:t>
      </w:r>
      <w:r>
        <w:rPr>
          <w:rFonts w:ascii="Times New Roman"/>
        </w:rPr>
        <w:t>后，</w:t>
      </w:r>
      <w:r>
        <w:rPr>
          <w:rFonts w:ascii="Times New Roman"/>
        </w:rPr>
        <w:t>VT</w:t>
      </w:r>
      <w:r>
        <w:rPr>
          <w:rFonts w:ascii="Times New Roman"/>
          <w:vertAlign w:val="subscript"/>
        </w:rPr>
        <w:t>1</w:t>
      </w:r>
      <w:r>
        <w:rPr>
          <w:rFonts w:ascii="Times New Roman"/>
        </w:rPr>
        <w:t>开始换道并入相邻车道，完成换道时间不大于</w:t>
      </w:r>
      <w:r>
        <w:rPr>
          <w:rFonts w:ascii="Times New Roman"/>
        </w:rPr>
        <w:t>3 s</w:t>
      </w:r>
      <w:r>
        <w:rPr>
          <w:rFonts w:ascii="Times New Roman"/>
        </w:rPr>
        <w:t>。</w:t>
      </w:r>
      <w:r>
        <w:rPr>
          <w:rFonts w:ascii="Times New Roman"/>
        </w:rPr>
        <w:t>VT</w:t>
      </w:r>
      <w:r>
        <w:rPr>
          <w:rFonts w:ascii="Times New Roman"/>
          <w:vertAlign w:val="subscript"/>
        </w:rPr>
        <w:t>2</w:t>
      </w:r>
      <w:r>
        <w:rPr>
          <w:rFonts w:ascii="Times New Roman"/>
        </w:rPr>
        <w:t>最前端在</w:t>
      </w:r>
      <w:r>
        <w:rPr>
          <w:rFonts w:ascii="Times New Roman"/>
        </w:rPr>
        <w:t>VT</w:t>
      </w:r>
      <w:r>
        <w:rPr>
          <w:rFonts w:ascii="Times New Roman"/>
          <w:vertAlign w:val="subscript"/>
        </w:rPr>
        <w:t>1</w:t>
      </w:r>
      <w:r>
        <w:rPr>
          <w:rFonts w:ascii="Times New Roman"/>
        </w:rPr>
        <w:t>换道开始前保持在与试验车辆最后端</w:t>
      </w:r>
      <w:r>
        <w:rPr>
          <w:rFonts w:ascii="Times New Roman"/>
        </w:rPr>
        <w:t>3 m</w:t>
      </w:r>
      <w:r>
        <w:rPr>
          <w:rFonts w:ascii="Times New Roman"/>
        </w:rPr>
        <w:t>以内行驶。</w:t>
      </w:r>
    </w:p>
    <w:p w14:paraId="4B192A6F" w14:textId="77777777" w:rsidR="00AC2BDD" w:rsidRDefault="00000000">
      <w:pPr>
        <w:pStyle w:val="ae"/>
        <w:numPr>
          <w:ilvl w:val="5"/>
          <w:numId w:val="9"/>
        </w:numPr>
        <w:spacing w:before="156" w:after="156"/>
        <w:rPr>
          <w:rFonts w:ascii="Times New Roman"/>
        </w:rPr>
      </w:pPr>
      <w:r>
        <w:rPr>
          <w:rFonts w:ascii="Times New Roman"/>
        </w:rPr>
        <w:t>通过要求</w:t>
      </w:r>
    </w:p>
    <w:p w14:paraId="4B192A70" w14:textId="77777777" w:rsidR="00AC2BDD" w:rsidRDefault="00000000">
      <w:pPr>
        <w:pStyle w:val="af9"/>
        <w:numPr>
          <w:ilvl w:val="0"/>
          <w:numId w:val="0"/>
        </w:numPr>
        <w:ind w:firstLineChars="200" w:firstLine="420"/>
        <w:rPr>
          <w:rFonts w:ascii="Times New Roman"/>
        </w:rPr>
      </w:pPr>
      <w:r>
        <w:rPr>
          <w:rFonts w:ascii="Times New Roman"/>
        </w:rPr>
        <w:lastRenderedPageBreak/>
        <w:t>试验车辆不应与目标车辆发生碰撞；当目标车辆切出后，试验车辆应执行加速动作。</w:t>
      </w:r>
    </w:p>
    <w:p w14:paraId="4B192A71" w14:textId="77777777" w:rsidR="00AC2BDD" w:rsidRDefault="00000000">
      <w:pPr>
        <w:pStyle w:val="ae"/>
        <w:spacing w:before="156" w:after="156"/>
        <w:rPr>
          <w:rFonts w:ascii="Times New Roman"/>
        </w:rPr>
      </w:pPr>
      <w:r>
        <w:rPr>
          <w:rFonts w:ascii="Times New Roman"/>
        </w:rPr>
        <w:t>目标车辆停</w:t>
      </w:r>
      <w:r>
        <w:rPr>
          <w:rFonts w:ascii="Times New Roman"/>
        </w:rPr>
        <w:t>-</w:t>
      </w:r>
      <w:r>
        <w:rPr>
          <w:rFonts w:ascii="Times New Roman"/>
        </w:rPr>
        <w:t>走</w:t>
      </w:r>
    </w:p>
    <w:p w14:paraId="4B192A72" w14:textId="77777777" w:rsidR="00AC2BDD" w:rsidRDefault="00000000">
      <w:pPr>
        <w:pStyle w:val="ae"/>
        <w:numPr>
          <w:ilvl w:val="5"/>
          <w:numId w:val="9"/>
        </w:numPr>
        <w:spacing w:before="156" w:after="156"/>
        <w:rPr>
          <w:rFonts w:ascii="Times New Roman"/>
        </w:rPr>
      </w:pPr>
      <w:r>
        <w:rPr>
          <w:rFonts w:ascii="Times New Roman"/>
        </w:rPr>
        <w:t>试验场景</w:t>
      </w:r>
    </w:p>
    <w:p w14:paraId="4B192A73" w14:textId="77777777" w:rsidR="00AC2BDD" w:rsidRDefault="00000000">
      <w:pPr>
        <w:pStyle w:val="af5"/>
        <w:ind w:firstLine="420"/>
        <w:rPr>
          <w:rFonts w:ascii="Times New Roman"/>
        </w:rPr>
      </w:pPr>
      <w:r>
        <w:rPr>
          <w:rFonts w:ascii="Times New Roman"/>
        </w:rPr>
        <w:t>试验道路为至少包含单向双车道的长直道，中间车道线为白色虚线；外侧车道内存在以</w:t>
      </w:r>
      <w:r>
        <w:rPr>
          <w:rFonts w:ascii="Times New Roman"/>
          <w:i/>
        </w:rPr>
        <w:t>V</w:t>
      </w:r>
      <w:r>
        <w:rPr>
          <w:rFonts w:ascii="Times New Roman"/>
          <w:i/>
          <w:vertAlign w:val="subscript"/>
        </w:rPr>
        <w:t>max</w:t>
      </w:r>
      <w:r>
        <w:rPr>
          <w:rFonts w:ascii="Times New Roman"/>
        </w:rPr>
        <w:t>的</w:t>
      </w:r>
      <w:r>
        <w:rPr>
          <w:rFonts w:ascii="Times New Roman"/>
        </w:rPr>
        <w:t>75%</w:t>
      </w:r>
      <w:r>
        <w:rPr>
          <w:rFonts w:ascii="Times New Roman"/>
        </w:rPr>
        <w:t>匀速行驶的目标车辆。如图</w:t>
      </w:r>
      <w:r>
        <w:rPr>
          <w:rFonts w:ascii="Times New Roman"/>
        </w:rPr>
        <w:t>C-11</w:t>
      </w:r>
      <w:r>
        <w:rPr>
          <w:rFonts w:ascii="Times New Roman"/>
        </w:rPr>
        <w:t>所示。</w:t>
      </w:r>
    </w:p>
    <w:p w14:paraId="4B192A74" w14:textId="77777777" w:rsidR="00AC2BDD" w:rsidRDefault="00000000">
      <w:pPr>
        <w:pStyle w:val="af5"/>
        <w:ind w:firstLineChars="0" w:firstLine="0"/>
        <w:jc w:val="center"/>
        <w:rPr>
          <w:rFonts w:ascii="Times New Roman"/>
        </w:rPr>
      </w:pPr>
      <w:r>
        <w:rPr>
          <w:rFonts w:ascii="Times New Roman"/>
          <w:noProof/>
        </w:rPr>
        <w:drawing>
          <wp:inline distT="0" distB="0" distL="114300" distR="114300" wp14:anchorId="4B192E05" wp14:editId="4B192E06">
            <wp:extent cx="3517900" cy="1298575"/>
            <wp:effectExtent l="0" t="0" r="6350" b="6350"/>
            <wp:docPr id="5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4"/>
                    <pic:cNvPicPr>
                      <a:picLocks noChangeAspect="1"/>
                    </pic:cNvPicPr>
                  </pic:nvPicPr>
                  <pic:blipFill>
                    <a:blip r:embed="rId26"/>
                    <a:stretch>
                      <a:fillRect/>
                    </a:stretch>
                  </pic:blipFill>
                  <pic:spPr>
                    <a:xfrm>
                      <a:off x="0" y="0"/>
                      <a:ext cx="3517900" cy="1298575"/>
                    </a:xfrm>
                    <a:prstGeom prst="rect">
                      <a:avLst/>
                    </a:prstGeom>
                    <a:noFill/>
                    <a:ln>
                      <a:noFill/>
                    </a:ln>
                  </pic:spPr>
                </pic:pic>
              </a:graphicData>
            </a:graphic>
          </wp:inline>
        </w:drawing>
      </w:r>
    </w:p>
    <w:p w14:paraId="4B192A75" w14:textId="77777777" w:rsidR="00AC2BDD" w:rsidRDefault="00000000">
      <w:pPr>
        <w:pStyle w:val="a2"/>
        <w:numPr>
          <w:ilvl w:val="0"/>
          <w:numId w:val="40"/>
        </w:numPr>
        <w:spacing w:before="156" w:after="156"/>
        <w:rPr>
          <w:rFonts w:ascii="Times New Roman"/>
        </w:rPr>
      </w:pPr>
      <w:r>
        <w:rPr>
          <w:rFonts w:ascii="Times New Roman"/>
        </w:rPr>
        <w:t>目标车辆停</w:t>
      </w:r>
      <w:r>
        <w:rPr>
          <w:rFonts w:ascii="Times New Roman"/>
        </w:rPr>
        <w:t>-</w:t>
      </w:r>
      <w:r>
        <w:rPr>
          <w:rFonts w:ascii="Times New Roman"/>
        </w:rPr>
        <w:t>走试验场景示意图</w:t>
      </w:r>
    </w:p>
    <w:p w14:paraId="4B192A76" w14:textId="77777777" w:rsidR="00AC2BDD" w:rsidRDefault="00000000">
      <w:pPr>
        <w:pStyle w:val="ae"/>
        <w:numPr>
          <w:ilvl w:val="5"/>
          <w:numId w:val="9"/>
        </w:numPr>
        <w:spacing w:before="156" w:after="156"/>
        <w:rPr>
          <w:rFonts w:ascii="Times New Roman"/>
        </w:rPr>
      </w:pPr>
      <w:r>
        <w:rPr>
          <w:rFonts w:ascii="Times New Roman"/>
        </w:rPr>
        <w:t>试验方法</w:t>
      </w:r>
    </w:p>
    <w:p w14:paraId="4B192A77" w14:textId="77777777" w:rsidR="00AC2BDD" w:rsidRDefault="00000000">
      <w:pPr>
        <w:pStyle w:val="af5"/>
        <w:ind w:firstLine="420"/>
        <w:rPr>
          <w:rFonts w:ascii="Times New Roman"/>
        </w:rPr>
      </w:pPr>
      <w:r>
        <w:rPr>
          <w:rFonts w:ascii="Times New Roman"/>
        </w:rPr>
        <w:t>试验车辆稳定跟随目标车辆行驶后，目标车辆以</w:t>
      </w:r>
      <w:r>
        <w:rPr>
          <w:rFonts w:ascii="Times New Roman"/>
        </w:rPr>
        <w:t>2 m/s</w:t>
      </w:r>
      <w:r>
        <w:rPr>
          <w:rFonts w:ascii="Times New Roman"/>
          <w:vertAlign w:val="superscript"/>
        </w:rPr>
        <w:t>2</w:t>
      </w:r>
      <w:r>
        <w:rPr>
          <w:rFonts w:ascii="Times New Roman"/>
        </w:rPr>
        <w:t>～</w:t>
      </w:r>
      <w:r>
        <w:rPr>
          <w:rFonts w:ascii="Times New Roman"/>
        </w:rPr>
        <w:t>3 m/s</w:t>
      </w:r>
      <w:r>
        <w:rPr>
          <w:rFonts w:ascii="Times New Roman"/>
          <w:vertAlign w:val="superscript"/>
        </w:rPr>
        <w:t>2</w:t>
      </w:r>
      <w:r>
        <w:rPr>
          <w:rFonts w:ascii="Times New Roman"/>
        </w:rPr>
        <w:t>减速度减速直至停止；若试验车辆保持跟随状态，当试验车辆车速降为</w:t>
      </w:r>
      <w:r>
        <w:rPr>
          <w:rFonts w:ascii="Times New Roman"/>
        </w:rPr>
        <w:t>0 km/h</w:t>
      </w:r>
      <w:r>
        <w:rPr>
          <w:rFonts w:ascii="Times New Roman"/>
        </w:rPr>
        <w:t>后，目标车辆保持原车道起步并于</w:t>
      </w:r>
      <w:r>
        <w:rPr>
          <w:rFonts w:ascii="Times New Roman"/>
        </w:rPr>
        <w:t>2 s</w:t>
      </w:r>
      <w:r>
        <w:rPr>
          <w:rFonts w:ascii="Times New Roman"/>
        </w:rPr>
        <w:t>内达到</w:t>
      </w:r>
      <w:r>
        <w:rPr>
          <w:rFonts w:ascii="Times New Roman"/>
        </w:rPr>
        <w:t>10 km/h</w:t>
      </w:r>
      <w:r>
        <w:rPr>
          <w:rFonts w:ascii="Times New Roman"/>
        </w:rPr>
        <w:t>行驶。</w:t>
      </w:r>
    </w:p>
    <w:p w14:paraId="4B192A78" w14:textId="77777777" w:rsidR="00AC2BDD" w:rsidRDefault="00000000">
      <w:pPr>
        <w:pStyle w:val="ae"/>
        <w:numPr>
          <w:ilvl w:val="5"/>
          <w:numId w:val="9"/>
        </w:numPr>
        <w:spacing w:before="156" w:after="156"/>
        <w:rPr>
          <w:rFonts w:ascii="Times New Roman"/>
        </w:rPr>
      </w:pPr>
      <w:r>
        <w:rPr>
          <w:rFonts w:ascii="Times New Roman"/>
        </w:rPr>
        <w:t>通过要求</w:t>
      </w:r>
    </w:p>
    <w:p w14:paraId="4B192A79" w14:textId="77777777" w:rsidR="00AC2BDD" w:rsidRDefault="00000000">
      <w:pPr>
        <w:pStyle w:val="aff0"/>
        <w:numPr>
          <w:ilvl w:val="5"/>
          <w:numId w:val="0"/>
        </w:numPr>
        <w:ind w:left="141"/>
        <w:rPr>
          <w:rFonts w:ascii="Times New Roman" w:hAnsi="Times New Roman"/>
        </w:rPr>
      </w:pPr>
      <w:r>
        <w:rPr>
          <w:rFonts w:ascii="Times New Roman" w:hAnsi="Times New Roman"/>
        </w:rPr>
        <w:t>（</w:t>
      </w:r>
      <w:r>
        <w:rPr>
          <w:rFonts w:ascii="Times New Roman" w:hAnsi="Times New Roman"/>
        </w:rPr>
        <w:t>1</w:t>
      </w:r>
      <w:r>
        <w:rPr>
          <w:rFonts w:ascii="Times New Roman" w:hAnsi="Times New Roman"/>
        </w:rPr>
        <w:t>）若具备换道行驶功能，目标车辆减速至停止过程中，试验车辆应完成换道并超越目标车辆且不与目标车辆发生碰撞；试验车辆为乘用车时，完成换道时间不应大于</w:t>
      </w:r>
      <w:r>
        <w:rPr>
          <w:rFonts w:ascii="Times New Roman" w:hAnsi="Times New Roman"/>
        </w:rPr>
        <w:t>5 s</w:t>
      </w:r>
      <w:r>
        <w:rPr>
          <w:rFonts w:ascii="Times New Roman" w:hAnsi="Times New Roman"/>
        </w:rPr>
        <w:t>。</w:t>
      </w:r>
    </w:p>
    <w:p w14:paraId="4B192A7A" w14:textId="77777777" w:rsidR="00AC2BDD" w:rsidRDefault="00000000">
      <w:pPr>
        <w:pStyle w:val="aff0"/>
        <w:numPr>
          <w:ilvl w:val="5"/>
          <w:numId w:val="0"/>
        </w:numPr>
        <w:ind w:left="141"/>
        <w:rPr>
          <w:rFonts w:ascii="Times New Roman" w:hAnsi="Times New Roman"/>
        </w:rPr>
      </w:pPr>
      <w:r>
        <w:rPr>
          <w:rFonts w:ascii="Times New Roman" w:hAnsi="Times New Roman"/>
        </w:rPr>
        <w:t>（</w:t>
      </w:r>
      <w:r>
        <w:rPr>
          <w:rFonts w:ascii="Times New Roman" w:hAnsi="Times New Roman"/>
        </w:rPr>
        <w:t>2</w:t>
      </w:r>
      <w:r>
        <w:rPr>
          <w:rFonts w:ascii="Times New Roman" w:hAnsi="Times New Roman"/>
        </w:rPr>
        <w:t>）若不具备换道行驶功能，试验车辆应跟随目标车辆行驶且不与目标车辆发生碰撞；试验车辆为乘用车时，起动时间不应大于</w:t>
      </w:r>
      <w:r>
        <w:rPr>
          <w:rFonts w:ascii="Times New Roman" w:hAnsi="Times New Roman"/>
        </w:rPr>
        <w:t>3 s</w:t>
      </w:r>
      <w:r>
        <w:rPr>
          <w:rFonts w:ascii="Times New Roman" w:hAnsi="Times New Roman"/>
        </w:rPr>
        <w:t>，试验车辆为商用车辆时，起动时间不应大于</w:t>
      </w:r>
      <w:r>
        <w:rPr>
          <w:rFonts w:ascii="Times New Roman" w:hAnsi="Times New Roman"/>
        </w:rPr>
        <w:t>5 s</w:t>
      </w:r>
      <w:r>
        <w:rPr>
          <w:rFonts w:ascii="Times New Roman" w:hAnsi="Times New Roman"/>
        </w:rPr>
        <w:t>。</w:t>
      </w:r>
    </w:p>
    <w:p w14:paraId="4B192A7B" w14:textId="77777777" w:rsidR="00AC2BDD" w:rsidRDefault="00AC2BDD">
      <w:pPr>
        <w:pStyle w:val="af5"/>
        <w:ind w:firstLine="420"/>
        <w:rPr>
          <w:rFonts w:ascii="Times New Roman"/>
        </w:rPr>
      </w:pPr>
    </w:p>
    <w:p w14:paraId="4B192A7C" w14:textId="77777777" w:rsidR="00AC2BDD" w:rsidRDefault="00000000">
      <w:pPr>
        <w:pStyle w:val="ae"/>
        <w:spacing w:before="156" w:after="156"/>
        <w:rPr>
          <w:rFonts w:ascii="Times New Roman"/>
        </w:rPr>
      </w:pPr>
      <w:r>
        <w:rPr>
          <w:rFonts w:ascii="Times New Roman"/>
        </w:rPr>
        <w:t>目标车辆切出后存在静止车辆</w:t>
      </w:r>
    </w:p>
    <w:p w14:paraId="4B192A7D" w14:textId="77777777" w:rsidR="00AC2BDD" w:rsidRDefault="00000000">
      <w:pPr>
        <w:pStyle w:val="ae"/>
        <w:numPr>
          <w:ilvl w:val="5"/>
          <w:numId w:val="9"/>
        </w:numPr>
        <w:spacing w:before="156" w:after="156"/>
        <w:rPr>
          <w:rFonts w:ascii="Times New Roman"/>
        </w:rPr>
      </w:pPr>
      <w:r>
        <w:rPr>
          <w:rFonts w:ascii="Times New Roman"/>
        </w:rPr>
        <w:t>试验场景</w:t>
      </w:r>
    </w:p>
    <w:p w14:paraId="4B192A7E" w14:textId="77777777" w:rsidR="00AC2BDD" w:rsidRDefault="00000000">
      <w:pPr>
        <w:pStyle w:val="af5"/>
        <w:ind w:firstLine="420"/>
        <w:rPr>
          <w:rFonts w:ascii="Times New Roman"/>
        </w:rPr>
      </w:pPr>
      <w:r>
        <w:rPr>
          <w:rFonts w:ascii="Times New Roman"/>
        </w:rPr>
        <w:t>试验道路为至少包含单向双车道的长直道，中间车道线为白色虚线。外侧车道内存在两辆目标车辆（</w:t>
      </w:r>
      <w:r>
        <w:rPr>
          <w:rFonts w:ascii="Times New Roman"/>
        </w:rPr>
        <w:t>VT</w:t>
      </w:r>
      <w:r>
        <w:rPr>
          <w:rFonts w:ascii="Times New Roman"/>
          <w:vertAlign w:val="subscript"/>
        </w:rPr>
        <w:t>1</w:t>
      </w:r>
      <w:r>
        <w:rPr>
          <w:rFonts w:ascii="Times New Roman"/>
        </w:rPr>
        <w:t>和</w:t>
      </w:r>
      <w:r>
        <w:rPr>
          <w:rFonts w:ascii="Times New Roman"/>
        </w:rPr>
        <w:t>VT</w:t>
      </w:r>
      <w:r>
        <w:rPr>
          <w:rFonts w:ascii="Times New Roman"/>
          <w:vertAlign w:val="subscript"/>
        </w:rPr>
        <w:t>2</w:t>
      </w:r>
      <w:r>
        <w:rPr>
          <w:rFonts w:ascii="Times New Roman"/>
        </w:rPr>
        <w:t>），其中</w:t>
      </w:r>
      <w:r>
        <w:rPr>
          <w:rFonts w:ascii="Times New Roman"/>
        </w:rPr>
        <w:t>VT</w:t>
      </w:r>
      <w:r>
        <w:rPr>
          <w:rFonts w:ascii="Times New Roman"/>
          <w:vertAlign w:val="subscript"/>
        </w:rPr>
        <w:t>1</w:t>
      </w:r>
      <w:r>
        <w:rPr>
          <w:rFonts w:ascii="Times New Roman"/>
        </w:rPr>
        <w:t>以预设速度驶向静止状态</w:t>
      </w:r>
      <w:r>
        <w:rPr>
          <w:rFonts w:ascii="Times New Roman"/>
        </w:rPr>
        <w:t>VT</w:t>
      </w:r>
      <w:r>
        <w:rPr>
          <w:rFonts w:ascii="Times New Roman"/>
          <w:vertAlign w:val="subscript"/>
        </w:rPr>
        <w:t>2</w:t>
      </w:r>
      <w:r>
        <w:rPr>
          <w:rFonts w:ascii="Times New Roman"/>
        </w:rPr>
        <w:t>，两辆目标车辆的中心线偏差不超过</w:t>
      </w:r>
      <w:r>
        <w:rPr>
          <w:rFonts w:ascii="Times New Roman"/>
        </w:rPr>
        <w:t>0.5 m</w:t>
      </w:r>
      <w:r>
        <w:rPr>
          <w:rFonts w:ascii="Times New Roman"/>
        </w:rPr>
        <w:t>。如图</w:t>
      </w:r>
      <w:r>
        <w:rPr>
          <w:rFonts w:ascii="Times New Roman"/>
        </w:rPr>
        <w:t>C-12</w:t>
      </w:r>
      <w:r>
        <w:rPr>
          <w:rFonts w:ascii="Times New Roman"/>
        </w:rPr>
        <w:t>所示。</w:t>
      </w:r>
    </w:p>
    <w:p w14:paraId="4B192A7F" w14:textId="77777777" w:rsidR="00AC2BDD" w:rsidRDefault="00000000">
      <w:pPr>
        <w:pStyle w:val="af5"/>
        <w:ind w:firstLineChars="95" w:firstLine="199"/>
        <w:jc w:val="center"/>
        <w:rPr>
          <w:rFonts w:ascii="Times New Roman"/>
        </w:rPr>
      </w:pPr>
      <w:r>
        <w:rPr>
          <w:rFonts w:ascii="Times New Roman"/>
          <w:noProof/>
        </w:rPr>
        <w:drawing>
          <wp:inline distT="0" distB="0" distL="114300" distR="114300" wp14:anchorId="4B192E07" wp14:editId="4B192E08">
            <wp:extent cx="3319145" cy="939165"/>
            <wp:effectExtent l="0" t="0" r="5080" b="3810"/>
            <wp:docPr id="5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7"/>
                    <pic:cNvPicPr>
                      <a:picLocks noChangeAspect="1"/>
                    </pic:cNvPicPr>
                  </pic:nvPicPr>
                  <pic:blipFill>
                    <a:blip r:embed="rId27">
                      <a:grayscl/>
                    </a:blip>
                    <a:stretch>
                      <a:fillRect/>
                    </a:stretch>
                  </pic:blipFill>
                  <pic:spPr>
                    <a:xfrm>
                      <a:off x="0" y="0"/>
                      <a:ext cx="3319145" cy="939165"/>
                    </a:xfrm>
                    <a:prstGeom prst="rect">
                      <a:avLst/>
                    </a:prstGeom>
                    <a:noFill/>
                    <a:ln>
                      <a:noFill/>
                    </a:ln>
                  </pic:spPr>
                </pic:pic>
              </a:graphicData>
            </a:graphic>
          </wp:inline>
        </w:drawing>
      </w:r>
    </w:p>
    <w:p w14:paraId="4B192A80" w14:textId="77777777" w:rsidR="00AC2BDD" w:rsidRDefault="00000000">
      <w:pPr>
        <w:pStyle w:val="a2"/>
        <w:numPr>
          <w:ilvl w:val="0"/>
          <w:numId w:val="40"/>
        </w:numPr>
        <w:spacing w:before="156" w:after="156"/>
        <w:rPr>
          <w:rFonts w:ascii="Times New Roman"/>
        </w:rPr>
      </w:pPr>
      <w:r>
        <w:rPr>
          <w:rFonts w:ascii="Times New Roman"/>
        </w:rPr>
        <w:t>目标车辆切出后存在静止车辆场景示意图</w:t>
      </w:r>
    </w:p>
    <w:p w14:paraId="4B192A81" w14:textId="77777777" w:rsidR="00AC2BDD" w:rsidRDefault="00000000">
      <w:pPr>
        <w:pStyle w:val="ae"/>
        <w:numPr>
          <w:ilvl w:val="5"/>
          <w:numId w:val="9"/>
        </w:numPr>
        <w:spacing w:before="156" w:after="156"/>
        <w:rPr>
          <w:rFonts w:ascii="Times New Roman"/>
        </w:rPr>
      </w:pPr>
      <w:r>
        <w:rPr>
          <w:rFonts w:ascii="Times New Roman"/>
        </w:rPr>
        <w:t>试验方法</w:t>
      </w:r>
    </w:p>
    <w:p w14:paraId="4B192A82" w14:textId="77777777" w:rsidR="00AC2BDD" w:rsidRDefault="00000000">
      <w:pPr>
        <w:pStyle w:val="af5"/>
        <w:ind w:firstLine="420"/>
        <w:rPr>
          <w:rFonts w:ascii="Times New Roman"/>
        </w:rPr>
      </w:pPr>
      <w:r>
        <w:rPr>
          <w:rFonts w:ascii="Times New Roman"/>
        </w:rPr>
        <w:t>试验车辆稳定跟随</w:t>
      </w:r>
      <w:r>
        <w:rPr>
          <w:rFonts w:ascii="Times New Roman"/>
        </w:rPr>
        <w:t>VT</w:t>
      </w:r>
      <w:r>
        <w:rPr>
          <w:rFonts w:ascii="Times New Roman"/>
          <w:vertAlign w:val="subscript"/>
        </w:rPr>
        <w:t>1</w:t>
      </w:r>
      <w:r>
        <w:rPr>
          <w:rFonts w:ascii="Times New Roman"/>
        </w:rPr>
        <w:t>在相同车道内行驶，当</w:t>
      </w:r>
      <w:r>
        <w:rPr>
          <w:rFonts w:ascii="Times New Roman"/>
        </w:rPr>
        <w:t>VT</w:t>
      </w:r>
      <w:r>
        <w:rPr>
          <w:rFonts w:ascii="Times New Roman"/>
          <w:vertAlign w:val="subscript"/>
        </w:rPr>
        <w:t>1</w:t>
      </w:r>
      <w:r>
        <w:rPr>
          <w:rFonts w:ascii="Times New Roman"/>
        </w:rPr>
        <w:t>距离</w:t>
      </w:r>
      <w:r>
        <w:rPr>
          <w:rFonts w:ascii="Times New Roman"/>
        </w:rPr>
        <w:t>VT</w:t>
      </w:r>
      <w:r>
        <w:rPr>
          <w:rFonts w:ascii="Times New Roman"/>
          <w:vertAlign w:val="subscript"/>
        </w:rPr>
        <w:t>2</w:t>
      </w:r>
      <w:r>
        <w:rPr>
          <w:rFonts w:ascii="Times New Roman"/>
        </w:rPr>
        <w:t>预碰撞时间首次到达预设区间内时执行换道动作驶入相邻车道，完成换道时间不大于</w:t>
      </w:r>
      <w:r>
        <w:rPr>
          <w:rFonts w:ascii="Times New Roman"/>
        </w:rPr>
        <w:t>3 s</w:t>
      </w:r>
      <w:r>
        <w:rPr>
          <w:rFonts w:ascii="Times New Roman"/>
        </w:rPr>
        <w:t>。预设速度及预设时间区间如表</w:t>
      </w:r>
      <w:r>
        <w:rPr>
          <w:rFonts w:ascii="Times New Roman"/>
        </w:rPr>
        <w:t>C-4</w:t>
      </w:r>
      <w:r>
        <w:rPr>
          <w:rFonts w:ascii="Times New Roman"/>
        </w:rPr>
        <w:t>所示。</w:t>
      </w:r>
    </w:p>
    <w:p w14:paraId="4B192A83" w14:textId="77777777" w:rsidR="00AC2BDD" w:rsidRDefault="00000000">
      <w:pPr>
        <w:pStyle w:val="a9"/>
        <w:numPr>
          <w:ilvl w:val="0"/>
          <w:numId w:val="39"/>
        </w:numPr>
        <w:spacing w:before="156" w:after="156"/>
        <w:rPr>
          <w:rFonts w:ascii="Times New Roman"/>
        </w:rPr>
      </w:pPr>
      <w:r>
        <w:rPr>
          <w:rFonts w:ascii="Times New Roman"/>
        </w:rPr>
        <w:lastRenderedPageBreak/>
        <w:t>切出预设速度</w:t>
      </w:r>
      <w:r>
        <w:rPr>
          <w:rFonts w:ascii="Times New Roman"/>
        </w:rPr>
        <w:t>/</w:t>
      </w:r>
      <w:r>
        <w:rPr>
          <w:rFonts w:ascii="Times New Roman"/>
        </w:rPr>
        <w:t>时间对照表</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10"/>
        <w:gridCol w:w="3112"/>
        <w:gridCol w:w="3112"/>
      </w:tblGrid>
      <w:tr w:rsidR="00AC2BDD" w14:paraId="4B192A8A" w14:textId="77777777">
        <w:trPr>
          <w:tblHeader/>
          <w:jc w:val="center"/>
        </w:trPr>
        <w:tc>
          <w:tcPr>
            <w:tcW w:w="3110" w:type="dxa"/>
            <w:tcBorders>
              <w:top w:val="single" w:sz="8" w:space="0" w:color="auto"/>
              <w:bottom w:val="single" w:sz="8" w:space="0" w:color="auto"/>
            </w:tcBorders>
            <w:vAlign w:val="center"/>
          </w:tcPr>
          <w:p w14:paraId="4B192A84" w14:textId="77777777" w:rsidR="00AC2BDD" w:rsidRDefault="00000000">
            <w:pPr>
              <w:pStyle w:val="afc"/>
              <w:rPr>
                <w:rFonts w:ascii="Times New Roman"/>
                <w:i/>
                <w:iCs/>
                <w:kern w:val="2"/>
                <w:szCs w:val="18"/>
                <w:vertAlign w:val="subscript"/>
              </w:rPr>
            </w:pPr>
            <w:r>
              <w:rPr>
                <w:rFonts w:ascii="Times New Roman"/>
                <w:i/>
                <w:iCs/>
                <w:kern w:val="2"/>
                <w:szCs w:val="18"/>
              </w:rPr>
              <w:t>V</w:t>
            </w:r>
            <w:r>
              <w:rPr>
                <w:rFonts w:ascii="Times New Roman"/>
                <w:i/>
                <w:iCs/>
                <w:kern w:val="2"/>
                <w:szCs w:val="18"/>
                <w:vertAlign w:val="subscript"/>
              </w:rPr>
              <w:t>max</w:t>
            </w:r>
          </w:p>
          <w:p w14:paraId="4B192A85" w14:textId="77777777" w:rsidR="00AC2BDD" w:rsidRDefault="00000000">
            <w:pPr>
              <w:pStyle w:val="afc"/>
              <w:rPr>
                <w:rFonts w:ascii="Times New Roman"/>
                <w:szCs w:val="18"/>
              </w:rPr>
            </w:pPr>
            <w:r>
              <w:rPr>
                <w:rFonts w:ascii="Times New Roman"/>
                <w:kern w:val="2"/>
                <w:szCs w:val="18"/>
              </w:rPr>
              <w:t>km/h</w:t>
            </w:r>
          </w:p>
        </w:tc>
        <w:tc>
          <w:tcPr>
            <w:tcW w:w="3112" w:type="dxa"/>
            <w:tcBorders>
              <w:top w:val="single" w:sz="8" w:space="0" w:color="auto"/>
              <w:bottom w:val="single" w:sz="8" w:space="0" w:color="auto"/>
            </w:tcBorders>
            <w:vAlign w:val="center"/>
          </w:tcPr>
          <w:p w14:paraId="4B192A86" w14:textId="77777777" w:rsidR="00AC2BDD" w:rsidRDefault="00000000">
            <w:pPr>
              <w:pStyle w:val="afc"/>
              <w:rPr>
                <w:rFonts w:ascii="Times New Roman"/>
                <w:kern w:val="2"/>
                <w:szCs w:val="18"/>
              </w:rPr>
            </w:pPr>
            <w:r>
              <w:rPr>
                <w:rFonts w:ascii="Times New Roman"/>
                <w:kern w:val="2"/>
                <w:szCs w:val="18"/>
              </w:rPr>
              <w:t>预设速度</w:t>
            </w:r>
          </w:p>
          <w:p w14:paraId="4B192A87" w14:textId="77777777" w:rsidR="00AC2BDD" w:rsidRDefault="00000000">
            <w:pPr>
              <w:pStyle w:val="afc"/>
              <w:rPr>
                <w:rFonts w:ascii="Times New Roman"/>
                <w:szCs w:val="18"/>
              </w:rPr>
            </w:pPr>
            <w:r>
              <w:rPr>
                <w:rFonts w:ascii="Times New Roman"/>
                <w:kern w:val="2"/>
                <w:szCs w:val="18"/>
              </w:rPr>
              <w:t>km/h</w:t>
            </w:r>
          </w:p>
        </w:tc>
        <w:tc>
          <w:tcPr>
            <w:tcW w:w="3112" w:type="dxa"/>
            <w:tcBorders>
              <w:top w:val="single" w:sz="8" w:space="0" w:color="auto"/>
              <w:bottom w:val="single" w:sz="8" w:space="0" w:color="auto"/>
            </w:tcBorders>
          </w:tcPr>
          <w:p w14:paraId="4B192A88" w14:textId="77777777" w:rsidR="00AC2BDD" w:rsidRDefault="00000000">
            <w:pPr>
              <w:pStyle w:val="afc"/>
              <w:rPr>
                <w:rFonts w:ascii="Times New Roman"/>
                <w:kern w:val="2"/>
                <w:szCs w:val="18"/>
              </w:rPr>
            </w:pPr>
            <w:r>
              <w:rPr>
                <w:rFonts w:ascii="Times New Roman"/>
                <w:kern w:val="2"/>
                <w:szCs w:val="18"/>
              </w:rPr>
              <w:t>预设时间区间</w:t>
            </w:r>
          </w:p>
          <w:p w14:paraId="4B192A89" w14:textId="77777777" w:rsidR="00AC2BDD" w:rsidRDefault="00000000">
            <w:pPr>
              <w:pStyle w:val="afc"/>
              <w:rPr>
                <w:rFonts w:ascii="Times New Roman"/>
                <w:szCs w:val="18"/>
              </w:rPr>
            </w:pPr>
            <w:r>
              <w:rPr>
                <w:rFonts w:ascii="Times New Roman"/>
                <w:kern w:val="2"/>
                <w:szCs w:val="18"/>
              </w:rPr>
              <w:t>s</w:t>
            </w:r>
          </w:p>
        </w:tc>
      </w:tr>
      <w:tr w:rsidR="00AC2BDD" w14:paraId="4B192A8E" w14:textId="77777777">
        <w:trPr>
          <w:jc w:val="center"/>
        </w:trPr>
        <w:tc>
          <w:tcPr>
            <w:tcW w:w="3110" w:type="dxa"/>
            <w:tcBorders>
              <w:top w:val="single" w:sz="8" w:space="0" w:color="auto"/>
            </w:tcBorders>
            <w:vAlign w:val="center"/>
          </w:tcPr>
          <w:p w14:paraId="4B192A8B" w14:textId="77777777" w:rsidR="00AC2BDD" w:rsidRDefault="00000000">
            <w:pPr>
              <w:pStyle w:val="afc"/>
              <w:rPr>
                <w:rFonts w:ascii="Times New Roman"/>
                <w:szCs w:val="18"/>
              </w:rPr>
            </w:pPr>
            <w:r>
              <w:rPr>
                <w:rFonts w:ascii="Times New Roman"/>
                <w:i/>
                <w:iCs/>
                <w:kern w:val="2"/>
                <w:szCs w:val="18"/>
              </w:rPr>
              <w:t>V</w:t>
            </w:r>
            <w:r>
              <w:rPr>
                <w:rFonts w:ascii="Times New Roman"/>
                <w:i/>
                <w:iCs/>
                <w:kern w:val="2"/>
                <w:szCs w:val="18"/>
                <w:vertAlign w:val="subscript"/>
              </w:rPr>
              <w:t>max</w:t>
            </w:r>
            <w:r>
              <w:rPr>
                <w:rFonts w:ascii="Times New Roman" w:hint="eastAsia"/>
                <w:i/>
                <w:iCs/>
                <w:kern w:val="2"/>
                <w:szCs w:val="18"/>
              </w:rPr>
              <w:t>＞</w:t>
            </w:r>
            <w:r>
              <w:rPr>
                <w:rFonts w:ascii="Times New Roman"/>
                <w:kern w:val="2"/>
                <w:szCs w:val="18"/>
              </w:rPr>
              <w:t>100</w:t>
            </w:r>
          </w:p>
        </w:tc>
        <w:tc>
          <w:tcPr>
            <w:tcW w:w="3112" w:type="dxa"/>
            <w:tcBorders>
              <w:top w:val="single" w:sz="8" w:space="0" w:color="auto"/>
            </w:tcBorders>
          </w:tcPr>
          <w:p w14:paraId="4B192A8C" w14:textId="77777777" w:rsidR="00AC2BDD" w:rsidRDefault="00000000">
            <w:pPr>
              <w:pStyle w:val="afc"/>
              <w:rPr>
                <w:rFonts w:ascii="Times New Roman"/>
                <w:szCs w:val="18"/>
              </w:rPr>
            </w:pPr>
            <w:r>
              <w:rPr>
                <w:rFonts w:ascii="Times New Roman"/>
                <w:szCs w:val="18"/>
              </w:rPr>
              <w:t>80</w:t>
            </w:r>
          </w:p>
        </w:tc>
        <w:tc>
          <w:tcPr>
            <w:tcW w:w="3112" w:type="dxa"/>
            <w:tcBorders>
              <w:top w:val="single" w:sz="8" w:space="0" w:color="auto"/>
            </w:tcBorders>
          </w:tcPr>
          <w:p w14:paraId="4B192A8D" w14:textId="77777777" w:rsidR="00AC2BDD" w:rsidRDefault="00000000">
            <w:pPr>
              <w:pStyle w:val="afc"/>
              <w:rPr>
                <w:rFonts w:ascii="Times New Roman"/>
                <w:szCs w:val="18"/>
              </w:rPr>
            </w:pPr>
            <w:r>
              <w:rPr>
                <w:rFonts w:ascii="Times New Roman"/>
                <w:kern w:val="2"/>
                <w:szCs w:val="18"/>
              </w:rPr>
              <w:t>[4,5]</w:t>
            </w:r>
          </w:p>
        </w:tc>
      </w:tr>
      <w:tr w:rsidR="00AC2BDD" w14:paraId="4B192A92" w14:textId="77777777">
        <w:trPr>
          <w:jc w:val="center"/>
        </w:trPr>
        <w:tc>
          <w:tcPr>
            <w:tcW w:w="3110" w:type="dxa"/>
            <w:vAlign w:val="center"/>
          </w:tcPr>
          <w:p w14:paraId="4B192A8F" w14:textId="77777777" w:rsidR="00AC2BDD" w:rsidRDefault="00000000">
            <w:pPr>
              <w:pStyle w:val="afc"/>
              <w:rPr>
                <w:rFonts w:ascii="Times New Roman"/>
                <w:szCs w:val="18"/>
              </w:rPr>
            </w:pPr>
            <w:r>
              <w:rPr>
                <w:rFonts w:ascii="Times New Roman"/>
                <w:kern w:val="2"/>
                <w:szCs w:val="18"/>
              </w:rPr>
              <w:t>80</w:t>
            </w:r>
            <w:r>
              <w:rPr>
                <w:rFonts w:ascii="Times New Roman"/>
                <w:kern w:val="2"/>
                <w:szCs w:val="18"/>
              </w:rPr>
              <w:t>＜</w:t>
            </w:r>
            <w:r>
              <w:rPr>
                <w:rFonts w:ascii="Times New Roman"/>
                <w:i/>
                <w:iCs/>
                <w:kern w:val="2"/>
                <w:szCs w:val="18"/>
              </w:rPr>
              <w:t>V</w:t>
            </w:r>
            <w:r>
              <w:rPr>
                <w:rFonts w:ascii="Times New Roman"/>
                <w:i/>
                <w:iCs/>
                <w:kern w:val="2"/>
                <w:szCs w:val="18"/>
                <w:vertAlign w:val="subscript"/>
              </w:rPr>
              <w:t>max</w:t>
            </w:r>
            <w:r>
              <w:rPr>
                <w:rFonts w:ascii="Times New Roman"/>
                <w:kern w:val="2"/>
                <w:szCs w:val="18"/>
              </w:rPr>
              <w:t>≤100</w:t>
            </w:r>
          </w:p>
        </w:tc>
        <w:tc>
          <w:tcPr>
            <w:tcW w:w="3112" w:type="dxa"/>
          </w:tcPr>
          <w:p w14:paraId="4B192A90" w14:textId="77777777" w:rsidR="00AC2BDD" w:rsidRDefault="00000000">
            <w:pPr>
              <w:pStyle w:val="afc"/>
              <w:rPr>
                <w:rFonts w:ascii="Times New Roman"/>
                <w:szCs w:val="18"/>
              </w:rPr>
            </w:pPr>
            <w:r>
              <w:rPr>
                <w:rFonts w:ascii="Times New Roman"/>
                <w:szCs w:val="18"/>
              </w:rPr>
              <w:t>60</w:t>
            </w:r>
          </w:p>
        </w:tc>
        <w:tc>
          <w:tcPr>
            <w:tcW w:w="3112" w:type="dxa"/>
          </w:tcPr>
          <w:p w14:paraId="4B192A91" w14:textId="77777777" w:rsidR="00AC2BDD" w:rsidRDefault="00000000">
            <w:pPr>
              <w:pStyle w:val="afc"/>
              <w:rPr>
                <w:rFonts w:ascii="Times New Roman"/>
                <w:szCs w:val="18"/>
              </w:rPr>
            </w:pPr>
            <w:r>
              <w:rPr>
                <w:rFonts w:ascii="Times New Roman"/>
                <w:kern w:val="2"/>
                <w:szCs w:val="18"/>
              </w:rPr>
              <w:t>[3,4]</w:t>
            </w:r>
          </w:p>
        </w:tc>
      </w:tr>
      <w:tr w:rsidR="00AC2BDD" w14:paraId="4B192A96" w14:textId="77777777">
        <w:trPr>
          <w:jc w:val="center"/>
        </w:trPr>
        <w:tc>
          <w:tcPr>
            <w:tcW w:w="3110" w:type="dxa"/>
            <w:vAlign w:val="center"/>
          </w:tcPr>
          <w:p w14:paraId="4B192A93" w14:textId="77777777" w:rsidR="00AC2BDD" w:rsidRDefault="00000000">
            <w:pPr>
              <w:pStyle w:val="afc"/>
              <w:rPr>
                <w:rFonts w:ascii="Times New Roman"/>
                <w:szCs w:val="18"/>
              </w:rPr>
            </w:pPr>
            <w:r>
              <w:rPr>
                <w:rFonts w:ascii="Times New Roman"/>
                <w:kern w:val="2"/>
                <w:szCs w:val="18"/>
              </w:rPr>
              <w:t>60</w:t>
            </w:r>
            <w:r>
              <w:rPr>
                <w:rFonts w:ascii="Times New Roman"/>
                <w:kern w:val="2"/>
                <w:szCs w:val="18"/>
              </w:rPr>
              <w:t>＜</w:t>
            </w:r>
            <w:r>
              <w:rPr>
                <w:rFonts w:ascii="Times New Roman"/>
                <w:i/>
                <w:iCs/>
                <w:kern w:val="2"/>
                <w:szCs w:val="18"/>
              </w:rPr>
              <w:t>V</w:t>
            </w:r>
            <w:r>
              <w:rPr>
                <w:rFonts w:ascii="Times New Roman"/>
                <w:i/>
                <w:iCs/>
                <w:kern w:val="2"/>
                <w:szCs w:val="18"/>
                <w:vertAlign w:val="subscript"/>
              </w:rPr>
              <w:t>max</w:t>
            </w:r>
            <w:r>
              <w:rPr>
                <w:rFonts w:ascii="Times New Roman"/>
                <w:kern w:val="2"/>
                <w:szCs w:val="18"/>
              </w:rPr>
              <w:t>≤80</w:t>
            </w:r>
          </w:p>
        </w:tc>
        <w:tc>
          <w:tcPr>
            <w:tcW w:w="3112" w:type="dxa"/>
          </w:tcPr>
          <w:p w14:paraId="4B192A94" w14:textId="77777777" w:rsidR="00AC2BDD" w:rsidRDefault="00000000">
            <w:pPr>
              <w:pStyle w:val="afc"/>
              <w:rPr>
                <w:rFonts w:ascii="Times New Roman"/>
                <w:kern w:val="2"/>
                <w:szCs w:val="18"/>
              </w:rPr>
            </w:pPr>
            <w:r>
              <w:rPr>
                <w:rFonts w:ascii="Times New Roman"/>
                <w:szCs w:val="18"/>
              </w:rPr>
              <w:t>40</w:t>
            </w:r>
          </w:p>
        </w:tc>
        <w:tc>
          <w:tcPr>
            <w:tcW w:w="3112" w:type="dxa"/>
          </w:tcPr>
          <w:p w14:paraId="4B192A95" w14:textId="77777777" w:rsidR="00AC2BDD" w:rsidRDefault="00000000">
            <w:pPr>
              <w:pStyle w:val="afc"/>
              <w:rPr>
                <w:rFonts w:ascii="Times New Roman"/>
                <w:kern w:val="2"/>
                <w:szCs w:val="18"/>
              </w:rPr>
            </w:pPr>
            <w:r>
              <w:rPr>
                <w:rFonts w:ascii="Times New Roman"/>
                <w:kern w:val="2"/>
                <w:szCs w:val="18"/>
              </w:rPr>
              <w:t>[3,4]</w:t>
            </w:r>
          </w:p>
        </w:tc>
      </w:tr>
      <w:tr w:rsidR="00AC2BDD" w14:paraId="4B192A9A" w14:textId="77777777">
        <w:trPr>
          <w:jc w:val="center"/>
        </w:trPr>
        <w:tc>
          <w:tcPr>
            <w:tcW w:w="3110" w:type="dxa"/>
            <w:vAlign w:val="center"/>
          </w:tcPr>
          <w:p w14:paraId="4B192A97" w14:textId="77777777" w:rsidR="00AC2BDD" w:rsidRDefault="00000000">
            <w:pPr>
              <w:pStyle w:val="afc"/>
              <w:rPr>
                <w:rFonts w:ascii="Times New Roman"/>
                <w:szCs w:val="18"/>
              </w:rPr>
            </w:pPr>
            <w:r>
              <w:rPr>
                <w:rFonts w:ascii="Times New Roman"/>
                <w:i/>
                <w:iCs/>
                <w:kern w:val="2"/>
                <w:szCs w:val="18"/>
              </w:rPr>
              <w:t>V</w:t>
            </w:r>
            <w:r>
              <w:rPr>
                <w:rFonts w:ascii="Times New Roman"/>
                <w:i/>
                <w:iCs/>
                <w:kern w:val="2"/>
                <w:szCs w:val="18"/>
                <w:vertAlign w:val="subscript"/>
              </w:rPr>
              <w:t>max</w:t>
            </w:r>
            <w:r>
              <w:rPr>
                <w:rFonts w:ascii="Times New Roman"/>
                <w:kern w:val="2"/>
                <w:szCs w:val="18"/>
              </w:rPr>
              <w:t>≤60</w:t>
            </w:r>
          </w:p>
        </w:tc>
        <w:tc>
          <w:tcPr>
            <w:tcW w:w="3112" w:type="dxa"/>
          </w:tcPr>
          <w:p w14:paraId="4B192A98" w14:textId="77777777" w:rsidR="00AC2BDD" w:rsidRDefault="00000000">
            <w:pPr>
              <w:pStyle w:val="afc"/>
              <w:rPr>
                <w:rFonts w:ascii="Times New Roman"/>
                <w:szCs w:val="18"/>
              </w:rPr>
            </w:pPr>
            <w:r>
              <w:rPr>
                <w:rFonts w:ascii="Times New Roman"/>
                <w:i/>
                <w:iCs/>
                <w:szCs w:val="18"/>
              </w:rPr>
              <w:t>V</w:t>
            </w:r>
            <w:r>
              <w:rPr>
                <w:rFonts w:ascii="Times New Roman"/>
                <w:i/>
                <w:iCs/>
                <w:szCs w:val="18"/>
                <w:vertAlign w:val="subscript"/>
              </w:rPr>
              <w:t>max</w:t>
            </w:r>
            <w:r>
              <w:rPr>
                <w:rFonts w:ascii="Times New Roman"/>
                <w:szCs w:val="18"/>
              </w:rPr>
              <w:t>-20</w:t>
            </w:r>
          </w:p>
        </w:tc>
        <w:tc>
          <w:tcPr>
            <w:tcW w:w="3112" w:type="dxa"/>
          </w:tcPr>
          <w:p w14:paraId="4B192A99" w14:textId="77777777" w:rsidR="00AC2BDD" w:rsidRDefault="00000000">
            <w:pPr>
              <w:pStyle w:val="afc"/>
              <w:rPr>
                <w:rFonts w:ascii="Times New Roman"/>
                <w:szCs w:val="18"/>
              </w:rPr>
            </w:pPr>
            <w:r>
              <w:rPr>
                <w:rFonts w:ascii="Times New Roman"/>
                <w:kern w:val="2"/>
                <w:szCs w:val="18"/>
              </w:rPr>
              <w:t>[3,4]</w:t>
            </w:r>
          </w:p>
        </w:tc>
      </w:tr>
    </w:tbl>
    <w:p w14:paraId="4B192A9B" w14:textId="77777777" w:rsidR="00AC2BDD" w:rsidRDefault="00000000">
      <w:pPr>
        <w:pStyle w:val="ae"/>
        <w:numPr>
          <w:ilvl w:val="5"/>
          <w:numId w:val="9"/>
        </w:numPr>
        <w:spacing w:before="156" w:after="156"/>
        <w:rPr>
          <w:rFonts w:ascii="Times New Roman"/>
        </w:rPr>
      </w:pPr>
      <w:r>
        <w:rPr>
          <w:rFonts w:ascii="Times New Roman"/>
        </w:rPr>
        <w:t>通过要求</w:t>
      </w:r>
    </w:p>
    <w:p w14:paraId="4B192A9C" w14:textId="77777777" w:rsidR="00AC2BDD" w:rsidRDefault="00000000">
      <w:pPr>
        <w:pStyle w:val="af2"/>
        <w:numPr>
          <w:ilvl w:val="4"/>
          <w:numId w:val="0"/>
        </w:numPr>
        <w:spacing w:before="156" w:after="156"/>
        <w:ind w:left="220"/>
        <w:rPr>
          <w:rFonts w:ascii="Times New Roman" w:eastAsia="SimSun"/>
        </w:rPr>
      </w:pPr>
      <w:r>
        <w:rPr>
          <w:rFonts w:ascii="Times New Roman" w:eastAsia="SimSun"/>
        </w:rPr>
        <w:t>试验车辆不应与目标车辆发生碰撞。</w:t>
      </w:r>
    </w:p>
    <w:p w14:paraId="4B192A9D" w14:textId="77777777" w:rsidR="00AC2BDD" w:rsidRDefault="00000000">
      <w:pPr>
        <w:pStyle w:val="ae"/>
        <w:spacing w:before="156" w:after="156"/>
        <w:rPr>
          <w:rFonts w:ascii="Times New Roman"/>
        </w:rPr>
      </w:pPr>
      <w:r>
        <w:rPr>
          <w:rFonts w:ascii="Times New Roman"/>
        </w:rPr>
        <w:t>前方车辆紧急制动</w:t>
      </w:r>
    </w:p>
    <w:p w14:paraId="4B192A9E" w14:textId="77777777" w:rsidR="00AC2BDD" w:rsidRDefault="00000000">
      <w:pPr>
        <w:pStyle w:val="ae"/>
        <w:numPr>
          <w:ilvl w:val="5"/>
          <w:numId w:val="9"/>
        </w:numPr>
        <w:spacing w:before="156" w:after="156"/>
        <w:rPr>
          <w:rFonts w:ascii="Times New Roman"/>
        </w:rPr>
      </w:pPr>
      <w:r>
        <w:rPr>
          <w:rFonts w:ascii="Times New Roman"/>
        </w:rPr>
        <w:t>试验场景</w:t>
      </w:r>
    </w:p>
    <w:p w14:paraId="4B192A9F" w14:textId="77777777" w:rsidR="00AC2BDD" w:rsidRDefault="00000000">
      <w:pPr>
        <w:pStyle w:val="af5"/>
        <w:ind w:firstLine="420"/>
        <w:rPr>
          <w:rFonts w:ascii="Times New Roman"/>
        </w:rPr>
      </w:pPr>
      <w:r>
        <w:rPr>
          <w:rFonts w:ascii="Times New Roman"/>
        </w:rPr>
        <w:t>试验道路为仅有一条车道的长直道且两侧车道线为实线；车道内存在以</w:t>
      </w:r>
      <w:r>
        <w:rPr>
          <w:rFonts w:ascii="Times New Roman"/>
          <w:i/>
        </w:rPr>
        <w:t>V</w:t>
      </w:r>
      <w:r>
        <w:rPr>
          <w:rFonts w:ascii="Times New Roman"/>
          <w:i/>
          <w:vertAlign w:val="subscript"/>
        </w:rPr>
        <w:t>max</w:t>
      </w:r>
      <w:r>
        <w:rPr>
          <w:rFonts w:ascii="Times New Roman"/>
        </w:rPr>
        <w:t>的</w:t>
      </w:r>
      <w:r>
        <w:rPr>
          <w:rFonts w:ascii="Times New Roman"/>
        </w:rPr>
        <w:t>75%</w:t>
      </w:r>
      <w:r>
        <w:rPr>
          <w:rFonts w:ascii="Times New Roman"/>
        </w:rPr>
        <w:t>匀速行驶的目标车辆。如图</w:t>
      </w:r>
      <w:r>
        <w:rPr>
          <w:rFonts w:ascii="Times New Roman"/>
        </w:rPr>
        <w:t>C-13</w:t>
      </w:r>
      <w:r>
        <w:rPr>
          <w:rFonts w:ascii="Times New Roman"/>
        </w:rPr>
        <w:t>所示。</w:t>
      </w:r>
    </w:p>
    <w:p w14:paraId="4B192AA0" w14:textId="77777777" w:rsidR="00AC2BDD" w:rsidRDefault="00000000">
      <w:pPr>
        <w:pStyle w:val="af5"/>
        <w:ind w:firstLineChars="0" w:firstLine="0"/>
        <w:jc w:val="center"/>
        <w:rPr>
          <w:rFonts w:ascii="Times New Roman"/>
        </w:rPr>
      </w:pPr>
      <w:r>
        <w:rPr>
          <w:rFonts w:ascii="Times New Roman"/>
          <w:noProof/>
        </w:rPr>
        <w:drawing>
          <wp:inline distT="0" distB="0" distL="114300" distR="114300" wp14:anchorId="4B192E09" wp14:editId="4B192E0A">
            <wp:extent cx="3318510" cy="800735"/>
            <wp:effectExtent l="0" t="0" r="5715" b="8890"/>
            <wp:docPr id="5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8"/>
                    <pic:cNvPicPr>
                      <a:picLocks noChangeAspect="1"/>
                    </pic:cNvPicPr>
                  </pic:nvPicPr>
                  <pic:blipFill>
                    <a:blip r:embed="rId28"/>
                    <a:stretch>
                      <a:fillRect/>
                    </a:stretch>
                  </pic:blipFill>
                  <pic:spPr>
                    <a:xfrm>
                      <a:off x="0" y="0"/>
                      <a:ext cx="3318510" cy="800735"/>
                    </a:xfrm>
                    <a:prstGeom prst="rect">
                      <a:avLst/>
                    </a:prstGeom>
                    <a:noFill/>
                    <a:ln>
                      <a:noFill/>
                    </a:ln>
                  </pic:spPr>
                </pic:pic>
              </a:graphicData>
            </a:graphic>
          </wp:inline>
        </w:drawing>
      </w:r>
    </w:p>
    <w:p w14:paraId="4B192AA1" w14:textId="77777777" w:rsidR="00AC2BDD" w:rsidRDefault="00000000">
      <w:pPr>
        <w:pStyle w:val="a2"/>
        <w:numPr>
          <w:ilvl w:val="0"/>
          <w:numId w:val="40"/>
        </w:numPr>
        <w:spacing w:before="156" w:after="156"/>
        <w:rPr>
          <w:rFonts w:ascii="Times New Roman"/>
        </w:rPr>
      </w:pPr>
      <w:r>
        <w:rPr>
          <w:rFonts w:ascii="Times New Roman"/>
        </w:rPr>
        <w:t>前方车辆紧急制动场景示意图</w:t>
      </w:r>
    </w:p>
    <w:p w14:paraId="4B192AA2" w14:textId="77777777" w:rsidR="00AC2BDD" w:rsidRDefault="00000000">
      <w:pPr>
        <w:pStyle w:val="ae"/>
        <w:numPr>
          <w:ilvl w:val="5"/>
          <w:numId w:val="9"/>
        </w:numPr>
        <w:spacing w:before="156" w:after="156"/>
        <w:rPr>
          <w:rFonts w:ascii="Times New Roman"/>
        </w:rPr>
      </w:pPr>
      <w:r>
        <w:rPr>
          <w:rFonts w:ascii="Times New Roman"/>
        </w:rPr>
        <w:t>试验方法</w:t>
      </w:r>
    </w:p>
    <w:p w14:paraId="4B192AA3" w14:textId="77777777" w:rsidR="00AC2BDD" w:rsidRDefault="00000000">
      <w:pPr>
        <w:pStyle w:val="af5"/>
        <w:ind w:firstLine="420"/>
        <w:rPr>
          <w:rFonts w:ascii="Times New Roman"/>
        </w:rPr>
      </w:pPr>
      <w:r>
        <w:rPr>
          <w:rFonts w:ascii="Times New Roman"/>
        </w:rPr>
        <w:t>试验车辆稳定跟随前方行驶的目标车辆。目标车辆</w:t>
      </w:r>
      <w:r>
        <w:rPr>
          <w:rFonts w:ascii="Times New Roman"/>
        </w:rPr>
        <w:t>1 s</w:t>
      </w:r>
      <w:r>
        <w:rPr>
          <w:rFonts w:ascii="Times New Roman"/>
        </w:rPr>
        <w:t>内达到减速度</w:t>
      </w:r>
      <w:r>
        <w:rPr>
          <w:rFonts w:ascii="Times New Roman"/>
        </w:rPr>
        <w:t>6 m/s</w:t>
      </w:r>
      <w:r>
        <w:rPr>
          <w:rFonts w:ascii="Times New Roman"/>
          <w:vertAlign w:val="superscript"/>
        </w:rPr>
        <w:t>2</w:t>
      </w:r>
      <w:r>
        <w:rPr>
          <w:rFonts w:ascii="Times New Roman"/>
        </w:rPr>
        <w:t>并减速至停止。</w:t>
      </w:r>
    </w:p>
    <w:p w14:paraId="4B192AA4" w14:textId="77777777" w:rsidR="00AC2BDD" w:rsidRDefault="00000000">
      <w:pPr>
        <w:pStyle w:val="ae"/>
        <w:numPr>
          <w:ilvl w:val="5"/>
          <w:numId w:val="9"/>
        </w:numPr>
        <w:spacing w:before="156" w:after="156"/>
        <w:rPr>
          <w:rFonts w:ascii="Times New Roman"/>
        </w:rPr>
      </w:pPr>
      <w:r>
        <w:rPr>
          <w:rFonts w:ascii="Times New Roman"/>
        </w:rPr>
        <w:t>通过要求</w:t>
      </w:r>
    </w:p>
    <w:p w14:paraId="4B192AA5" w14:textId="77777777" w:rsidR="00AC2BDD" w:rsidRDefault="00000000">
      <w:pPr>
        <w:pStyle w:val="ListParagraph"/>
        <w:tabs>
          <w:tab w:val="left" w:pos="2967"/>
          <w:tab w:val="left" w:pos="2968"/>
        </w:tabs>
        <w:spacing w:line="360" w:lineRule="auto"/>
        <w:ind w:right="1383" w:firstLineChars="200" w:firstLine="420"/>
        <w:rPr>
          <w:rFonts w:ascii="Times New Roman" w:eastAsia="SimSun" w:hAnsi="Times New Roman" w:cs="Times New Roman"/>
          <w:sz w:val="21"/>
          <w:szCs w:val="21"/>
          <w:lang w:eastAsia="zh-CN"/>
        </w:rPr>
      </w:pPr>
      <w:r>
        <w:rPr>
          <w:rFonts w:ascii="Times New Roman" w:eastAsia="SimSun" w:hAnsi="Times New Roman" w:cs="Times New Roman"/>
          <w:sz w:val="21"/>
          <w:szCs w:val="21"/>
          <w:lang w:eastAsia="zh-CN"/>
        </w:rPr>
        <w:t>试验车辆不应与目标车辆发生碰撞。</w:t>
      </w:r>
    </w:p>
    <w:p w14:paraId="4B192AA6" w14:textId="77777777" w:rsidR="00AC2BDD" w:rsidRDefault="00000000">
      <w:pPr>
        <w:pStyle w:val="ae"/>
        <w:spacing w:before="156" w:after="156"/>
        <w:rPr>
          <w:rFonts w:ascii="Times New Roman"/>
        </w:rPr>
      </w:pPr>
      <w:r>
        <w:rPr>
          <w:rFonts w:ascii="Times New Roman"/>
        </w:rPr>
        <w:t>摩托车同车道行驶</w:t>
      </w:r>
    </w:p>
    <w:p w14:paraId="4B192AA7" w14:textId="77777777" w:rsidR="00AC2BDD" w:rsidRDefault="00000000">
      <w:pPr>
        <w:pStyle w:val="ae"/>
        <w:numPr>
          <w:ilvl w:val="5"/>
          <w:numId w:val="9"/>
        </w:numPr>
        <w:spacing w:before="156" w:after="156"/>
        <w:rPr>
          <w:rFonts w:ascii="Times New Roman"/>
        </w:rPr>
      </w:pPr>
      <w:r>
        <w:rPr>
          <w:rFonts w:ascii="Times New Roman"/>
        </w:rPr>
        <w:t>试验场景</w:t>
      </w:r>
    </w:p>
    <w:p w14:paraId="4B192AA8" w14:textId="77777777" w:rsidR="00AC2BDD" w:rsidRDefault="00000000">
      <w:pPr>
        <w:pStyle w:val="af5"/>
        <w:ind w:firstLine="420"/>
        <w:rPr>
          <w:rFonts w:ascii="Times New Roman"/>
        </w:rPr>
      </w:pPr>
      <w:r>
        <w:rPr>
          <w:rFonts w:ascii="Times New Roman"/>
        </w:rPr>
        <w:t>试验道路为至少包含单向双车道的长直道，中间车道线为白色虚线。摩托车以</w:t>
      </w:r>
      <w:r>
        <w:rPr>
          <w:rFonts w:ascii="Times New Roman"/>
        </w:rPr>
        <w:t>20 km/h</w:t>
      </w:r>
      <w:r>
        <w:rPr>
          <w:rFonts w:ascii="Times New Roman"/>
        </w:rPr>
        <w:t>～</w:t>
      </w:r>
      <w:r>
        <w:rPr>
          <w:rFonts w:ascii="Times New Roman"/>
        </w:rPr>
        <w:t>30 km/h</w:t>
      </w:r>
      <w:r>
        <w:rPr>
          <w:rFonts w:ascii="Times New Roman"/>
        </w:rPr>
        <w:t>速度于距离本车道右侧车道线内侧</w:t>
      </w:r>
      <w:r>
        <w:rPr>
          <w:rFonts w:ascii="Times New Roman"/>
        </w:rPr>
        <w:t>1 m</w:t>
      </w:r>
      <w:r>
        <w:rPr>
          <w:rFonts w:ascii="Times New Roman"/>
        </w:rPr>
        <w:t>～</w:t>
      </w:r>
      <w:r>
        <w:rPr>
          <w:rFonts w:ascii="Times New Roman"/>
        </w:rPr>
        <w:t>2.5 m</w:t>
      </w:r>
      <w:r>
        <w:rPr>
          <w:rFonts w:ascii="Times New Roman"/>
        </w:rPr>
        <w:t>范围内沿外侧车道行驶。如图</w:t>
      </w:r>
      <w:r>
        <w:rPr>
          <w:rFonts w:ascii="Times New Roman"/>
        </w:rPr>
        <w:t>C-14</w:t>
      </w:r>
      <w:r>
        <w:rPr>
          <w:rFonts w:ascii="Times New Roman"/>
        </w:rPr>
        <w:t>所示。</w:t>
      </w:r>
    </w:p>
    <w:p w14:paraId="4B192AA9" w14:textId="77777777" w:rsidR="00AC2BDD" w:rsidRDefault="00000000">
      <w:pPr>
        <w:pStyle w:val="af5"/>
        <w:ind w:firstLineChars="0" w:firstLine="0"/>
        <w:jc w:val="center"/>
        <w:rPr>
          <w:rFonts w:ascii="Times New Roman"/>
        </w:rPr>
      </w:pPr>
      <w:r>
        <w:rPr>
          <w:rFonts w:ascii="Times New Roman"/>
          <w:noProof/>
        </w:rPr>
        <w:drawing>
          <wp:inline distT="0" distB="0" distL="114300" distR="114300" wp14:anchorId="4B192E0B" wp14:editId="4B192E0C">
            <wp:extent cx="3243580" cy="1005205"/>
            <wp:effectExtent l="0" t="0" r="4445" b="4445"/>
            <wp:docPr id="5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0"/>
                    <pic:cNvPicPr>
                      <a:picLocks noChangeAspect="1"/>
                    </pic:cNvPicPr>
                  </pic:nvPicPr>
                  <pic:blipFill>
                    <a:blip r:embed="rId29">
                      <a:grayscl/>
                    </a:blip>
                    <a:stretch>
                      <a:fillRect/>
                    </a:stretch>
                  </pic:blipFill>
                  <pic:spPr>
                    <a:xfrm>
                      <a:off x="0" y="0"/>
                      <a:ext cx="3243580" cy="1005205"/>
                    </a:xfrm>
                    <a:prstGeom prst="rect">
                      <a:avLst/>
                    </a:prstGeom>
                    <a:noFill/>
                    <a:ln>
                      <a:noFill/>
                    </a:ln>
                  </pic:spPr>
                </pic:pic>
              </a:graphicData>
            </a:graphic>
          </wp:inline>
        </w:drawing>
      </w:r>
    </w:p>
    <w:p w14:paraId="4B192AAA" w14:textId="77777777" w:rsidR="00AC2BDD" w:rsidRDefault="00000000">
      <w:pPr>
        <w:pStyle w:val="a2"/>
        <w:numPr>
          <w:ilvl w:val="0"/>
          <w:numId w:val="40"/>
        </w:numPr>
        <w:spacing w:before="156" w:after="156"/>
        <w:rPr>
          <w:rFonts w:ascii="Times New Roman"/>
        </w:rPr>
      </w:pPr>
      <w:r>
        <w:rPr>
          <w:rFonts w:ascii="Times New Roman"/>
        </w:rPr>
        <w:t>摩托车同车道行驶场景示意图</w:t>
      </w:r>
    </w:p>
    <w:p w14:paraId="4B192AAB" w14:textId="77777777" w:rsidR="00AC2BDD" w:rsidRDefault="00000000">
      <w:pPr>
        <w:pStyle w:val="ae"/>
        <w:numPr>
          <w:ilvl w:val="5"/>
          <w:numId w:val="9"/>
        </w:numPr>
        <w:spacing w:before="156" w:after="156"/>
        <w:rPr>
          <w:rFonts w:ascii="Times New Roman"/>
        </w:rPr>
      </w:pPr>
      <w:r>
        <w:rPr>
          <w:rFonts w:ascii="Times New Roman"/>
        </w:rPr>
        <w:t>试验方法</w:t>
      </w:r>
    </w:p>
    <w:p w14:paraId="4B192AAC" w14:textId="77777777" w:rsidR="00AC2BDD" w:rsidRDefault="00000000">
      <w:pPr>
        <w:pStyle w:val="af5"/>
        <w:ind w:firstLine="420"/>
        <w:rPr>
          <w:rFonts w:ascii="Times New Roman"/>
        </w:rPr>
      </w:pPr>
      <w:r>
        <w:rPr>
          <w:rFonts w:ascii="Times New Roman"/>
        </w:rPr>
        <w:lastRenderedPageBreak/>
        <w:t>试验车辆于外侧车道驶向摩托车。若跟随摩托车行驶，当试验车辆速度不大于</w:t>
      </w:r>
      <w:r>
        <w:rPr>
          <w:rFonts w:ascii="Times New Roman"/>
        </w:rPr>
        <w:t>30 km/h</w:t>
      </w:r>
      <w:r>
        <w:rPr>
          <w:rFonts w:ascii="Times New Roman"/>
        </w:rPr>
        <w:t>时，且持续时间超过</w:t>
      </w:r>
      <w:r>
        <w:rPr>
          <w:rFonts w:ascii="Times New Roman"/>
        </w:rPr>
        <w:t>5 s</w:t>
      </w:r>
      <w:r>
        <w:rPr>
          <w:rFonts w:ascii="Times New Roman"/>
        </w:rPr>
        <w:t>后，摩托车从车道右侧离开当前车道。</w:t>
      </w:r>
    </w:p>
    <w:p w14:paraId="4B192AAD" w14:textId="77777777" w:rsidR="00AC2BDD" w:rsidRDefault="00000000">
      <w:pPr>
        <w:pStyle w:val="ae"/>
        <w:numPr>
          <w:ilvl w:val="5"/>
          <w:numId w:val="9"/>
        </w:numPr>
        <w:spacing w:before="156" w:after="156"/>
        <w:rPr>
          <w:rFonts w:ascii="Times New Roman"/>
        </w:rPr>
      </w:pPr>
      <w:r>
        <w:rPr>
          <w:rFonts w:ascii="Times New Roman"/>
        </w:rPr>
        <w:t>通过要求</w:t>
      </w:r>
    </w:p>
    <w:p w14:paraId="4B192AAE" w14:textId="77777777" w:rsidR="00AC2BDD" w:rsidRDefault="00000000">
      <w:pPr>
        <w:pStyle w:val="af9"/>
        <w:numPr>
          <w:ilvl w:val="0"/>
          <w:numId w:val="0"/>
        </w:numPr>
        <w:ind w:firstLineChars="200" w:firstLine="420"/>
        <w:rPr>
          <w:rFonts w:ascii="Times New Roman"/>
        </w:rPr>
      </w:pPr>
      <w:r>
        <w:rPr>
          <w:rFonts w:ascii="Times New Roman"/>
        </w:rPr>
        <w:t>试验车辆应采用绕行或跟随方式通过该场景且不与摩托车发生碰撞。若采用跟随方式通过该场景，试验车辆应在摩托车离开本车道后加速行驶。</w:t>
      </w:r>
    </w:p>
    <w:p w14:paraId="4B192AAF" w14:textId="77777777" w:rsidR="00AC2BDD" w:rsidRDefault="00000000">
      <w:pPr>
        <w:pStyle w:val="ae"/>
        <w:spacing w:before="156" w:after="156"/>
        <w:rPr>
          <w:rFonts w:ascii="Times New Roman"/>
        </w:rPr>
      </w:pPr>
      <w:r>
        <w:rPr>
          <w:rFonts w:ascii="Times New Roman"/>
        </w:rPr>
        <w:t>直道前车缓行</w:t>
      </w:r>
    </w:p>
    <w:p w14:paraId="4B192AB0" w14:textId="77777777" w:rsidR="00AC2BDD" w:rsidRDefault="00000000">
      <w:pPr>
        <w:pStyle w:val="ae"/>
        <w:numPr>
          <w:ilvl w:val="5"/>
          <w:numId w:val="9"/>
        </w:numPr>
        <w:spacing w:before="156" w:after="156"/>
        <w:rPr>
          <w:rFonts w:ascii="Times New Roman"/>
        </w:rPr>
      </w:pPr>
      <w:r>
        <w:rPr>
          <w:rFonts w:ascii="Times New Roman"/>
        </w:rPr>
        <w:t>试验场景</w:t>
      </w:r>
    </w:p>
    <w:p w14:paraId="4B192AB1" w14:textId="77777777" w:rsidR="00AC2BDD" w:rsidRDefault="00000000">
      <w:pPr>
        <w:spacing w:line="360" w:lineRule="auto"/>
        <w:ind w:firstLine="480"/>
        <w:rPr>
          <w:rFonts w:ascii="Times New Roman" w:eastAsia="SimSun" w:hAnsi="Times New Roman" w:cs="Times New Roman"/>
          <w:sz w:val="21"/>
          <w:szCs w:val="20"/>
          <w:lang w:eastAsia="zh-CN"/>
        </w:rPr>
      </w:pPr>
      <w:r>
        <w:rPr>
          <w:rFonts w:ascii="Times New Roman" w:eastAsia="SimSun" w:hAnsi="Times New Roman" w:cs="Times New Roman"/>
          <w:sz w:val="21"/>
          <w:szCs w:val="20"/>
          <w:lang w:eastAsia="zh-CN"/>
        </w:rPr>
        <w:t>测试道路为至少包含两条车道的长直道，试验车辆驶向前方压线缓慢行驶的目标车辆</w:t>
      </w:r>
      <w:r>
        <w:rPr>
          <w:rFonts w:ascii="Times New Roman" w:eastAsia="SimSun" w:hAnsi="Times New Roman" w:cs="Times New Roman"/>
          <w:sz w:val="21"/>
          <w:szCs w:val="20"/>
          <w:lang w:eastAsia="zh-CN"/>
        </w:rPr>
        <w:t>VT</w:t>
      </w:r>
      <w:r>
        <w:rPr>
          <w:rFonts w:ascii="Times New Roman" w:eastAsia="SimSun" w:hAnsi="Times New Roman" w:cs="Times New Roman"/>
          <w:sz w:val="21"/>
          <w:szCs w:val="20"/>
          <w:lang w:eastAsia="zh-CN"/>
        </w:rPr>
        <w:t>，如图</w:t>
      </w:r>
      <w:r>
        <w:rPr>
          <w:rFonts w:ascii="Times New Roman" w:eastAsia="SimSun" w:hAnsi="Times New Roman" w:cs="Times New Roman"/>
          <w:sz w:val="21"/>
          <w:szCs w:val="20"/>
          <w:lang w:eastAsia="zh-CN"/>
        </w:rPr>
        <w:t>C-15</w:t>
      </w:r>
      <w:r>
        <w:rPr>
          <w:rFonts w:ascii="Times New Roman" w:eastAsia="SimSun" w:hAnsi="Times New Roman" w:cs="Times New Roman"/>
          <w:sz w:val="21"/>
          <w:szCs w:val="20"/>
          <w:lang w:eastAsia="zh-CN"/>
        </w:rPr>
        <w:t>所示。</w:t>
      </w:r>
    </w:p>
    <w:p w14:paraId="4B192AB2" w14:textId="77777777" w:rsidR="00AC2BDD" w:rsidRDefault="00000000">
      <w:pPr>
        <w:spacing w:line="360" w:lineRule="auto"/>
        <w:ind w:firstLine="480"/>
        <w:jc w:val="center"/>
        <w:rPr>
          <w:rFonts w:ascii="Times New Roman" w:eastAsia="SimSun" w:hAnsi="Times New Roman" w:cs="Times New Roman"/>
          <w:sz w:val="21"/>
          <w:szCs w:val="20"/>
          <w:lang w:eastAsia="zh-CN"/>
        </w:rPr>
      </w:pPr>
      <w:r>
        <w:rPr>
          <w:rFonts w:ascii="Times New Roman" w:eastAsia="SimSun" w:hAnsi="Times New Roman" w:cs="Times New Roman"/>
          <w:noProof/>
          <w:sz w:val="21"/>
          <w:szCs w:val="20"/>
          <w:lang w:eastAsia="zh-CN"/>
        </w:rPr>
        <w:drawing>
          <wp:inline distT="0" distB="0" distL="114300" distR="114300" wp14:anchorId="4B192E0D" wp14:editId="4B192E0E">
            <wp:extent cx="3531870" cy="880745"/>
            <wp:effectExtent l="0" t="0" r="1905" b="5080"/>
            <wp:docPr id="14" name="图片 14" descr="1669703782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669703782881"/>
                    <pic:cNvPicPr>
                      <a:picLocks noChangeAspect="1"/>
                    </pic:cNvPicPr>
                  </pic:nvPicPr>
                  <pic:blipFill>
                    <a:blip r:embed="rId30"/>
                    <a:stretch>
                      <a:fillRect/>
                    </a:stretch>
                  </pic:blipFill>
                  <pic:spPr>
                    <a:xfrm>
                      <a:off x="0" y="0"/>
                      <a:ext cx="3531870" cy="880745"/>
                    </a:xfrm>
                    <a:prstGeom prst="rect">
                      <a:avLst/>
                    </a:prstGeom>
                  </pic:spPr>
                </pic:pic>
              </a:graphicData>
            </a:graphic>
          </wp:inline>
        </w:drawing>
      </w:r>
    </w:p>
    <w:p w14:paraId="4B192AB3" w14:textId="77777777" w:rsidR="00AC2BDD" w:rsidRDefault="00000000">
      <w:pPr>
        <w:pStyle w:val="a2"/>
        <w:numPr>
          <w:ilvl w:val="0"/>
          <w:numId w:val="40"/>
        </w:numPr>
        <w:spacing w:before="156" w:after="156"/>
        <w:rPr>
          <w:rFonts w:ascii="Times New Roman"/>
        </w:rPr>
      </w:pPr>
      <w:r>
        <w:rPr>
          <w:rFonts w:ascii="Times New Roman"/>
        </w:rPr>
        <w:t>直道前车缓行场景示意图</w:t>
      </w:r>
    </w:p>
    <w:p w14:paraId="4B192AB4" w14:textId="77777777" w:rsidR="00AC2BDD" w:rsidRDefault="00000000">
      <w:pPr>
        <w:pStyle w:val="ae"/>
        <w:numPr>
          <w:ilvl w:val="5"/>
          <w:numId w:val="9"/>
        </w:numPr>
        <w:spacing w:before="156" w:after="156"/>
        <w:rPr>
          <w:rFonts w:ascii="Times New Roman"/>
        </w:rPr>
      </w:pPr>
      <w:r>
        <w:rPr>
          <w:rFonts w:ascii="Times New Roman"/>
        </w:rPr>
        <w:t>试验方法</w:t>
      </w:r>
    </w:p>
    <w:p w14:paraId="4B192AB5" w14:textId="77777777" w:rsidR="00AC2BDD" w:rsidRDefault="00000000">
      <w:pPr>
        <w:spacing w:line="360" w:lineRule="auto"/>
        <w:ind w:firstLine="480"/>
        <w:rPr>
          <w:rFonts w:ascii="Times New Roman" w:eastAsia="SimSun" w:hAnsi="Times New Roman" w:cs="Times New Roman"/>
          <w:sz w:val="21"/>
          <w:szCs w:val="20"/>
          <w:lang w:eastAsia="zh-CN"/>
        </w:rPr>
      </w:pPr>
      <w:r>
        <w:rPr>
          <w:rFonts w:ascii="Times New Roman" w:eastAsia="SimSun" w:hAnsi="Times New Roman" w:cs="Times New Roman"/>
          <w:sz w:val="21"/>
          <w:szCs w:val="20"/>
          <w:lang w:eastAsia="zh-CN"/>
        </w:rPr>
        <w:t>系统激活后，试验车辆以稳定状态驶向前方缓慢行驶的目标车辆</w:t>
      </w:r>
      <w:r>
        <w:rPr>
          <w:rFonts w:ascii="Times New Roman" w:eastAsia="SimSun" w:hAnsi="Times New Roman" w:cs="Times New Roman"/>
          <w:sz w:val="21"/>
          <w:szCs w:val="20"/>
          <w:lang w:eastAsia="zh-CN"/>
        </w:rPr>
        <w:t>VT</w:t>
      </w:r>
      <w:r>
        <w:rPr>
          <w:rFonts w:ascii="Times New Roman" w:eastAsia="SimSun" w:hAnsi="Times New Roman" w:cs="Times New Roman"/>
          <w:sz w:val="21"/>
          <w:szCs w:val="20"/>
          <w:lang w:eastAsia="zh-CN"/>
        </w:rPr>
        <w:t>，</w:t>
      </w:r>
      <w:r>
        <w:rPr>
          <w:rFonts w:ascii="Times New Roman" w:eastAsia="SimSun" w:hAnsi="Times New Roman" w:cs="Times New Roman"/>
          <w:sz w:val="21"/>
          <w:szCs w:val="20"/>
          <w:lang w:eastAsia="zh-CN"/>
        </w:rPr>
        <w:t>VT</w:t>
      </w:r>
      <w:r>
        <w:rPr>
          <w:rFonts w:ascii="Times New Roman" w:eastAsia="SimSun" w:hAnsi="Times New Roman" w:cs="Times New Roman"/>
          <w:sz w:val="21"/>
          <w:szCs w:val="20"/>
          <w:lang w:eastAsia="zh-CN"/>
        </w:rPr>
        <w:t>速度为试验车辆</w:t>
      </w:r>
      <w:r>
        <w:rPr>
          <w:rFonts w:ascii="Times New Roman" w:hAnsi="Times New Roman" w:cs="Times New Roman"/>
          <w:i/>
          <w:iCs/>
          <w:lang w:eastAsia="zh-CN"/>
        </w:rPr>
        <w:t>V</w:t>
      </w:r>
      <w:r>
        <w:rPr>
          <w:rFonts w:ascii="Times New Roman" w:hAnsi="Times New Roman" w:cs="Times New Roman"/>
          <w:i/>
          <w:iCs/>
          <w:vertAlign w:val="subscript"/>
          <w:lang w:eastAsia="zh-CN"/>
        </w:rPr>
        <w:t>max</w:t>
      </w:r>
      <w:r>
        <w:rPr>
          <w:rFonts w:ascii="Times New Roman" w:hAnsi="Times New Roman" w:cs="Times New Roman"/>
          <w:lang w:eastAsia="zh-CN"/>
        </w:rPr>
        <w:t xml:space="preserve"> </w:t>
      </w:r>
      <w:r>
        <w:rPr>
          <w:rFonts w:ascii="Times New Roman" w:eastAsia="SimSun" w:hAnsi="Times New Roman" w:cs="Times New Roman"/>
          <w:sz w:val="21"/>
          <w:szCs w:val="20"/>
          <w:lang w:eastAsia="zh-CN"/>
        </w:rPr>
        <w:t>-40km/h</w:t>
      </w:r>
      <w:r>
        <w:rPr>
          <w:rFonts w:ascii="Times New Roman" w:eastAsia="SimSun" w:hAnsi="Times New Roman" w:cs="Times New Roman"/>
          <w:sz w:val="21"/>
          <w:szCs w:val="20"/>
          <w:lang w:eastAsia="zh-CN"/>
        </w:rPr>
        <w:t>，且试验车辆所在车道左侧车道线中心线与目标车辆</w:t>
      </w:r>
      <w:r>
        <w:rPr>
          <w:rFonts w:ascii="Times New Roman" w:eastAsia="SimSun" w:hAnsi="Times New Roman" w:cs="Times New Roman"/>
          <w:sz w:val="21"/>
          <w:szCs w:val="20"/>
          <w:lang w:eastAsia="zh-CN"/>
        </w:rPr>
        <w:t>VT</w:t>
      </w:r>
      <w:r>
        <w:rPr>
          <w:rFonts w:ascii="Times New Roman" w:eastAsia="SimSun" w:hAnsi="Times New Roman" w:cs="Times New Roman"/>
          <w:sz w:val="21"/>
          <w:szCs w:val="20"/>
          <w:lang w:eastAsia="zh-CN"/>
        </w:rPr>
        <w:t>车身宽度</w:t>
      </w:r>
      <w:r>
        <w:rPr>
          <w:rFonts w:ascii="Times New Roman" w:eastAsia="SimSun" w:hAnsi="Times New Roman" w:cs="Times New Roman"/>
          <w:sz w:val="21"/>
          <w:szCs w:val="20"/>
          <w:lang w:eastAsia="zh-CN"/>
        </w:rPr>
        <w:t>20%</w:t>
      </w:r>
      <w:r>
        <w:rPr>
          <w:rFonts w:ascii="Times New Roman" w:eastAsia="SimSun" w:hAnsi="Times New Roman" w:cs="Times New Roman"/>
          <w:sz w:val="21"/>
          <w:szCs w:val="20"/>
          <w:lang w:eastAsia="zh-CN"/>
        </w:rPr>
        <w:t>处重合。</w:t>
      </w:r>
    </w:p>
    <w:p w14:paraId="4B192AB6" w14:textId="77777777" w:rsidR="00AC2BDD" w:rsidRDefault="00000000">
      <w:pPr>
        <w:pStyle w:val="ae"/>
        <w:numPr>
          <w:ilvl w:val="5"/>
          <w:numId w:val="9"/>
        </w:numPr>
        <w:spacing w:before="156" w:after="156"/>
        <w:rPr>
          <w:rFonts w:ascii="Times New Roman"/>
        </w:rPr>
      </w:pPr>
      <w:r>
        <w:rPr>
          <w:rFonts w:ascii="Times New Roman"/>
        </w:rPr>
        <w:t>通过要求</w:t>
      </w:r>
    </w:p>
    <w:p w14:paraId="4B192AB7" w14:textId="77777777" w:rsidR="00AC2BDD" w:rsidRDefault="00000000">
      <w:pPr>
        <w:pStyle w:val="af9"/>
        <w:numPr>
          <w:ilvl w:val="0"/>
          <w:numId w:val="0"/>
        </w:numPr>
        <w:ind w:firstLineChars="200" w:firstLine="420"/>
        <w:rPr>
          <w:rFonts w:ascii="Times New Roman"/>
        </w:rPr>
      </w:pPr>
      <w:r>
        <w:rPr>
          <w:rFonts w:ascii="Times New Roman"/>
        </w:rPr>
        <w:t>试验车辆应采用绕行或跟随方式通过该场景且不与前方车辆发生碰撞。</w:t>
      </w:r>
    </w:p>
    <w:p w14:paraId="4B192AB8" w14:textId="77777777" w:rsidR="00AC2BDD" w:rsidRDefault="00000000">
      <w:pPr>
        <w:pStyle w:val="ae"/>
        <w:spacing w:before="156" w:after="156"/>
        <w:rPr>
          <w:rFonts w:ascii="Times New Roman"/>
        </w:rPr>
      </w:pPr>
      <w:r>
        <w:rPr>
          <w:rFonts w:ascii="Times New Roman"/>
        </w:rPr>
        <w:t>弯道前车缓行</w:t>
      </w:r>
    </w:p>
    <w:p w14:paraId="4B192AB9" w14:textId="77777777" w:rsidR="00AC2BDD" w:rsidRDefault="00000000">
      <w:pPr>
        <w:pStyle w:val="ae"/>
        <w:numPr>
          <w:ilvl w:val="5"/>
          <w:numId w:val="9"/>
        </w:numPr>
        <w:spacing w:before="156" w:after="156"/>
        <w:rPr>
          <w:rFonts w:ascii="Times New Roman"/>
        </w:rPr>
      </w:pPr>
      <w:r>
        <w:rPr>
          <w:rFonts w:ascii="Times New Roman"/>
        </w:rPr>
        <w:t>试验场景</w:t>
      </w:r>
    </w:p>
    <w:p w14:paraId="4B192ABA" w14:textId="77777777" w:rsidR="00AC2BDD" w:rsidRDefault="00000000">
      <w:pPr>
        <w:pStyle w:val="CommentText"/>
        <w:rPr>
          <w:rFonts w:ascii="Times New Roman" w:eastAsia="SimSun" w:hAnsi="Times New Roman" w:cs="Times New Roman"/>
          <w:sz w:val="21"/>
          <w:szCs w:val="20"/>
          <w:lang w:eastAsia="zh-CN"/>
        </w:rPr>
      </w:pPr>
      <w:r>
        <w:rPr>
          <w:rFonts w:ascii="Times New Roman" w:eastAsia="SimSun" w:hAnsi="Times New Roman" w:cs="Times New Roman"/>
          <w:sz w:val="21"/>
          <w:szCs w:val="20"/>
          <w:lang w:eastAsia="zh-CN"/>
        </w:rPr>
        <w:t>测试道路为至少包含两条车道的长直道与弯道的组合，弯道半径</w:t>
      </w:r>
      <w:r>
        <w:rPr>
          <w:rFonts w:ascii="Times New Roman" w:eastAsia="SimSun" w:hAnsi="Times New Roman" w:cs="Times New Roman" w:hint="eastAsia"/>
          <w:sz w:val="21"/>
          <w:szCs w:val="20"/>
          <w:lang w:eastAsia="zh-CN"/>
        </w:rPr>
        <w:t>范围</w:t>
      </w:r>
      <w:r>
        <w:rPr>
          <w:rFonts w:ascii="Times New Roman" w:eastAsia="SimSun" w:hAnsi="Times New Roman" w:cs="Times New Roman"/>
          <w:sz w:val="21"/>
          <w:szCs w:val="20"/>
          <w:lang w:eastAsia="zh-CN"/>
        </w:rPr>
        <w:t>为</w:t>
      </w:r>
      <w:r>
        <w:rPr>
          <w:rFonts w:ascii="Times New Roman" w:eastAsia="SimSun" w:hAnsi="Times New Roman" w:cs="Times New Roman" w:hint="eastAsia"/>
          <w:sz w:val="21"/>
          <w:szCs w:val="20"/>
          <w:lang w:eastAsia="zh-CN"/>
        </w:rPr>
        <w:t>250-</w:t>
      </w:r>
      <w:r>
        <w:rPr>
          <w:rFonts w:ascii="Times New Roman" w:eastAsia="SimSun" w:hAnsi="Times New Roman" w:cs="Times New Roman"/>
          <w:sz w:val="21"/>
          <w:szCs w:val="20"/>
          <w:lang w:eastAsia="zh-CN"/>
        </w:rPr>
        <w:t>650m</w:t>
      </w:r>
      <w:r>
        <w:rPr>
          <w:rFonts w:ascii="Times New Roman" w:eastAsia="SimSun" w:hAnsi="Times New Roman" w:cs="Times New Roman"/>
          <w:sz w:val="21"/>
          <w:szCs w:val="20"/>
          <w:lang w:eastAsia="zh-CN"/>
        </w:rPr>
        <w:t>，试验车辆驶向前方压线缓慢行驶的目标车辆</w:t>
      </w:r>
      <w:r>
        <w:rPr>
          <w:rFonts w:ascii="Times New Roman" w:eastAsia="SimSun" w:hAnsi="Times New Roman" w:cs="Times New Roman"/>
          <w:sz w:val="21"/>
          <w:szCs w:val="20"/>
          <w:lang w:eastAsia="zh-CN"/>
        </w:rPr>
        <w:t>VT</w:t>
      </w:r>
      <w:r>
        <w:rPr>
          <w:rFonts w:ascii="Times New Roman" w:eastAsia="SimSun" w:hAnsi="Times New Roman" w:cs="Times New Roman"/>
          <w:sz w:val="21"/>
          <w:szCs w:val="20"/>
          <w:lang w:eastAsia="zh-CN"/>
        </w:rPr>
        <w:t>，如图</w:t>
      </w:r>
      <w:r>
        <w:rPr>
          <w:rFonts w:ascii="Times New Roman" w:eastAsia="SimSun" w:hAnsi="Times New Roman" w:cs="Times New Roman"/>
          <w:sz w:val="21"/>
          <w:szCs w:val="20"/>
          <w:lang w:eastAsia="zh-CN"/>
        </w:rPr>
        <w:t>C-16</w:t>
      </w:r>
      <w:r>
        <w:rPr>
          <w:rFonts w:ascii="Times New Roman" w:eastAsia="SimSun" w:hAnsi="Times New Roman" w:cs="Times New Roman"/>
          <w:sz w:val="21"/>
          <w:szCs w:val="20"/>
          <w:lang w:eastAsia="zh-CN"/>
        </w:rPr>
        <w:t>所示。</w:t>
      </w:r>
    </w:p>
    <w:p w14:paraId="4B192ABB" w14:textId="77777777" w:rsidR="00AC2BDD" w:rsidRDefault="00000000">
      <w:pPr>
        <w:pStyle w:val="CommentText"/>
        <w:jc w:val="center"/>
        <w:rPr>
          <w:rFonts w:ascii="Times New Roman" w:eastAsia="SimSun" w:hAnsi="Times New Roman" w:cs="Times New Roman"/>
          <w:sz w:val="21"/>
          <w:szCs w:val="20"/>
          <w:lang w:eastAsia="zh-CN"/>
        </w:rPr>
      </w:pPr>
      <w:r>
        <w:rPr>
          <w:rFonts w:ascii="Times New Roman" w:eastAsia="SimSun" w:hAnsi="Times New Roman" w:cs="Times New Roman"/>
          <w:noProof/>
          <w:sz w:val="21"/>
          <w:szCs w:val="20"/>
          <w:lang w:eastAsia="zh-CN"/>
        </w:rPr>
        <w:drawing>
          <wp:inline distT="0" distB="0" distL="114300" distR="114300" wp14:anchorId="4B192E0F" wp14:editId="4B192E10">
            <wp:extent cx="3578225" cy="1920875"/>
            <wp:effectExtent l="0" t="0" r="3175" b="3175"/>
            <wp:docPr id="16" name="图片 16" descr="1669703994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669703994813"/>
                    <pic:cNvPicPr>
                      <a:picLocks noChangeAspect="1"/>
                    </pic:cNvPicPr>
                  </pic:nvPicPr>
                  <pic:blipFill>
                    <a:blip r:embed="rId31"/>
                    <a:stretch>
                      <a:fillRect/>
                    </a:stretch>
                  </pic:blipFill>
                  <pic:spPr>
                    <a:xfrm>
                      <a:off x="0" y="0"/>
                      <a:ext cx="3578225" cy="1920875"/>
                    </a:xfrm>
                    <a:prstGeom prst="rect">
                      <a:avLst/>
                    </a:prstGeom>
                  </pic:spPr>
                </pic:pic>
              </a:graphicData>
            </a:graphic>
          </wp:inline>
        </w:drawing>
      </w:r>
    </w:p>
    <w:p w14:paraId="4B192ABC" w14:textId="77777777" w:rsidR="00AC2BDD" w:rsidRDefault="00000000">
      <w:pPr>
        <w:pStyle w:val="a2"/>
        <w:numPr>
          <w:ilvl w:val="0"/>
          <w:numId w:val="40"/>
        </w:numPr>
        <w:spacing w:before="156" w:after="156"/>
        <w:rPr>
          <w:rFonts w:ascii="Times New Roman"/>
        </w:rPr>
      </w:pPr>
      <w:r>
        <w:rPr>
          <w:rFonts w:ascii="Times New Roman"/>
        </w:rPr>
        <w:lastRenderedPageBreak/>
        <w:t>弯道前车缓行场景示意图</w:t>
      </w:r>
    </w:p>
    <w:p w14:paraId="4B192ABD" w14:textId="77777777" w:rsidR="00AC2BDD" w:rsidRDefault="00000000">
      <w:pPr>
        <w:pStyle w:val="ae"/>
        <w:numPr>
          <w:ilvl w:val="5"/>
          <w:numId w:val="9"/>
        </w:numPr>
        <w:spacing w:before="156" w:after="156"/>
        <w:rPr>
          <w:rFonts w:ascii="Times New Roman"/>
        </w:rPr>
      </w:pPr>
      <w:r>
        <w:rPr>
          <w:rFonts w:ascii="Times New Roman"/>
        </w:rPr>
        <w:t>试验方法</w:t>
      </w:r>
    </w:p>
    <w:p w14:paraId="4B192ABE" w14:textId="77777777" w:rsidR="00AC2BDD" w:rsidRDefault="00000000">
      <w:pPr>
        <w:spacing w:line="360" w:lineRule="auto"/>
        <w:ind w:firstLine="480"/>
        <w:rPr>
          <w:rFonts w:ascii="Times New Roman" w:eastAsia="SimSun" w:hAnsi="Times New Roman" w:cs="Times New Roman"/>
          <w:sz w:val="21"/>
          <w:szCs w:val="20"/>
          <w:lang w:eastAsia="zh-CN"/>
        </w:rPr>
      </w:pPr>
      <w:r>
        <w:rPr>
          <w:rFonts w:ascii="Times New Roman" w:eastAsia="SimSun" w:hAnsi="Times New Roman" w:cs="Times New Roman"/>
          <w:sz w:val="21"/>
          <w:szCs w:val="20"/>
          <w:lang w:eastAsia="zh-CN"/>
        </w:rPr>
        <w:t>系统激活后，试验车辆以稳定状态驶向前方缓慢行驶的目标车辆</w:t>
      </w:r>
      <w:r>
        <w:rPr>
          <w:rFonts w:ascii="Times New Roman" w:eastAsia="SimSun" w:hAnsi="Times New Roman" w:cs="Times New Roman"/>
          <w:sz w:val="21"/>
          <w:szCs w:val="20"/>
          <w:lang w:eastAsia="zh-CN"/>
        </w:rPr>
        <w:t>VT</w:t>
      </w:r>
      <w:r>
        <w:rPr>
          <w:rFonts w:ascii="Times New Roman" w:eastAsia="SimSun" w:hAnsi="Times New Roman" w:cs="Times New Roman"/>
          <w:sz w:val="21"/>
          <w:szCs w:val="20"/>
          <w:lang w:eastAsia="zh-CN"/>
        </w:rPr>
        <w:t>，</w:t>
      </w:r>
      <w:r>
        <w:rPr>
          <w:rFonts w:ascii="Times New Roman" w:eastAsia="SimSun" w:hAnsi="Times New Roman" w:cs="Times New Roman"/>
          <w:sz w:val="21"/>
          <w:szCs w:val="20"/>
          <w:lang w:eastAsia="zh-CN"/>
        </w:rPr>
        <w:t>VT</w:t>
      </w:r>
      <w:r>
        <w:rPr>
          <w:rFonts w:ascii="Times New Roman" w:eastAsia="SimSun" w:hAnsi="Times New Roman" w:cs="Times New Roman"/>
          <w:sz w:val="21"/>
          <w:szCs w:val="20"/>
          <w:lang w:eastAsia="zh-CN"/>
        </w:rPr>
        <w:t>速度为</w:t>
      </w:r>
      <w:r>
        <w:rPr>
          <w:rFonts w:ascii="Times New Roman" w:eastAsia="SimSun" w:hAnsi="Times New Roman" w:cs="Times New Roman" w:hint="eastAsia"/>
          <w:sz w:val="21"/>
          <w:szCs w:val="20"/>
          <w:lang w:eastAsia="zh-CN"/>
        </w:rPr>
        <w:t>试验车辆</w:t>
      </w:r>
      <w:r>
        <w:rPr>
          <w:rFonts w:ascii="Times New Roman" w:hAnsi="Times New Roman" w:cs="Times New Roman"/>
          <w:i/>
          <w:iCs/>
          <w:lang w:eastAsia="zh-CN"/>
        </w:rPr>
        <w:t>V</w:t>
      </w:r>
      <w:r>
        <w:rPr>
          <w:rFonts w:ascii="Times New Roman" w:hAnsi="Times New Roman" w:cs="Times New Roman"/>
          <w:i/>
          <w:iCs/>
          <w:vertAlign w:val="subscript"/>
          <w:lang w:eastAsia="zh-CN"/>
        </w:rPr>
        <w:t>max</w:t>
      </w:r>
      <w:r>
        <w:rPr>
          <w:rFonts w:ascii="Times New Roman" w:hAnsi="Times New Roman" w:cs="Times New Roman"/>
          <w:lang w:eastAsia="zh-CN"/>
        </w:rPr>
        <w:t xml:space="preserve"> </w:t>
      </w:r>
      <w:r>
        <w:rPr>
          <w:rFonts w:ascii="Times New Roman" w:eastAsia="SimSun" w:hAnsi="Times New Roman" w:cs="Times New Roman"/>
          <w:sz w:val="21"/>
          <w:szCs w:val="20"/>
          <w:lang w:eastAsia="zh-CN"/>
        </w:rPr>
        <w:t>-40km/h</w:t>
      </w:r>
      <w:r>
        <w:rPr>
          <w:rFonts w:ascii="Times New Roman" w:eastAsia="SimSun" w:hAnsi="Times New Roman" w:cs="Times New Roman"/>
          <w:sz w:val="21"/>
          <w:szCs w:val="20"/>
          <w:lang w:eastAsia="zh-CN"/>
        </w:rPr>
        <w:t>，且试验车辆所在车道左侧车道线中心线与目标车辆</w:t>
      </w:r>
      <w:r>
        <w:rPr>
          <w:rFonts w:ascii="Times New Roman" w:eastAsia="SimSun" w:hAnsi="Times New Roman" w:cs="Times New Roman"/>
          <w:sz w:val="21"/>
          <w:szCs w:val="20"/>
          <w:lang w:eastAsia="zh-CN"/>
        </w:rPr>
        <w:t>VT</w:t>
      </w:r>
      <w:r>
        <w:rPr>
          <w:rFonts w:ascii="Times New Roman" w:eastAsia="SimSun" w:hAnsi="Times New Roman" w:cs="Times New Roman"/>
          <w:sz w:val="21"/>
          <w:szCs w:val="20"/>
          <w:lang w:eastAsia="zh-CN"/>
        </w:rPr>
        <w:t>车身宽度</w:t>
      </w:r>
      <w:r>
        <w:rPr>
          <w:rFonts w:ascii="Times New Roman" w:eastAsia="SimSun" w:hAnsi="Times New Roman" w:cs="Times New Roman"/>
          <w:sz w:val="21"/>
          <w:szCs w:val="20"/>
          <w:lang w:eastAsia="zh-CN"/>
        </w:rPr>
        <w:t>20%</w:t>
      </w:r>
      <w:r>
        <w:rPr>
          <w:rFonts w:ascii="Times New Roman" w:eastAsia="SimSun" w:hAnsi="Times New Roman" w:cs="Times New Roman"/>
          <w:sz w:val="21"/>
          <w:szCs w:val="20"/>
          <w:lang w:eastAsia="zh-CN"/>
        </w:rPr>
        <w:t>处重合。</w:t>
      </w:r>
    </w:p>
    <w:p w14:paraId="4B192ABF" w14:textId="77777777" w:rsidR="00AC2BDD" w:rsidRDefault="00000000">
      <w:pPr>
        <w:pStyle w:val="ae"/>
        <w:numPr>
          <w:ilvl w:val="5"/>
          <w:numId w:val="9"/>
        </w:numPr>
        <w:spacing w:before="156" w:after="156"/>
        <w:rPr>
          <w:rFonts w:ascii="Times New Roman"/>
        </w:rPr>
      </w:pPr>
      <w:r>
        <w:rPr>
          <w:rFonts w:ascii="Times New Roman"/>
        </w:rPr>
        <w:t>通过要求</w:t>
      </w:r>
    </w:p>
    <w:p w14:paraId="4B192AC0" w14:textId="77777777" w:rsidR="00AC2BDD" w:rsidRDefault="00000000">
      <w:pPr>
        <w:pStyle w:val="af9"/>
        <w:numPr>
          <w:ilvl w:val="0"/>
          <w:numId w:val="0"/>
        </w:numPr>
        <w:ind w:firstLineChars="200" w:firstLine="420"/>
        <w:rPr>
          <w:rFonts w:ascii="Times New Roman"/>
          <w:sz w:val="24"/>
          <w:szCs w:val="28"/>
        </w:rPr>
      </w:pPr>
      <w:r>
        <w:rPr>
          <w:rFonts w:ascii="Times New Roman"/>
        </w:rPr>
        <w:t>试验车辆应采用绕行或跟随方式通过该场景且不与前方车辆发生碰撞。</w:t>
      </w:r>
    </w:p>
    <w:p w14:paraId="4B192AC1" w14:textId="77777777" w:rsidR="00AC2BDD" w:rsidRDefault="00000000">
      <w:pPr>
        <w:pStyle w:val="ac"/>
        <w:spacing w:before="156" w:after="156"/>
        <w:rPr>
          <w:rFonts w:ascii="Times New Roman"/>
        </w:rPr>
      </w:pPr>
      <w:bookmarkStart w:id="104" w:name="_Toc73364504"/>
      <w:bookmarkStart w:id="105" w:name="_Hlk59789670"/>
      <w:bookmarkStart w:id="106" w:name="_Toc67579376"/>
      <w:r>
        <w:rPr>
          <w:rFonts w:ascii="Times New Roman"/>
        </w:rPr>
        <w:t>行人识别及响应</w:t>
      </w:r>
      <w:bookmarkEnd w:id="104"/>
    </w:p>
    <w:p w14:paraId="4B192AC2" w14:textId="77777777" w:rsidR="00AC2BDD" w:rsidRDefault="00000000">
      <w:pPr>
        <w:pStyle w:val="ad"/>
        <w:spacing w:before="156" w:after="156"/>
        <w:rPr>
          <w:rFonts w:ascii="Times New Roman"/>
        </w:rPr>
      </w:pPr>
      <w:r>
        <w:rPr>
          <w:rFonts w:ascii="Times New Roman"/>
        </w:rPr>
        <w:t>试验项目要求</w:t>
      </w:r>
    </w:p>
    <w:p w14:paraId="4B192AC3" w14:textId="77777777" w:rsidR="00AC2BDD" w:rsidRDefault="00000000">
      <w:pPr>
        <w:pStyle w:val="af5"/>
        <w:ind w:firstLine="420"/>
        <w:rPr>
          <w:rFonts w:ascii="Times New Roman"/>
        </w:rPr>
      </w:pPr>
      <w:r>
        <w:rPr>
          <w:rFonts w:ascii="Times New Roman"/>
        </w:rPr>
        <w:t>试验应证明</w:t>
      </w:r>
      <w:r>
        <w:rPr>
          <w:rFonts w:ascii="Times New Roman"/>
        </w:rPr>
        <w:t>ADS</w:t>
      </w:r>
      <w:r>
        <w:rPr>
          <w:rFonts w:ascii="Times New Roman"/>
        </w:rPr>
        <w:t>能够识别行人，并做出合适的控制策略响应，防止与行人发生碰撞。</w:t>
      </w:r>
    </w:p>
    <w:p w14:paraId="4B192AC4" w14:textId="77777777" w:rsidR="00AC2BDD" w:rsidRDefault="00000000">
      <w:pPr>
        <w:pStyle w:val="ad"/>
        <w:spacing w:before="156" w:after="156"/>
        <w:rPr>
          <w:rFonts w:ascii="Times New Roman"/>
        </w:rPr>
      </w:pPr>
      <w:r>
        <w:rPr>
          <w:rFonts w:ascii="Times New Roman"/>
        </w:rPr>
        <w:t>试验场景元素</w:t>
      </w:r>
    </w:p>
    <w:p w14:paraId="4B192AC5" w14:textId="77777777" w:rsidR="00AC2BDD" w:rsidRDefault="00000000">
      <w:pPr>
        <w:pStyle w:val="af5"/>
        <w:ind w:firstLine="420"/>
        <w:rPr>
          <w:rFonts w:ascii="Times New Roman"/>
        </w:rPr>
      </w:pPr>
      <w:r>
        <w:rPr>
          <w:rFonts w:ascii="Times New Roman"/>
        </w:rPr>
        <w:t>该试验应至少包含以下元素：</w:t>
      </w:r>
    </w:p>
    <w:p w14:paraId="4B192AC6" w14:textId="77777777" w:rsidR="00AC2BDD" w:rsidRDefault="00000000">
      <w:pPr>
        <w:pStyle w:val="af5"/>
        <w:ind w:firstLineChars="295" w:firstLine="619"/>
        <w:rPr>
          <w:rFonts w:ascii="Times New Roman"/>
        </w:rPr>
      </w:pPr>
      <w:r>
        <w:rPr>
          <w:rFonts w:ascii="Times New Roman"/>
        </w:rPr>
        <w:t>（</w:t>
      </w:r>
      <w:r>
        <w:rPr>
          <w:rFonts w:ascii="Times New Roman"/>
        </w:rPr>
        <w:t>a</w:t>
      </w:r>
      <w:r>
        <w:rPr>
          <w:rFonts w:ascii="Times New Roman"/>
        </w:rPr>
        <w:t>）在</w:t>
      </w:r>
      <w:r>
        <w:rPr>
          <w:rFonts w:ascii="Times New Roman"/>
        </w:rPr>
        <w:t>ADS</w:t>
      </w:r>
      <w:r>
        <w:rPr>
          <w:rFonts w:ascii="Times New Roman"/>
        </w:rPr>
        <w:t>的整个速度范围内。</w:t>
      </w:r>
    </w:p>
    <w:p w14:paraId="4B192AC7" w14:textId="77777777" w:rsidR="00AC2BDD" w:rsidRDefault="00000000">
      <w:pPr>
        <w:pStyle w:val="af5"/>
        <w:ind w:firstLineChars="295" w:firstLine="619"/>
        <w:rPr>
          <w:rFonts w:ascii="Times New Roman"/>
        </w:rPr>
      </w:pPr>
      <w:r>
        <w:rPr>
          <w:rFonts w:ascii="Times New Roman"/>
        </w:rPr>
        <w:t>（</w:t>
      </w:r>
      <w:r>
        <w:rPr>
          <w:rFonts w:ascii="Times New Roman"/>
        </w:rPr>
        <w:t>b</w:t>
      </w:r>
      <w:r>
        <w:rPr>
          <w:rFonts w:ascii="Times New Roman"/>
        </w:rPr>
        <w:t>）在</w:t>
      </w:r>
      <w:r>
        <w:rPr>
          <w:rFonts w:ascii="Times New Roman"/>
        </w:rPr>
        <w:t>ADS</w:t>
      </w:r>
      <w:r>
        <w:rPr>
          <w:rFonts w:ascii="Times New Roman"/>
        </w:rPr>
        <w:t>运行区域范围的不同行人的速度。</w:t>
      </w:r>
    </w:p>
    <w:p w14:paraId="4B192AC8" w14:textId="77777777" w:rsidR="00AC2BDD" w:rsidRDefault="00000000">
      <w:pPr>
        <w:pStyle w:val="af5"/>
        <w:ind w:firstLineChars="295" w:firstLine="619"/>
        <w:rPr>
          <w:rFonts w:ascii="Times New Roman"/>
        </w:rPr>
      </w:pPr>
      <w:r>
        <w:rPr>
          <w:rFonts w:ascii="Times New Roman"/>
        </w:rPr>
        <w:t>（</w:t>
      </w:r>
      <w:r>
        <w:rPr>
          <w:rFonts w:ascii="Times New Roman"/>
        </w:rPr>
        <w:t>c</w:t>
      </w:r>
      <w:r>
        <w:rPr>
          <w:rFonts w:ascii="Times New Roman"/>
        </w:rPr>
        <w:t>）在</w:t>
      </w:r>
      <w:r>
        <w:rPr>
          <w:rFonts w:ascii="Times New Roman"/>
        </w:rPr>
        <w:t>ADS</w:t>
      </w:r>
      <w:r>
        <w:rPr>
          <w:rFonts w:ascii="Times New Roman"/>
        </w:rPr>
        <w:t>运行区域内的不同行人行走的方向。</w:t>
      </w:r>
    </w:p>
    <w:p w14:paraId="4B192AC9" w14:textId="77777777" w:rsidR="00AC2BDD" w:rsidRDefault="00000000">
      <w:pPr>
        <w:pStyle w:val="ad"/>
        <w:spacing w:before="156" w:after="156"/>
        <w:rPr>
          <w:rFonts w:ascii="Times New Roman"/>
        </w:rPr>
      </w:pPr>
      <w:r>
        <w:rPr>
          <w:rFonts w:ascii="Times New Roman"/>
        </w:rPr>
        <w:t>试验场景</w:t>
      </w:r>
    </w:p>
    <w:p w14:paraId="4B192ACA" w14:textId="77777777" w:rsidR="00AC2BDD" w:rsidRDefault="00000000">
      <w:pPr>
        <w:pStyle w:val="af5"/>
        <w:ind w:firstLine="420"/>
        <w:rPr>
          <w:rFonts w:ascii="Times New Roman"/>
        </w:rPr>
      </w:pPr>
      <w:r>
        <w:rPr>
          <w:rFonts w:ascii="Times New Roman"/>
        </w:rPr>
        <w:t>第三方检测机构应至少测试以下试验场景，并可基于</w:t>
      </w:r>
      <w:r>
        <w:rPr>
          <w:rFonts w:ascii="Times New Roman"/>
        </w:rPr>
        <w:t>C.4.4.2</w:t>
      </w:r>
      <w:r>
        <w:rPr>
          <w:rFonts w:ascii="Times New Roman"/>
        </w:rPr>
        <w:t>试验场景元素基础上增加试验场景，通过要求参考</w:t>
      </w:r>
      <w:r>
        <w:rPr>
          <w:rFonts w:ascii="Times New Roman"/>
        </w:rPr>
        <w:t>C.4.4.1</w:t>
      </w:r>
      <w:r>
        <w:rPr>
          <w:rFonts w:ascii="Times New Roman"/>
        </w:rPr>
        <w:t>。</w:t>
      </w:r>
    </w:p>
    <w:p w14:paraId="4B192ACB" w14:textId="77777777" w:rsidR="00AC2BDD" w:rsidRDefault="00000000">
      <w:pPr>
        <w:pStyle w:val="ae"/>
        <w:spacing w:before="156" w:after="156"/>
        <w:rPr>
          <w:rFonts w:ascii="Times New Roman"/>
        </w:rPr>
      </w:pPr>
      <w:r>
        <w:rPr>
          <w:rFonts w:ascii="Times New Roman"/>
        </w:rPr>
        <w:t>行人横穿</w:t>
      </w:r>
      <w:bookmarkEnd w:id="105"/>
      <w:bookmarkEnd w:id="106"/>
    </w:p>
    <w:p w14:paraId="4B192ACC" w14:textId="77777777" w:rsidR="00AC2BDD" w:rsidRDefault="00000000">
      <w:pPr>
        <w:pStyle w:val="ae"/>
        <w:numPr>
          <w:ilvl w:val="5"/>
          <w:numId w:val="9"/>
        </w:numPr>
        <w:spacing w:before="156" w:after="156"/>
        <w:rPr>
          <w:rFonts w:ascii="Times New Roman"/>
        </w:rPr>
      </w:pPr>
      <w:r>
        <w:rPr>
          <w:rFonts w:ascii="Times New Roman"/>
        </w:rPr>
        <w:t>试验场景</w:t>
      </w:r>
    </w:p>
    <w:p w14:paraId="4B192ACD" w14:textId="77777777" w:rsidR="00AC2BDD" w:rsidRDefault="00000000">
      <w:pPr>
        <w:pStyle w:val="af5"/>
        <w:ind w:firstLine="420"/>
        <w:rPr>
          <w:rFonts w:ascii="Times New Roman"/>
        </w:rPr>
      </w:pPr>
      <w:r>
        <w:rPr>
          <w:rFonts w:ascii="Times New Roman"/>
        </w:rPr>
        <w:t>试验道路为至少包含单向双车道的长直道，中间车道线为白色虚线。若</w:t>
      </w:r>
      <w:r>
        <w:rPr>
          <w:rFonts w:ascii="Times New Roman"/>
          <w:i/>
        </w:rPr>
        <w:t>V</w:t>
      </w:r>
      <w:r>
        <w:rPr>
          <w:rFonts w:ascii="Times New Roman"/>
          <w:i/>
          <w:vertAlign w:val="subscript"/>
        </w:rPr>
        <w:t>max</w:t>
      </w:r>
      <w:r>
        <w:rPr>
          <w:rFonts w:ascii="Times New Roman"/>
        </w:rPr>
        <w:t>大于等于</w:t>
      </w:r>
      <w:r>
        <w:rPr>
          <w:rFonts w:ascii="Times New Roman"/>
        </w:rPr>
        <w:t>60 km/h</w:t>
      </w:r>
      <w:r>
        <w:rPr>
          <w:rFonts w:ascii="Times New Roman"/>
        </w:rPr>
        <w:t>，该路段限速</w:t>
      </w:r>
      <w:r>
        <w:rPr>
          <w:rFonts w:ascii="Times New Roman"/>
        </w:rPr>
        <w:t>60 km/h</w:t>
      </w:r>
      <w:r>
        <w:rPr>
          <w:rFonts w:ascii="Times New Roman"/>
        </w:rPr>
        <w:t>；若</w:t>
      </w:r>
      <w:r>
        <w:rPr>
          <w:rFonts w:ascii="Times New Roman"/>
          <w:i/>
        </w:rPr>
        <w:t>V</w:t>
      </w:r>
      <w:r>
        <w:rPr>
          <w:rFonts w:ascii="Times New Roman"/>
          <w:i/>
          <w:vertAlign w:val="subscript"/>
        </w:rPr>
        <w:t>max</w:t>
      </w:r>
      <w:r>
        <w:rPr>
          <w:rFonts w:ascii="Times New Roman"/>
        </w:rPr>
        <w:t>小于</w:t>
      </w:r>
      <w:r>
        <w:rPr>
          <w:rFonts w:ascii="Times New Roman"/>
        </w:rPr>
        <w:t>60 km/h</w:t>
      </w:r>
      <w:r>
        <w:rPr>
          <w:rFonts w:ascii="Times New Roman"/>
        </w:rPr>
        <w:t>，该路段限速</w:t>
      </w:r>
      <w:r>
        <w:rPr>
          <w:rFonts w:ascii="Times New Roman"/>
        </w:rPr>
        <w:t>40 km/h</w:t>
      </w:r>
      <w:r>
        <w:rPr>
          <w:rFonts w:ascii="Times New Roman"/>
        </w:rPr>
        <w:t>。道路存在行人横穿道路行为。如图</w:t>
      </w:r>
      <w:r>
        <w:rPr>
          <w:rFonts w:ascii="Times New Roman"/>
        </w:rPr>
        <w:t>C-17</w:t>
      </w:r>
      <w:r>
        <w:rPr>
          <w:rFonts w:ascii="Times New Roman"/>
        </w:rPr>
        <w:t>所示。</w:t>
      </w:r>
    </w:p>
    <w:p w14:paraId="4B192ACE" w14:textId="77777777" w:rsidR="00AC2BDD" w:rsidRDefault="00000000">
      <w:pPr>
        <w:pStyle w:val="af5"/>
        <w:ind w:firstLineChars="0" w:firstLine="0"/>
        <w:jc w:val="center"/>
        <w:rPr>
          <w:rFonts w:ascii="Times New Roman"/>
        </w:rPr>
      </w:pPr>
      <w:r>
        <w:rPr>
          <w:rFonts w:ascii="Times New Roman"/>
          <w:noProof/>
        </w:rPr>
        <w:drawing>
          <wp:inline distT="0" distB="0" distL="114300" distR="114300" wp14:anchorId="4B192E11" wp14:editId="4B192E12">
            <wp:extent cx="3243580" cy="1383665"/>
            <wp:effectExtent l="0" t="0" r="4445" b="6985"/>
            <wp:docPr id="5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5"/>
                    <pic:cNvPicPr>
                      <a:picLocks noChangeAspect="1"/>
                    </pic:cNvPicPr>
                  </pic:nvPicPr>
                  <pic:blipFill>
                    <a:blip r:embed="rId32"/>
                    <a:stretch>
                      <a:fillRect/>
                    </a:stretch>
                  </pic:blipFill>
                  <pic:spPr>
                    <a:xfrm>
                      <a:off x="0" y="0"/>
                      <a:ext cx="3243580" cy="1383665"/>
                    </a:xfrm>
                    <a:prstGeom prst="rect">
                      <a:avLst/>
                    </a:prstGeom>
                    <a:noFill/>
                    <a:ln>
                      <a:noFill/>
                    </a:ln>
                  </pic:spPr>
                </pic:pic>
              </a:graphicData>
            </a:graphic>
          </wp:inline>
        </w:drawing>
      </w:r>
    </w:p>
    <w:p w14:paraId="4B192ACF" w14:textId="77777777" w:rsidR="00AC2BDD" w:rsidRDefault="00000000">
      <w:pPr>
        <w:pStyle w:val="a2"/>
        <w:numPr>
          <w:ilvl w:val="0"/>
          <w:numId w:val="40"/>
        </w:numPr>
        <w:spacing w:before="156" w:after="156"/>
        <w:rPr>
          <w:rFonts w:ascii="Times New Roman"/>
        </w:rPr>
      </w:pPr>
      <w:r>
        <w:rPr>
          <w:rFonts w:ascii="Times New Roman"/>
        </w:rPr>
        <w:t>行人横穿道路试验场景示意图</w:t>
      </w:r>
    </w:p>
    <w:p w14:paraId="4B192AD0" w14:textId="77777777" w:rsidR="00AC2BDD" w:rsidRDefault="00000000">
      <w:pPr>
        <w:pStyle w:val="ae"/>
        <w:numPr>
          <w:ilvl w:val="5"/>
          <w:numId w:val="9"/>
        </w:numPr>
        <w:spacing w:before="156" w:after="156"/>
        <w:rPr>
          <w:rFonts w:ascii="Times New Roman"/>
        </w:rPr>
      </w:pPr>
      <w:r>
        <w:rPr>
          <w:rFonts w:ascii="Times New Roman"/>
        </w:rPr>
        <w:t>试验方法</w:t>
      </w:r>
    </w:p>
    <w:p w14:paraId="4B192AD1" w14:textId="77777777" w:rsidR="00AC2BDD" w:rsidRDefault="00000000">
      <w:pPr>
        <w:pStyle w:val="af5"/>
        <w:ind w:firstLine="420"/>
        <w:rPr>
          <w:rFonts w:ascii="Times New Roman"/>
        </w:rPr>
      </w:pPr>
      <w:r>
        <w:rPr>
          <w:rFonts w:ascii="Times New Roman"/>
        </w:rPr>
        <w:t>试验车辆在最右侧车道内行驶。当预碰撞时间首次到达</w:t>
      </w:r>
      <w:r>
        <w:rPr>
          <w:rFonts w:ascii="Times New Roman"/>
        </w:rPr>
        <w:t>3.5 s</w:t>
      </w:r>
      <w:r>
        <w:rPr>
          <w:rFonts w:ascii="Times New Roman"/>
        </w:rPr>
        <w:t>～</w:t>
      </w:r>
      <w:r>
        <w:rPr>
          <w:rFonts w:ascii="Times New Roman"/>
        </w:rPr>
        <w:t>4.5 s</w:t>
      </w:r>
      <w:r>
        <w:rPr>
          <w:rFonts w:ascii="Times New Roman"/>
        </w:rPr>
        <w:t>时间区间时，行人于试验车辆左侧以</w:t>
      </w:r>
      <w:r>
        <w:rPr>
          <w:rFonts w:ascii="Times New Roman"/>
        </w:rPr>
        <w:t>5 km/h</w:t>
      </w:r>
      <w:r>
        <w:rPr>
          <w:rFonts w:ascii="Times New Roman"/>
        </w:rPr>
        <w:t>～</w:t>
      </w:r>
      <w:r>
        <w:rPr>
          <w:rFonts w:ascii="Times New Roman"/>
        </w:rPr>
        <w:t>6.5 km/h</w:t>
      </w:r>
      <w:r>
        <w:rPr>
          <w:rFonts w:ascii="Times New Roman"/>
        </w:rPr>
        <w:t>的速度横穿道路动作，并通过试验车辆所在车道的最右侧车道线。</w:t>
      </w:r>
    </w:p>
    <w:p w14:paraId="4B192AD2" w14:textId="77777777" w:rsidR="00AC2BDD" w:rsidRDefault="00000000">
      <w:pPr>
        <w:pStyle w:val="af5"/>
        <w:ind w:firstLine="420"/>
        <w:rPr>
          <w:rFonts w:ascii="Times New Roman"/>
        </w:rPr>
      </w:pPr>
      <w:r>
        <w:rPr>
          <w:rFonts w:ascii="Times New Roman"/>
        </w:rPr>
        <w:lastRenderedPageBreak/>
        <w:t>根据</w:t>
      </w:r>
      <w:r>
        <w:rPr>
          <w:rFonts w:ascii="Times New Roman"/>
        </w:rPr>
        <w:t>C. 4.2.1</w:t>
      </w:r>
      <w:r>
        <w:rPr>
          <w:rFonts w:ascii="Times New Roman"/>
        </w:rPr>
        <w:t>要求，</w:t>
      </w:r>
      <w:r>
        <w:rPr>
          <w:rFonts w:ascii="Times New Roman"/>
        </w:rPr>
        <w:t>3</w:t>
      </w:r>
      <w:r>
        <w:rPr>
          <w:rFonts w:ascii="Times New Roman"/>
        </w:rPr>
        <w:t>次通过本场景的过程中，目标行人应包括成年假人和儿童假人。</w:t>
      </w:r>
    </w:p>
    <w:p w14:paraId="4B192AD3" w14:textId="77777777" w:rsidR="00AC2BDD" w:rsidRDefault="00000000">
      <w:pPr>
        <w:pStyle w:val="ae"/>
        <w:numPr>
          <w:ilvl w:val="5"/>
          <w:numId w:val="9"/>
        </w:numPr>
        <w:spacing w:before="156" w:after="156"/>
        <w:rPr>
          <w:rFonts w:ascii="Times New Roman"/>
        </w:rPr>
      </w:pPr>
      <w:r>
        <w:rPr>
          <w:rFonts w:ascii="Times New Roman"/>
        </w:rPr>
        <w:t>通过要求</w:t>
      </w:r>
    </w:p>
    <w:p w14:paraId="4B192AD4" w14:textId="77777777" w:rsidR="00AC2BDD" w:rsidRDefault="00000000">
      <w:pPr>
        <w:pStyle w:val="af9"/>
        <w:numPr>
          <w:ilvl w:val="0"/>
          <w:numId w:val="0"/>
        </w:numPr>
        <w:ind w:firstLineChars="200" w:firstLine="420"/>
        <w:rPr>
          <w:rFonts w:ascii="Times New Roman"/>
        </w:rPr>
      </w:pPr>
      <w:r>
        <w:rPr>
          <w:rFonts w:ascii="Times New Roman"/>
        </w:rPr>
        <w:t>试验车辆不应与行人发生碰撞。</w:t>
      </w:r>
    </w:p>
    <w:p w14:paraId="4B192AD5" w14:textId="77777777" w:rsidR="00AC2BDD" w:rsidRDefault="00000000">
      <w:pPr>
        <w:pStyle w:val="ac"/>
        <w:spacing w:before="156" w:after="156"/>
        <w:rPr>
          <w:rFonts w:ascii="Times New Roman"/>
        </w:rPr>
      </w:pPr>
      <w:r>
        <w:rPr>
          <w:rFonts w:ascii="Times New Roman"/>
        </w:rPr>
        <w:t>动态驾驶任务干预及接管</w:t>
      </w:r>
    </w:p>
    <w:p w14:paraId="4B192AD6" w14:textId="77777777" w:rsidR="00AC2BDD" w:rsidRDefault="00000000">
      <w:pPr>
        <w:pStyle w:val="ad"/>
        <w:spacing w:before="156" w:after="156"/>
        <w:rPr>
          <w:rFonts w:ascii="Times New Roman"/>
        </w:rPr>
      </w:pPr>
      <w:r>
        <w:rPr>
          <w:rFonts w:ascii="Times New Roman"/>
        </w:rPr>
        <w:t>试验项目要求</w:t>
      </w:r>
    </w:p>
    <w:p w14:paraId="4B192AD7" w14:textId="77777777" w:rsidR="00AC2BDD" w:rsidRDefault="00000000">
      <w:pPr>
        <w:pStyle w:val="af5"/>
        <w:ind w:firstLine="420"/>
        <w:rPr>
          <w:rFonts w:ascii="Times New Roman"/>
        </w:rPr>
      </w:pPr>
      <w:r>
        <w:rPr>
          <w:rFonts w:ascii="Times New Roman"/>
        </w:rPr>
        <w:t>试验应证明自动驾驶系统在驾驶员根据试验车辆可实现自动驾驶模式退出的方式执行干预操作时退出对车辆的控制，并不自主恢复自动驾驶模式。</w:t>
      </w:r>
    </w:p>
    <w:p w14:paraId="4B192AD8" w14:textId="77777777" w:rsidR="00AC2BDD" w:rsidRDefault="00000000">
      <w:pPr>
        <w:pStyle w:val="ad"/>
        <w:spacing w:before="156" w:after="156"/>
        <w:rPr>
          <w:rFonts w:ascii="Times New Roman"/>
        </w:rPr>
      </w:pPr>
      <w:r>
        <w:rPr>
          <w:rFonts w:ascii="Times New Roman"/>
        </w:rPr>
        <w:t>试验场景元素</w:t>
      </w:r>
    </w:p>
    <w:p w14:paraId="4B192AD9" w14:textId="77777777" w:rsidR="00AC2BDD" w:rsidRDefault="00000000">
      <w:pPr>
        <w:pStyle w:val="a0"/>
        <w:numPr>
          <w:ilvl w:val="0"/>
          <w:numId w:val="0"/>
        </w:numPr>
        <w:spacing w:line="360" w:lineRule="auto"/>
        <w:ind w:firstLineChars="200" w:firstLine="420"/>
        <w:rPr>
          <w:rFonts w:ascii="Times New Roman"/>
          <w:sz w:val="21"/>
          <w:szCs w:val="21"/>
        </w:rPr>
      </w:pPr>
      <w:r>
        <w:rPr>
          <w:rFonts w:ascii="Times New Roman"/>
          <w:sz w:val="21"/>
          <w:szCs w:val="21"/>
        </w:rPr>
        <w:t>该项试验应至少考虑以下元素或包含以下场景条件：</w:t>
      </w:r>
    </w:p>
    <w:p w14:paraId="4B192ADA" w14:textId="77777777" w:rsidR="00AC2BDD" w:rsidRDefault="00000000">
      <w:pPr>
        <w:pStyle w:val="ListParagraph"/>
        <w:numPr>
          <w:ilvl w:val="0"/>
          <w:numId w:val="42"/>
        </w:numPr>
        <w:tabs>
          <w:tab w:val="left" w:pos="2967"/>
          <w:tab w:val="left" w:pos="2968"/>
        </w:tabs>
        <w:spacing w:line="360" w:lineRule="auto"/>
        <w:ind w:right="1383" w:hanging="566"/>
        <w:rPr>
          <w:rFonts w:ascii="Times New Roman" w:eastAsia="SimSun" w:hAnsi="Times New Roman" w:cs="Times New Roman"/>
          <w:sz w:val="21"/>
          <w:szCs w:val="21"/>
        </w:rPr>
      </w:pPr>
      <w:r>
        <w:rPr>
          <w:rFonts w:ascii="Times New Roman" w:eastAsia="SimSun" w:hAnsi="Times New Roman" w:cs="Times New Roman"/>
          <w:sz w:val="21"/>
          <w:szCs w:val="21"/>
          <w:lang w:eastAsia="zh-CN"/>
        </w:rPr>
        <w:t>在不同曲率的道路路段上；</w:t>
      </w:r>
    </w:p>
    <w:p w14:paraId="4B192ADB" w14:textId="77777777" w:rsidR="00AC2BDD" w:rsidRDefault="00000000">
      <w:pPr>
        <w:pStyle w:val="ListParagraph"/>
        <w:numPr>
          <w:ilvl w:val="0"/>
          <w:numId w:val="42"/>
        </w:numPr>
        <w:tabs>
          <w:tab w:val="left" w:pos="2967"/>
          <w:tab w:val="left" w:pos="2968"/>
        </w:tabs>
        <w:spacing w:line="360" w:lineRule="auto"/>
        <w:ind w:hanging="566"/>
        <w:rPr>
          <w:rFonts w:ascii="Times New Roman" w:hAnsi="Times New Roman" w:cs="Times New Roman"/>
          <w:lang w:eastAsia="zh-CN"/>
        </w:rPr>
      </w:pPr>
      <w:r>
        <w:rPr>
          <w:rFonts w:ascii="Times New Roman" w:hAnsi="Times New Roman" w:cs="Times New Roman"/>
          <w:lang w:eastAsia="zh-CN"/>
        </w:rPr>
        <w:t>不同的动态驾驶任务干预模式；</w:t>
      </w:r>
    </w:p>
    <w:p w14:paraId="4B192ADC" w14:textId="77777777" w:rsidR="00AC2BDD" w:rsidRDefault="00000000">
      <w:pPr>
        <w:pStyle w:val="ListParagraph"/>
        <w:numPr>
          <w:ilvl w:val="0"/>
          <w:numId w:val="42"/>
        </w:numPr>
        <w:tabs>
          <w:tab w:val="left" w:pos="2967"/>
          <w:tab w:val="left" w:pos="2968"/>
        </w:tabs>
        <w:spacing w:line="360" w:lineRule="auto"/>
        <w:ind w:hanging="566"/>
        <w:rPr>
          <w:rFonts w:ascii="Times New Roman" w:hAnsi="Times New Roman" w:cs="Times New Roman"/>
          <w:lang w:eastAsia="zh-CN"/>
        </w:rPr>
      </w:pPr>
      <w:r>
        <w:rPr>
          <w:rFonts w:ascii="Times New Roman" w:hAnsi="Times New Roman" w:cs="Times New Roman"/>
          <w:lang w:eastAsia="zh-CN"/>
        </w:rPr>
        <w:t>其他危险场景下执行动态驾驶任务干预。</w:t>
      </w:r>
    </w:p>
    <w:p w14:paraId="4B192ADD" w14:textId="77777777" w:rsidR="00AC2BDD" w:rsidRDefault="00000000">
      <w:pPr>
        <w:pStyle w:val="ad"/>
        <w:spacing w:before="156" w:after="156"/>
        <w:rPr>
          <w:rFonts w:ascii="Times New Roman"/>
        </w:rPr>
      </w:pPr>
      <w:r>
        <w:rPr>
          <w:rFonts w:ascii="Times New Roman"/>
        </w:rPr>
        <w:t>试验场景</w:t>
      </w:r>
    </w:p>
    <w:p w14:paraId="4B192ADE" w14:textId="77777777" w:rsidR="00AC2BDD" w:rsidRDefault="00000000">
      <w:pPr>
        <w:pStyle w:val="af5"/>
        <w:ind w:firstLine="420"/>
        <w:rPr>
          <w:rFonts w:ascii="Times New Roman"/>
        </w:rPr>
      </w:pPr>
      <w:r>
        <w:rPr>
          <w:rFonts w:ascii="Times New Roman"/>
        </w:rPr>
        <w:t>第三方检测机构应至少测试以下试验场景，并可基于</w:t>
      </w:r>
      <w:r>
        <w:rPr>
          <w:rFonts w:ascii="Times New Roman"/>
        </w:rPr>
        <w:t>C.4.5.2</w:t>
      </w:r>
      <w:r>
        <w:rPr>
          <w:rFonts w:ascii="Times New Roman"/>
        </w:rPr>
        <w:t>试验场景元素基础上增加试验场景，通过要求参考</w:t>
      </w:r>
      <w:r>
        <w:rPr>
          <w:rFonts w:ascii="Times New Roman"/>
        </w:rPr>
        <w:t>C.4.5.1</w:t>
      </w:r>
      <w:r>
        <w:rPr>
          <w:rFonts w:ascii="Times New Roman"/>
        </w:rPr>
        <w:t>。</w:t>
      </w:r>
    </w:p>
    <w:p w14:paraId="4B192ADF" w14:textId="77777777" w:rsidR="00AC2BDD" w:rsidRDefault="00000000">
      <w:pPr>
        <w:pStyle w:val="ae"/>
        <w:spacing w:before="156" w:after="156"/>
        <w:rPr>
          <w:rFonts w:ascii="Times New Roman"/>
        </w:rPr>
      </w:pPr>
      <w:r>
        <w:rPr>
          <w:rFonts w:ascii="Times New Roman"/>
        </w:rPr>
        <w:t>试验场景</w:t>
      </w:r>
    </w:p>
    <w:p w14:paraId="4B192AE0" w14:textId="77777777" w:rsidR="00AC2BDD" w:rsidRDefault="00000000">
      <w:pPr>
        <w:pStyle w:val="af5"/>
        <w:ind w:firstLine="420"/>
        <w:rPr>
          <w:rFonts w:ascii="Times New Roman"/>
        </w:rPr>
      </w:pPr>
      <w:r>
        <w:rPr>
          <w:rFonts w:ascii="Times New Roman"/>
        </w:rPr>
        <w:t>试验道路为至少包含单向双车道的长直道，中间车道线为白色虚线，如图</w:t>
      </w:r>
      <w:r>
        <w:rPr>
          <w:rFonts w:ascii="Times New Roman"/>
        </w:rPr>
        <w:t>C-18</w:t>
      </w:r>
      <w:r>
        <w:rPr>
          <w:rFonts w:ascii="Times New Roman"/>
        </w:rPr>
        <w:t>所示。</w:t>
      </w:r>
    </w:p>
    <w:p w14:paraId="4B192AE1" w14:textId="77777777" w:rsidR="00AC2BDD" w:rsidRDefault="00000000">
      <w:pPr>
        <w:pStyle w:val="af5"/>
        <w:ind w:firstLine="420"/>
        <w:jc w:val="center"/>
        <w:rPr>
          <w:rFonts w:ascii="Times New Roman"/>
        </w:rPr>
      </w:pPr>
      <w:r>
        <w:rPr>
          <w:rFonts w:ascii="Times New Roman"/>
          <w:noProof/>
        </w:rPr>
        <w:drawing>
          <wp:inline distT="0" distB="0" distL="114300" distR="114300" wp14:anchorId="4B192E13" wp14:editId="4B192E14">
            <wp:extent cx="3502660" cy="1084580"/>
            <wp:effectExtent l="0" t="0" r="2540" b="1270"/>
            <wp:docPr id="60" name="图片 60"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图片1"/>
                    <pic:cNvPicPr>
                      <a:picLocks noChangeAspect="1"/>
                    </pic:cNvPicPr>
                  </pic:nvPicPr>
                  <pic:blipFill>
                    <a:blip r:embed="rId33"/>
                    <a:stretch>
                      <a:fillRect/>
                    </a:stretch>
                  </pic:blipFill>
                  <pic:spPr>
                    <a:xfrm>
                      <a:off x="0" y="0"/>
                      <a:ext cx="3502660" cy="1084580"/>
                    </a:xfrm>
                    <a:prstGeom prst="rect">
                      <a:avLst/>
                    </a:prstGeom>
                  </pic:spPr>
                </pic:pic>
              </a:graphicData>
            </a:graphic>
          </wp:inline>
        </w:drawing>
      </w:r>
    </w:p>
    <w:p w14:paraId="4B192AE2" w14:textId="77777777" w:rsidR="00AC2BDD" w:rsidRDefault="00000000">
      <w:pPr>
        <w:pStyle w:val="a2"/>
        <w:numPr>
          <w:ilvl w:val="0"/>
          <w:numId w:val="40"/>
        </w:numPr>
        <w:spacing w:before="156" w:after="156"/>
        <w:rPr>
          <w:rFonts w:ascii="Times New Roman"/>
        </w:rPr>
      </w:pPr>
      <w:r>
        <w:rPr>
          <w:rFonts w:ascii="Times New Roman"/>
        </w:rPr>
        <w:t>动态驾驶任务干预及接管场景示意图</w:t>
      </w:r>
    </w:p>
    <w:p w14:paraId="4B192AE3" w14:textId="77777777" w:rsidR="00AC2BDD" w:rsidRDefault="00000000">
      <w:pPr>
        <w:pStyle w:val="ae"/>
        <w:spacing w:before="156" w:after="156"/>
        <w:rPr>
          <w:rFonts w:ascii="Times New Roman"/>
        </w:rPr>
      </w:pPr>
      <w:r>
        <w:rPr>
          <w:rFonts w:ascii="Times New Roman"/>
        </w:rPr>
        <w:t>试验方法</w:t>
      </w:r>
    </w:p>
    <w:p w14:paraId="4B192AE4" w14:textId="77777777" w:rsidR="00AC2BDD" w:rsidRDefault="00000000">
      <w:pPr>
        <w:pStyle w:val="af5"/>
        <w:ind w:firstLine="420"/>
        <w:rPr>
          <w:rFonts w:ascii="Times New Roman"/>
        </w:rPr>
      </w:pPr>
      <w:r>
        <w:rPr>
          <w:rFonts w:ascii="Times New Roman"/>
        </w:rPr>
        <w:t>试验车辆以自动驾驶模式于长直道内行驶，驾驶员根据试验车辆可实现自动驾驶模式退出的方式执行干预操作。</w:t>
      </w:r>
    </w:p>
    <w:p w14:paraId="4B192AE5" w14:textId="77777777" w:rsidR="00AC2BDD" w:rsidRDefault="00000000">
      <w:pPr>
        <w:pStyle w:val="ae"/>
        <w:spacing w:before="156" w:after="156"/>
        <w:rPr>
          <w:rFonts w:ascii="Times New Roman"/>
        </w:rPr>
      </w:pPr>
      <w:r>
        <w:rPr>
          <w:rFonts w:ascii="Times New Roman"/>
        </w:rPr>
        <w:t>通过要求</w:t>
      </w:r>
    </w:p>
    <w:p w14:paraId="4B192AE6" w14:textId="77777777" w:rsidR="00AC2BDD" w:rsidRDefault="00000000">
      <w:pPr>
        <w:pStyle w:val="af5"/>
        <w:ind w:firstLine="420"/>
        <w:rPr>
          <w:rFonts w:ascii="Times New Roman"/>
        </w:rPr>
      </w:pPr>
      <w:r>
        <w:rPr>
          <w:rFonts w:ascii="Times New Roman"/>
        </w:rPr>
        <w:t>试验车辆应向驾驶员交出动态驾驶任务执行权限。交出权限后，自动驾驶系统不应自主恢复自动驾驶模式。</w:t>
      </w:r>
    </w:p>
    <w:p w14:paraId="4B192AE7" w14:textId="77777777" w:rsidR="00AC2BDD" w:rsidRDefault="00AC2BDD">
      <w:pPr>
        <w:pStyle w:val="af5"/>
        <w:ind w:firstLineChars="0" w:firstLine="0"/>
        <w:rPr>
          <w:rFonts w:ascii="Times New Roman"/>
        </w:rPr>
      </w:pPr>
    </w:p>
    <w:p w14:paraId="4B192AE8" w14:textId="77777777" w:rsidR="00AC2BDD" w:rsidRDefault="00000000">
      <w:pPr>
        <w:pStyle w:val="ac"/>
        <w:spacing w:before="156" w:after="156"/>
        <w:rPr>
          <w:rFonts w:ascii="Times New Roman"/>
        </w:rPr>
      </w:pPr>
      <w:r>
        <w:rPr>
          <w:rFonts w:ascii="Times New Roman"/>
        </w:rPr>
        <w:t>最小风险策略</w:t>
      </w:r>
    </w:p>
    <w:p w14:paraId="4B192AE9" w14:textId="77777777" w:rsidR="00AC2BDD" w:rsidRDefault="00000000">
      <w:pPr>
        <w:pStyle w:val="ad"/>
        <w:spacing w:before="156" w:after="156"/>
        <w:rPr>
          <w:rFonts w:ascii="Times New Roman"/>
        </w:rPr>
      </w:pPr>
      <w:r>
        <w:rPr>
          <w:rFonts w:ascii="Times New Roman"/>
        </w:rPr>
        <w:lastRenderedPageBreak/>
        <w:t>试验方法</w:t>
      </w:r>
    </w:p>
    <w:p w14:paraId="4B192AEA" w14:textId="77777777" w:rsidR="00AC2BDD" w:rsidRDefault="00000000">
      <w:pPr>
        <w:pStyle w:val="af5"/>
        <w:ind w:firstLine="420"/>
        <w:rPr>
          <w:rFonts w:ascii="Times New Roman"/>
        </w:rPr>
      </w:pPr>
      <w:r>
        <w:rPr>
          <w:rFonts w:ascii="Times New Roman"/>
        </w:rPr>
        <w:t>在</w:t>
      </w:r>
      <w:r>
        <w:rPr>
          <w:rFonts w:ascii="Times New Roman"/>
        </w:rPr>
        <w:t>C.4.2.3.1</w:t>
      </w:r>
      <w:r>
        <w:rPr>
          <w:rFonts w:ascii="Times New Roman"/>
        </w:rPr>
        <w:t>、</w:t>
      </w:r>
      <w:r>
        <w:rPr>
          <w:rFonts w:ascii="Times New Roman"/>
        </w:rPr>
        <w:t>C.4.2.3.2</w:t>
      </w:r>
      <w:r>
        <w:rPr>
          <w:rFonts w:ascii="Times New Roman"/>
        </w:rPr>
        <w:t>、</w:t>
      </w:r>
      <w:r>
        <w:rPr>
          <w:rFonts w:ascii="Times New Roman"/>
        </w:rPr>
        <w:t>C.4.2.3.4</w:t>
      </w:r>
      <w:r>
        <w:rPr>
          <w:rFonts w:ascii="Times New Roman"/>
        </w:rPr>
        <w:t>、</w:t>
      </w:r>
      <w:r>
        <w:rPr>
          <w:rFonts w:ascii="Times New Roman"/>
        </w:rPr>
        <w:t>C.4.3.3.1</w:t>
      </w:r>
      <w:r>
        <w:rPr>
          <w:rFonts w:ascii="Times New Roman"/>
        </w:rPr>
        <w:t>试验过程中，若试验车辆发出超出设计运行范围提示信息，驾驶员均不对试验车辆行驶状态进行人为干预。</w:t>
      </w:r>
    </w:p>
    <w:p w14:paraId="4B192AEB" w14:textId="77777777" w:rsidR="00AC2BDD" w:rsidRDefault="00000000">
      <w:pPr>
        <w:pStyle w:val="af5"/>
        <w:ind w:firstLine="420"/>
        <w:rPr>
          <w:rFonts w:ascii="Times New Roman"/>
        </w:rPr>
      </w:pPr>
      <w:r>
        <w:rPr>
          <w:rFonts w:ascii="Times New Roman"/>
        </w:rPr>
        <w:t>若试验车辆进行上述所有试验项目过程中，均未发出超出设计运行范围提示信息，则进行</w:t>
      </w:r>
      <w:r>
        <w:rPr>
          <w:rFonts w:ascii="Times New Roman"/>
        </w:rPr>
        <w:t>C.4.6.3</w:t>
      </w:r>
      <w:r>
        <w:rPr>
          <w:rFonts w:ascii="Times New Roman"/>
        </w:rPr>
        <w:t>补充试验用例。</w:t>
      </w:r>
    </w:p>
    <w:p w14:paraId="4B192AEC" w14:textId="77777777" w:rsidR="00AC2BDD" w:rsidRDefault="00000000">
      <w:pPr>
        <w:pStyle w:val="ad"/>
        <w:spacing w:before="156" w:after="156"/>
        <w:rPr>
          <w:rFonts w:ascii="Times New Roman"/>
        </w:rPr>
      </w:pPr>
      <w:r>
        <w:rPr>
          <w:rFonts w:ascii="Times New Roman"/>
        </w:rPr>
        <w:t>通过要求</w:t>
      </w:r>
    </w:p>
    <w:p w14:paraId="4B192AED" w14:textId="77777777" w:rsidR="00AC2BDD" w:rsidRDefault="00000000">
      <w:pPr>
        <w:pStyle w:val="ad"/>
        <w:spacing w:before="156" w:after="156"/>
        <w:rPr>
          <w:rFonts w:ascii="Times New Roman"/>
        </w:rPr>
      </w:pPr>
      <w:r>
        <w:rPr>
          <w:rFonts w:ascii="Times New Roman"/>
        </w:rPr>
        <w:t>补充试验</w:t>
      </w:r>
    </w:p>
    <w:p w14:paraId="4B192AEE" w14:textId="77777777" w:rsidR="00AC2BDD" w:rsidRDefault="00000000">
      <w:pPr>
        <w:pStyle w:val="ae"/>
        <w:spacing w:before="156" w:after="156"/>
        <w:rPr>
          <w:rFonts w:ascii="Times New Roman"/>
        </w:rPr>
      </w:pPr>
      <w:r>
        <w:rPr>
          <w:rFonts w:ascii="Times New Roman"/>
        </w:rPr>
        <w:t>试验场景</w:t>
      </w:r>
    </w:p>
    <w:p w14:paraId="4B192AEF" w14:textId="77777777" w:rsidR="00AC2BDD" w:rsidRDefault="00000000">
      <w:pPr>
        <w:pStyle w:val="af5"/>
        <w:ind w:firstLine="420"/>
        <w:rPr>
          <w:rFonts w:ascii="Times New Roman"/>
        </w:rPr>
      </w:pPr>
      <w:r>
        <w:rPr>
          <w:rFonts w:ascii="Times New Roman"/>
        </w:rPr>
        <w:t>试验道路为至少包含一条车道的长直道，在各车道内均垂直于道路行驶方向均匀放置至少</w:t>
      </w:r>
      <w:r>
        <w:rPr>
          <w:rFonts w:ascii="Times New Roman"/>
        </w:rPr>
        <w:t>3</w:t>
      </w:r>
      <w:r>
        <w:rPr>
          <w:rFonts w:ascii="Times New Roman"/>
        </w:rPr>
        <w:t>个交通锥，该路段道路限速</w:t>
      </w:r>
      <w:r>
        <w:rPr>
          <w:rFonts w:ascii="Times New Roman"/>
        </w:rPr>
        <w:t>60 km/h</w:t>
      </w:r>
      <w:r>
        <w:rPr>
          <w:rFonts w:ascii="Times New Roman"/>
        </w:rPr>
        <w:t>。如图</w:t>
      </w:r>
      <w:r>
        <w:rPr>
          <w:rFonts w:ascii="Times New Roman"/>
        </w:rPr>
        <w:t>C-19</w:t>
      </w:r>
      <w:r>
        <w:rPr>
          <w:rFonts w:ascii="Times New Roman"/>
        </w:rPr>
        <w:t>所示。</w:t>
      </w:r>
    </w:p>
    <w:p w14:paraId="4B192AF0" w14:textId="77777777" w:rsidR="00AC2BDD" w:rsidRDefault="00000000">
      <w:pPr>
        <w:pStyle w:val="af5"/>
        <w:ind w:firstLineChars="0" w:firstLine="0"/>
        <w:jc w:val="center"/>
        <w:rPr>
          <w:rFonts w:ascii="Times New Roman"/>
        </w:rPr>
      </w:pPr>
      <w:r>
        <w:rPr>
          <w:rFonts w:ascii="Times New Roman"/>
          <w:noProof/>
        </w:rPr>
        <w:drawing>
          <wp:anchor distT="0" distB="0" distL="114300" distR="114300" simplePos="0" relativeHeight="251663360" behindDoc="0" locked="0" layoutInCell="1" allowOverlap="1" wp14:anchorId="4B192E15" wp14:editId="4B192E16">
            <wp:simplePos x="0" y="0"/>
            <wp:positionH relativeFrom="column">
              <wp:posOffset>2581275</wp:posOffset>
            </wp:positionH>
            <wp:positionV relativeFrom="paragraph">
              <wp:posOffset>878205</wp:posOffset>
            </wp:positionV>
            <wp:extent cx="434975" cy="386080"/>
            <wp:effectExtent l="0" t="0" r="3175" b="4445"/>
            <wp:wrapNone/>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34"/>
                    <a:srcRect t="4097" b="3642"/>
                    <a:stretch>
                      <a:fillRect/>
                    </a:stretch>
                  </pic:blipFill>
                  <pic:spPr>
                    <a:xfrm>
                      <a:off x="0" y="0"/>
                      <a:ext cx="434975" cy="386080"/>
                    </a:xfrm>
                    <a:prstGeom prst="rect">
                      <a:avLst/>
                    </a:prstGeom>
                    <a:noFill/>
                    <a:ln>
                      <a:noFill/>
                    </a:ln>
                  </pic:spPr>
                </pic:pic>
              </a:graphicData>
            </a:graphic>
          </wp:anchor>
        </w:drawing>
      </w:r>
      <w:r>
        <w:rPr>
          <w:rFonts w:ascii="Times New Roman"/>
          <w:noProof/>
        </w:rPr>
        <w:drawing>
          <wp:inline distT="0" distB="0" distL="114300" distR="114300" wp14:anchorId="4B192E17" wp14:editId="4B192E18">
            <wp:extent cx="3205480" cy="1369695"/>
            <wp:effectExtent l="0" t="0" r="4445" b="1905"/>
            <wp:docPr id="61"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2"/>
                    <pic:cNvPicPr>
                      <a:picLocks noChangeAspect="1"/>
                    </pic:cNvPicPr>
                  </pic:nvPicPr>
                  <pic:blipFill>
                    <a:blip r:embed="rId35"/>
                    <a:stretch>
                      <a:fillRect/>
                    </a:stretch>
                  </pic:blipFill>
                  <pic:spPr>
                    <a:xfrm>
                      <a:off x="0" y="0"/>
                      <a:ext cx="3205480" cy="1369695"/>
                    </a:xfrm>
                    <a:prstGeom prst="rect">
                      <a:avLst/>
                    </a:prstGeom>
                    <a:noFill/>
                    <a:ln>
                      <a:noFill/>
                    </a:ln>
                  </pic:spPr>
                </pic:pic>
              </a:graphicData>
            </a:graphic>
          </wp:inline>
        </w:drawing>
      </w:r>
    </w:p>
    <w:p w14:paraId="4B192AF1" w14:textId="77777777" w:rsidR="00AC2BDD" w:rsidRDefault="00000000">
      <w:pPr>
        <w:pStyle w:val="a2"/>
        <w:numPr>
          <w:ilvl w:val="0"/>
          <w:numId w:val="40"/>
        </w:numPr>
        <w:spacing w:before="156" w:after="156"/>
        <w:rPr>
          <w:rFonts w:ascii="Times New Roman"/>
        </w:rPr>
      </w:pPr>
      <w:r>
        <w:rPr>
          <w:rFonts w:ascii="Times New Roman"/>
        </w:rPr>
        <w:t>风险减缓策略补充试验场景</w:t>
      </w:r>
    </w:p>
    <w:p w14:paraId="4B192AF2" w14:textId="77777777" w:rsidR="00AC2BDD" w:rsidRDefault="00000000">
      <w:pPr>
        <w:pStyle w:val="ae"/>
        <w:spacing w:before="156" w:after="156"/>
        <w:rPr>
          <w:rFonts w:ascii="Times New Roman"/>
        </w:rPr>
      </w:pPr>
      <w:r>
        <w:rPr>
          <w:rFonts w:ascii="Times New Roman"/>
        </w:rPr>
        <w:t>试验方法</w:t>
      </w:r>
    </w:p>
    <w:p w14:paraId="4B192AF3" w14:textId="77777777" w:rsidR="00AC2BDD" w:rsidRDefault="00000000">
      <w:pPr>
        <w:pStyle w:val="af5"/>
        <w:ind w:firstLine="420"/>
        <w:rPr>
          <w:rFonts w:ascii="Times New Roman"/>
        </w:rPr>
      </w:pPr>
      <w:r>
        <w:rPr>
          <w:rFonts w:ascii="Times New Roman"/>
        </w:rPr>
        <w:t>试验车辆驶向前方交通锥，行驶过程无人为干预。</w:t>
      </w:r>
    </w:p>
    <w:p w14:paraId="4B192AF4" w14:textId="77777777" w:rsidR="00AC2BDD" w:rsidRDefault="00000000">
      <w:pPr>
        <w:pStyle w:val="ae"/>
        <w:spacing w:before="156" w:after="156"/>
        <w:rPr>
          <w:rFonts w:ascii="Times New Roman"/>
        </w:rPr>
      </w:pPr>
      <w:r>
        <w:rPr>
          <w:rFonts w:ascii="Times New Roman"/>
        </w:rPr>
        <w:t>通过要求</w:t>
      </w:r>
    </w:p>
    <w:p w14:paraId="4B192AF5" w14:textId="77777777" w:rsidR="00AC2BDD" w:rsidRDefault="00000000">
      <w:pPr>
        <w:pStyle w:val="a1"/>
        <w:numPr>
          <w:ilvl w:val="0"/>
          <w:numId w:val="0"/>
        </w:numPr>
        <w:rPr>
          <w:rFonts w:ascii="Times New Roman"/>
        </w:rPr>
      </w:pPr>
      <w:r>
        <w:rPr>
          <w:rFonts w:ascii="Times New Roman"/>
        </w:rPr>
        <w:t>试验车辆应避免与交通锥发生碰撞。在行驶过程至障碍物前静止后发出超出设计运行范围提示信息。</w:t>
      </w:r>
    </w:p>
    <w:p w14:paraId="4B192AF6" w14:textId="77777777" w:rsidR="00AC2BDD" w:rsidRDefault="00000000">
      <w:pPr>
        <w:pStyle w:val="ac"/>
        <w:spacing w:before="156" w:after="156"/>
        <w:rPr>
          <w:rFonts w:ascii="Times New Roman"/>
        </w:rPr>
      </w:pPr>
      <w:r>
        <w:rPr>
          <w:rFonts w:ascii="Times New Roman"/>
        </w:rPr>
        <w:t>数据记录系统辅助存储设备数据记录试验</w:t>
      </w:r>
    </w:p>
    <w:p w14:paraId="4B192AF7" w14:textId="77777777" w:rsidR="00AC2BDD" w:rsidRDefault="00000000">
      <w:pPr>
        <w:pStyle w:val="ad"/>
        <w:spacing w:before="156" w:after="156"/>
        <w:rPr>
          <w:rFonts w:ascii="Times New Roman"/>
        </w:rPr>
      </w:pPr>
      <w:r>
        <w:rPr>
          <w:rFonts w:ascii="Times New Roman"/>
        </w:rPr>
        <w:t>试验方法</w:t>
      </w:r>
    </w:p>
    <w:p w14:paraId="4B192AF8" w14:textId="77777777" w:rsidR="00AC2BDD" w:rsidRDefault="00000000">
      <w:pPr>
        <w:pStyle w:val="af5"/>
        <w:ind w:firstLine="420"/>
        <w:rPr>
          <w:rFonts w:ascii="Times New Roman"/>
        </w:rPr>
      </w:pPr>
      <w:r>
        <w:rPr>
          <w:rFonts w:ascii="Times New Roman"/>
        </w:rPr>
        <w:t>该试验参考</w:t>
      </w:r>
      <w:r>
        <w:rPr>
          <w:rFonts w:ascii="Times New Roman"/>
        </w:rPr>
        <w:t>DB</w:t>
      </w:r>
      <w:r>
        <w:rPr>
          <w:rFonts w:hint="eastAsia"/>
        </w:rPr>
        <w:t xml:space="preserve"> XXXXXX</w:t>
      </w:r>
      <w:r>
        <w:rPr>
          <w:rFonts w:ascii="Times New Roman"/>
        </w:rPr>
        <w:t>《智能网联汽车</w:t>
      </w:r>
      <w:r>
        <w:rPr>
          <w:rFonts w:ascii="Times New Roman"/>
        </w:rPr>
        <w:t xml:space="preserve"> </w:t>
      </w:r>
      <w:r>
        <w:rPr>
          <w:rFonts w:ascii="Times New Roman"/>
        </w:rPr>
        <w:t>自动驾驶数据记录系统》中</w:t>
      </w:r>
      <w:r>
        <w:rPr>
          <w:rFonts w:ascii="Times New Roman"/>
        </w:rPr>
        <w:t>6.1.2.1</w:t>
      </w:r>
      <w:r>
        <w:rPr>
          <w:rFonts w:ascii="Times New Roman"/>
        </w:rPr>
        <w:t>章节试验方法进行。</w:t>
      </w:r>
    </w:p>
    <w:p w14:paraId="4B192AF9" w14:textId="77777777" w:rsidR="00AC2BDD" w:rsidRDefault="00000000">
      <w:pPr>
        <w:pStyle w:val="ad"/>
        <w:spacing w:before="156" w:after="156"/>
        <w:rPr>
          <w:rFonts w:ascii="Times New Roman"/>
        </w:rPr>
      </w:pPr>
      <w:r>
        <w:rPr>
          <w:rFonts w:ascii="Times New Roman"/>
        </w:rPr>
        <w:t>通过条件</w:t>
      </w:r>
    </w:p>
    <w:p w14:paraId="4B192AFA" w14:textId="77777777" w:rsidR="00AC2BDD" w:rsidRDefault="00000000">
      <w:pPr>
        <w:pStyle w:val="af5"/>
        <w:ind w:firstLine="420"/>
        <w:rPr>
          <w:rFonts w:ascii="Times New Roman"/>
        </w:rPr>
      </w:pPr>
      <w:r>
        <w:rPr>
          <w:rFonts w:ascii="Times New Roman"/>
        </w:rPr>
        <w:t>数据记录系统辅助存储设备所记录的数据符合本标准</w:t>
      </w:r>
      <w:r>
        <w:rPr>
          <w:rFonts w:ascii="Times New Roman"/>
        </w:rPr>
        <w:t>5.19</w:t>
      </w:r>
      <w:r>
        <w:rPr>
          <w:rFonts w:ascii="Times New Roman"/>
        </w:rPr>
        <w:t>章节要求。</w:t>
      </w:r>
    </w:p>
    <w:p w14:paraId="4B192AFB" w14:textId="77777777" w:rsidR="00AC2BDD" w:rsidRDefault="00AC2BDD">
      <w:pPr>
        <w:pStyle w:val="af5"/>
        <w:ind w:firstLine="420"/>
        <w:rPr>
          <w:rFonts w:ascii="Times New Roman"/>
        </w:rPr>
      </w:pPr>
    </w:p>
    <w:p w14:paraId="4B192AFC" w14:textId="77777777" w:rsidR="00AC2BDD" w:rsidRDefault="00AC2BDD">
      <w:pPr>
        <w:pStyle w:val="af9"/>
        <w:numPr>
          <w:ilvl w:val="0"/>
          <w:numId w:val="0"/>
        </w:numPr>
        <w:ind w:firstLineChars="200" w:firstLine="420"/>
        <w:rPr>
          <w:rFonts w:ascii="Times New Roman"/>
        </w:rPr>
      </w:pPr>
    </w:p>
    <w:p w14:paraId="4B192AFD" w14:textId="77777777" w:rsidR="00AC2BDD" w:rsidRDefault="00AC2BDD">
      <w:pPr>
        <w:pStyle w:val="af9"/>
        <w:numPr>
          <w:ilvl w:val="0"/>
          <w:numId w:val="0"/>
        </w:numPr>
        <w:ind w:firstLineChars="200" w:firstLine="420"/>
        <w:rPr>
          <w:rFonts w:ascii="Times New Roman"/>
        </w:rPr>
      </w:pPr>
    </w:p>
    <w:p w14:paraId="4B192AFE" w14:textId="77777777" w:rsidR="00AC2BDD" w:rsidRDefault="00AC2BDD">
      <w:pPr>
        <w:pStyle w:val="af5"/>
        <w:ind w:firstLine="420"/>
        <w:rPr>
          <w:rFonts w:ascii="Times New Roman"/>
        </w:rPr>
      </w:pPr>
    </w:p>
    <w:p w14:paraId="4B192AFF" w14:textId="77777777" w:rsidR="00AC2BDD" w:rsidRDefault="00AC2BDD">
      <w:pPr>
        <w:pStyle w:val="af5"/>
        <w:ind w:firstLineChars="0" w:firstLine="0"/>
        <w:rPr>
          <w:rFonts w:ascii="Times New Roman"/>
        </w:rPr>
        <w:sectPr w:rsidR="00AC2BDD">
          <w:pgSz w:w="11906" w:h="16838"/>
          <w:pgMar w:top="1871" w:right="1134" w:bottom="1134" w:left="1134" w:header="1418" w:footer="1134" w:gutter="284"/>
          <w:cols w:space="425"/>
          <w:formProt w:val="0"/>
          <w:docGrid w:type="lines" w:linePitch="312"/>
        </w:sectPr>
      </w:pPr>
    </w:p>
    <w:p w14:paraId="4B192B00" w14:textId="77777777" w:rsidR="00AC2BDD" w:rsidRDefault="00AC2BDD">
      <w:pPr>
        <w:rPr>
          <w:rFonts w:ascii="Times New Roman" w:eastAsia="SimSun" w:hAnsi="Times New Roman" w:cs="Times New Roman"/>
          <w:sz w:val="20"/>
          <w:szCs w:val="20"/>
          <w:lang w:eastAsia="zh-CN"/>
        </w:rPr>
      </w:pPr>
    </w:p>
    <w:p w14:paraId="4B192B01" w14:textId="77777777" w:rsidR="00AC2BDD" w:rsidRDefault="00AC2BDD">
      <w:pPr>
        <w:rPr>
          <w:rFonts w:ascii="Times New Roman" w:eastAsia="SimSun" w:hAnsi="Times New Roman" w:cs="Times New Roman"/>
          <w:sz w:val="20"/>
          <w:szCs w:val="20"/>
          <w:lang w:eastAsia="zh-CN"/>
        </w:rPr>
      </w:pPr>
    </w:p>
    <w:p w14:paraId="4B192B02" w14:textId="77777777" w:rsidR="00AC2BDD" w:rsidRDefault="00000000">
      <w:pPr>
        <w:pStyle w:val="aa"/>
        <w:spacing w:before="60" w:after="120"/>
        <w:rPr>
          <w:rFonts w:ascii="Times New Roman"/>
        </w:rPr>
      </w:pPr>
      <w:bookmarkStart w:id="107" w:name="_Toc25866"/>
      <w:r>
        <w:rPr>
          <w:rFonts w:ascii="Times New Roman"/>
        </w:rPr>
        <w:br/>
      </w:r>
      <w:r>
        <w:rPr>
          <w:rFonts w:ascii="Times New Roman"/>
        </w:rPr>
        <w:t>（规范性）</w:t>
      </w:r>
      <w:r>
        <w:rPr>
          <w:rFonts w:ascii="Times New Roman"/>
        </w:rPr>
        <w:br/>
      </w:r>
      <w:r>
        <w:rPr>
          <w:rFonts w:ascii="Times New Roman"/>
        </w:rPr>
        <w:t>自动驾驶功能道路试验方法及要求</w:t>
      </w:r>
      <w:bookmarkEnd w:id="107"/>
    </w:p>
    <w:p w14:paraId="4B192B03" w14:textId="77777777" w:rsidR="00AC2BDD" w:rsidRDefault="00AC2BDD">
      <w:pPr>
        <w:pStyle w:val="af5"/>
        <w:ind w:firstLine="420"/>
        <w:rPr>
          <w:rFonts w:ascii="Times New Roman"/>
        </w:rPr>
      </w:pPr>
    </w:p>
    <w:p w14:paraId="4B192B04" w14:textId="77777777" w:rsidR="00AC2BDD" w:rsidRDefault="00000000">
      <w:pPr>
        <w:pStyle w:val="ab"/>
        <w:spacing w:before="120" w:after="120"/>
        <w:rPr>
          <w:rFonts w:ascii="Times New Roman"/>
        </w:rPr>
      </w:pPr>
      <w:bookmarkStart w:id="108" w:name="_Toc90966641"/>
      <w:r>
        <w:rPr>
          <w:rFonts w:ascii="Times New Roman"/>
        </w:rPr>
        <w:t>范围</w:t>
      </w:r>
      <w:bookmarkEnd w:id="108"/>
    </w:p>
    <w:p w14:paraId="4B192B05" w14:textId="77777777" w:rsidR="00AC2BDD" w:rsidRDefault="00000000">
      <w:pPr>
        <w:pStyle w:val="af5"/>
        <w:ind w:firstLine="420"/>
        <w:rPr>
          <w:rFonts w:ascii="Times New Roman"/>
          <w:b/>
        </w:rPr>
      </w:pPr>
      <w:r>
        <w:rPr>
          <w:rFonts w:ascii="Times New Roman"/>
        </w:rPr>
        <w:t>本附录规定了智能网联汽车自动驾驶功能的道路</w:t>
      </w:r>
      <w:bookmarkStart w:id="109" w:name="_Hlk103236049"/>
      <w:r>
        <w:rPr>
          <w:rFonts w:ascii="Times New Roman"/>
        </w:rPr>
        <w:t>试验条件、试验方法及要求</w:t>
      </w:r>
      <w:bookmarkEnd w:id="109"/>
      <w:r>
        <w:rPr>
          <w:rFonts w:ascii="Times New Roman"/>
        </w:rPr>
        <w:t>。</w:t>
      </w:r>
    </w:p>
    <w:p w14:paraId="4B192B06" w14:textId="77777777" w:rsidR="00AC2BDD" w:rsidRDefault="00000000">
      <w:pPr>
        <w:pStyle w:val="ab"/>
        <w:spacing w:before="120" w:after="120"/>
        <w:rPr>
          <w:rFonts w:ascii="Times New Roman"/>
        </w:rPr>
      </w:pPr>
      <w:bookmarkStart w:id="110" w:name="_Toc90966644"/>
      <w:bookmarkStart w:id="111" w:name="_Toc90966645"/>
      <w:bookmarkStart w:id="112" w:name="_Toc90966646"/>
      <w:bookmarkEnd w:id="110"/>
      <w:bookmarkEnd w:id="111"/>
      <w:r>
        <w:rPr>
          <w:rFonts w:ascii="Times New Roman"/>
        </w:rPr>
        <w:t>试验条件</w:t>
      </w:r>
      <w:bookmarkEnd w:id="112"/>
    </w:p>
    <w:p w14:paraId="4B192B07" w14:textId="77777777" w:rsidR="00AC2BDD" w:rsidRDefault="00000000">
      <w:pPr>
        <w:pStyle w:val="ac"/>
        <w:spacing w:before="120" w:after="120"/>
        <w:rPr>
          <w:rFonts w:ascii="Times New Roman"/>
        </w:rPr>
      </w:pPr>
      <w:bookmarkStart w:id="113" w:name="_Toc90966647"/>
      <w:r>
        <w:rPr>
          <w:rFonts w:ascii="Times New Roman"/>
        </w:rPr>
        <w:t>试验道路</w:t>
      </w:r>
      <w:bookmarkEnd w:id="113"/>
    </w:p>
    <w:p w14:paraId="4B192B08" w14:textId="77777777" w:rsidR="00AC2BDD" w:rsidRDefault="00000000">
      <w:pPr>
        <w:pStyle w:val="af5"/>
        <w:ind w:firstLine="420"/>
        <w:rPr>
          <w:rFonts w:ascii="Times New Roman"/>
        </w:rPr>
      </w:pPr>
      <w:r>
        <w:rPr>
          <w:rFonts w:ascii="Times New Roman"/>
        </w:rPr>
        <w:t>试验道路应连续，且应符合下表</w:t>
      </w:r>
      <w:r>
        <w:rPr>
          <w:rFonts w:ascii="Times New Roman"/>
        </w:rPr>
        <w:t>D-1</w:t>
      </w:r>
      <w:r>
        <w:rPr>
          <w:rFonts w:ascii="Times New Roman"/>
        </w:rPr>
        <w:t>的要求。</w:t>
      </w:r>
    </w:p>
    <w:p w14:paraId="4B192B09" w14:textId="77777777" w:rsidR="00AC2BDD" w:rsidRDefault="00000000">
      <w:pPr>
        <w:pStyle w:val="a8"/>
        <w:numPr>
          <w:ilvl w:val="1"/>
          <w:numId w:val="0"/>
        </w:numPr>
        <w:spacing w:before="120" w:after="120"/>
        <w:rPr>
          <w:rFonts w:ascii="Times New Roman"/>
        </w:rPr>
      </w:pPr>
      <w:r>
        <w:rPr>
          <w:rFonts w:ascii="Times New Roman"/>
        </w:rPr>
        <w:t>表</w:t>
      </w:r>
      <w:r>
        <w:rPr>
          <w:rFonts w:ascii="Times New Roman"/>
        </w:rPr>
        <w:t xml:space="preserve">D-1 </w:t>
      </w:r>
      <w:r>
        <w:rPr>
          <w:rFonts w:ascii="Times New Roman"/>
        </w:rPr>
        <w:t>试验道路要素要求</w:t>
      </w:r>
    </w:p>
    <w:tbl>
      <w:tblPr>
        <w:tblW w:w="4998"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039"/>
        <w:gridCol w:w="1962"/>
        <w:gridCol w:w="2534"/>
        <w:gridCol w:w="1797"/>
        <w:gridCol w:w="1605"/>
        <w:gridCol w:w="969"/>
      </w:tblGrid>
      <w:tr w:rsidR="00AC2BDD" w14:paraId="4B192B10" w14:textId="77777777">
        <w:trPr>
          <w:trHeight w:val="288"/>
        </w:trPr>
        <w:tc>
          <w:tcPr>
            <w:tcW w:w="524" w:type="pct"/>
            <w:shd w:val="clear" w:color="auto" w:fill="auto"/>
            <w:noWrap/>
            <w:vAlign w:val="center"/>
          </w:tcPr>
          <w:p w14:paraId="4B192B0A" w14:textId="77777777" w:rsidR="00AC2BDD" w:rsidRDefault="00000000">
            <w:pPr>
              <w:widowControl/>
              <w:jc w:val="center"/>
              <w:rPr>
                <w:rFonts w:ascii="Times New Roman" w:hAnsi="Times New Roman" w:cs="Times New Roman"/>
                <w:b/>
                <w:bCs/>
                <w:sz w:val="15"/>
                <w:szCs w:val="15"/>
              </w:rPr>
            </w:pPr>
            <w:proofErr w:type="spellStart"/>
            <w:r>
              <w:rPr>
                <w:rFonts w:ascii="Times New Roman" w:hAnsi="Times New Roman" w:cs="Times New Roman"/>
                <w:b/>
                <w:bCs/>
                <w:sz w:val="15"/>
                <w:szCs w:val="15"/>
              </w:rPr>
              <w:t>一级要素</w:t>
            </w:r>
            <w:proofErr w:type="spellEnd"/>
          </w:p>
        </w:tc>
        <w:tc>
          <w:tcPr>
            <w:tcW w:w="990" w:type="pct"/>
            <w:shd w:val="clear" w:color="auto" w:fill="auto"/>
            <w:vAlign w:val="center"/>
          </w:tcPr>
          <w:p w14:paraId="4B192B0B" w14:textId="77777777" w:rsidR="00AC2BDD" w:rsidRDefault="00000000">
            <w:pPr>
              <w:widowControl/>
              <w:jc w:val="center"/>
              <w:rPr>
                <w:rFonts w:ascii="Times New Roman" w:hAnsi="Times New Roman" w:cs="Times New Roman"/>
                <w:b/>
                <w:bCs/>
                <w:sz w:val="15"/>
                <w:szCs w:val="15"/>
              </w:rPr>
            </w:pPr>
            <w:proofErr w:type="spellStart"/>
            <w:r>
              <w:rPr>
                <w:rFonts w:ascii="Times New Roman" w:hAnsi="Times New Roman" w:cs="Times New Roman"/>
                <w:b/>
                <w:bCs/>
                <w:sz w:val="15"/>
                <w:szCs w:val="15"/>
              </w:rPr>
              <w:t>二级要素</w:t>
            </w:r>
            <w:proofErr w:type="spellEnd"/>
          </w:p>
        </w:tc>
        <w:tc>
          <w:tcPr>
            <w:tcW w:w="1278" w:type="pct"/>
            <w:shd w:val="clear" w:color="auto" w:fill="auto"/>
            <w:noWrap/>
            <w:vAlign w:val="center"/>
          </w:tcPr>
          <w:p w14:paraId="4B192B0C" w14:textId="77777777" w:rsidR="00AC2BDD" w:rsidRDefault="00000000">
            <w:pPr>
              <w:widowControl/>
              <w:jc w:val="center"/>
              <w:rPr>
                <w:rFonts w:ascii="Times New Roman" w:hAnsi="Times New Roman" w:cs="Times New Roman"/>
                <w:b/>
                <w:bCs/>
                <w:sz w:val="15"/>
                <w:szCs w:val="15"/>
              </w:rPr>
            </w:pPr>
            <w:proofErr w:type="spellStart"/>
            <w:r>
              <w:rPr>
                <w:rFonts w:ascii="Times New Roman" w:hAnsi="Times New Roman" w:cs="Times New Roman"/>
                <w:b/>
                <w:bCs/>
                <w:sz w:val="15"/>
                <w:szCs w:val="15"/>
              </w:rPr>
              <w:t>三级要素</w:t>
            </w:r>
            <w:proofErr w:type="spellEnd"/>
          </w:p>
        </w:tc>
        <w:tc>
          <w:tcPr>
            <w:tcW w:w="907" w:type="pct"/>
            <w:shd w:val="clear" w:color="auto" w:fill="auto"/>
            <w:noWrap/>
            <w:vAlign w:val="center"/>
          </w:tcPr>
          <w:p w14:paraId="4B192B0D" w14:textId="77777777" w:rsidR="00AC2BDD" w:rsidRDefault="00000000">
            <w:pPr>
              <w:widowControl/>
              <w:jc w:val="center"/>
              <w:rPr>
                <w:rFonts w:ascii="Times New Roman" w:hAnsi="Times New Roman" w:cs="Times New Roman"/>
                <w:b/>
                <w:bCs/>
                <w:sz w:val="15"/>
                <w:szCs w:val="15"/>
              </w:rPr>
            </w:pPr>
            <w:proofErr w:type="spellStart"/>
            <w:r>
              <w:rPr>
                <w:rFonts w:ascii="Times New Roman" w:hAnsi="Times New Roman" w:cs="Times New Roman"/>
                <w:b/>
                <w:bCs/>
                <w:sz w:val="15"/>
                <w:szCs w:val="15"/>
              </w:rPr>
              <w:t>四级要素</w:t>
            </w:r>
            <w:proofErr w:type="spellEnd"/>
          </w:p>
        </w:tc>
        <w:tc>
          <w:tcPr>
            <w:tcW w:w="810" w:type="pct"/>
            <w:shd w:val="clear" w:color="auto" w:fill="auto"/>
            <w:vAlign w:val="center"/>
          </w:tcPr>
          <w:p w14:paraId="4B192B0E" w14:textId="77777777" w:rsidR="00AC2BDD" w:rsidRDefault="00000000">
            <w:pPr>
              <w:widowControl/>
              <w:jc w:val="center"/>
              <w:rPr>
                <w:rFonts w:ascii="Times New Roman" w:hAnsi="Times New Roman" w:cs="Times New Roman"/>
                <w:b/>
                <w:bCs/>
                <w:sz w:val="15"/>
                <w:szCs w:val="15"/>
              </w:rPr>
            </w:pPr>
            <w:proofErr w:type="spellStart"/>
            <w:r>
              <w:rPr>
                <w:rFonts w:ascii="Times New Roman" w:hAnsi="Times New Roman" w:cs="Times New Roman"/>
                <w:b/>
                <w:bCs/>
                <w:sz w:val="15"/>
                <w:szCs w:val="15"/>
              </w:rPr>
              <w:t>要素要求</w:t>
            </w:r>
            <w:proofErr w:type="spellEnd"/>
          </w:p>
        </w:tc>
        <w:tc>
          <w:tcPr>
            <w:tcW w:w="489" w:type="pct"/>
            <w:shd w:val="clear" w:color="auto" w:fill="auto"/>
            <w:vAlign w:val="center"/>
          </w:tcPr>
          <w:p w14:paraId="4B192B0F" w14:textId="77777777" w:rsidR="00AC2BDD" w:rsidRDefault="00000000">
            <w:pPr>
              <w:widowControl/>
              <w:jc w:val="center"/>
              <w:rPr>
                <w:rFonts w:ascii="Times New Roman" w:hAnsi="Times New Roman" w:cs="Times New Roman"/>
                <w:b/>
                <w:bCs/>
                <w:sz w:val="15"/>
                <w:szCs w:val="15"/>
              </w:rPr>
            </w:pPr>
            <w:proofErr w:type="spellStart"/>
            <w:r>
              <w:rPr>
                <w:rFonts w:ascii="Times New Roman" w:hAnsi="Times New Roman" w:cs="Times New Roman"/>
                <w:b/>
                <w:bCs/>
                <w:sz w:val="15"/>
                <w:szCs w:val="15"/>
              </w:rPr>
              <w:t>Ⅰ</w:t>
            </w:r>
            <w:r>
              <w:rPr>
                <w:rFonts w:ascii="Times New Roman" w:hAnsi="Times New Roman" w:cs="Times New Roman"/>
                <w:b/>
                <w:bCs/>
                <w:sz w:val="15"/>
                <w:szCs w:val="15"/>
              </w:rPr>
              <w:t>型</w:t>
            </w:r>
            <w:proofErr w:type="spellEnd"/>
          </w:p>
        </w:tc>
      </w:tr>
      <w:tr w:rsidR="00AC2BDD" w14:paraId="4B192B17" w14:textId="77777777">
        <w:trPr>
          <w:trHeight w:val="288"/>
        </w:trPr>
        <w:tc>
          <w:tcPr>
            <w:tcW w:w="524" w:type="pct"/>
            <w:vMerge w:val="restart"/>
            <w:shd w:val="clear" w:color="auto" w:fill="auto"/>
            <w:vAlign w:val="center"/>
          </w:tcPr>
          <w:p w14:paraId="4B192B11"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道路</w:t>
            </w:r>
            <w:proofErr w:type="spellEnd"/>
          </w:p>
        </w:tc>
        <w:tc>
          <w:tcPr>
            <w:tcW w:w="990" w:type="pct"/>
            <w:vMerge w:val="restart"/>
            <w:shd w:val="clear" w:color="auto" w:fill="auto"/>
            <w:vAlign w:val="center"/>
          </w:tcPr>
          <w:p w14:paraId="4B192B12"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道路几何</w:t>
            </w:r>
            <w:proofErr w:type="spellEnd"/>
          </w:p>
        </w:tc>
        <w:tc>
          <w:tcPr>
            <w:tcW w:w="1278" w:type="pct"/>
            <w:vMerge w:val="restart"/>
            <w:shd w:val="clear" w:color="auto" w:fill="auto"/>
            <w:vAlign w:val="center"/>
          </w:tcPr>
          <w:p w14:paraId="4B192B13"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平面</w:t>
            </w:r>
            <w:proofErr w:type="spellEnd"/>
          </w:p>
        </w:tc>
        <w:tc>
          <w:tcPr>
            <w:tcW w:w="907" w:type="pct"/>
            <w:vMerge w:val="restart"/>
            <w:shd w:val="clear" w:color="auto" w:fill="auto"/>
            <w:noWrap/>
            <w:vAlign w:val="center"/>
          </w:tcPr>
          <w:p w14:paraId="4B192B14"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弯道半径</w:t>
            </w:r>
            <w:proofErr w:type="spellEnd"/>
          </w:p>
        </w:tc>
        <w:tc>
          <w:tcPr>
            <w:tcW w:w="810" w:type="pct"/>
            <w:shd w:val="clear" w:color="auto" w:fill="auto"/>
            <w:vAlign w:val="center"/>
          </w:tcPr>
          <w:p w14:paraId="4B192B15"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大于</w:t>
            </w:r>
            <w:r>
              <w:rPr>
                <w:rFonts w:ascii="Times New Roman" w:hAnsi="Times New Roman" w:cs="Times New Roman"/>
                <w:sz w:val="15"/>
                <w:szCs w:val="15"/>
              </w:rPr>
              <w:t>400 m</w:t>
            </w:r>
            <w:r>
              <w:rPr>
                <w:rFonts w:ascii="Times New Roman" w:hAnsi="Times New Roman" w:cs="Times New Roman"/>
                <w:sz w:val="15"/>
                <w:szCs w:val="15"/>
              </w:rPr>
              <w:t>，且不大于</w:t>
            </w:r>
            <w:r>
              <w:rPr>
                <w:rFonts w:ascii="Times New Roman" w:hAnsi="Times New Roman" w:cs="Times New Roman"/>
                <w:sz w:val="15"/>
                <w:szCs w:val="15"/>
              </w:rPr>
              <w:t>650 m</w:t>
            </w:r>
          </w:p>
        </w:tc>
        <w:tc>
          <w:tcPr>
            <w:tcW w:w="489" w:type="pct"/>
            <w:shd w:val="clear" w:color="auto" w:fill="auto"/>
            <w:vAlign w:val="center"/>
          </w:tcPr>
          <w:p w14:paraId="4B192B16"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r>
      <w:tr w:rsidR="00AC2BDD" w14:paraId="4B192B1F" w14:textId="77777777">
        <w:trPr>
          <w:trHeight w:val="288"/>
        </w:trPr>
        <w:tc>
          <w:tcPr>
            <w:tcW w:w="524" w:type="pct"/>
            <w:vMerge/>
            <w:vAlign w:val="center"/>
          </w:tcPr>
          <w:p w14:paraId="4B192B18" w14:textId="77777777" w:rsidR="00AC2BDD" w:rsidRDefault="00AC2BDD">
            <w:pPr>
              <w:rPr>
                <w:rFonts w:ascii="Times New Roman" w:hAnsi="Times New Roman" w:cs="Times New Roman"/>
              </w:rPr>
            </w:pPr>
          </w:p>
        </w:tc>
        <w:tc>
          <w:tcPr>
            <w:tcW w:w="990" w:type="pct"/>
            <w:vMerge/>
            <w:vAlign w:val="center"/>
          </w:tcPr>
          <w:p w14:paraId="4B192B19" w14:textId="77777777" w:rsidR="00AC2BDD" w:rsidRDefault="00AC2BDD">
            <w:pPr>
              <w:rPr>
                <w:rFonts w:ascii="Times New Roman" w:hAnsi="Times New Roman" w:cs="Times New Roman"/>
              </w:rPr>
            </w:pPr>
          </w:p>
        </w:tc>
        <w:tc>
          <w:tcPr>
            <w:tcW w:w="1278" w:type="pct"/>
            <w:vMerge/>
            <w:vAlign w:val="center"/>
          </w:tcPr>
          <w:p w14:paraId="4B192B1A" w14:textId="77777777" w:rsidR="00AC2BDD" w:rsidRDefault="00AC2BDD">
            <w:pPr>
              <w:rPr>
                <w:rFonts w:ascii="Times New Roman" w:hAnsi="Times New Roman" w:cs="Times New Roman"/>
              </w:rPr>
            </w:pPr>
          </w:p>
        </w:tc>
        <w:tc>
          <w:tcPr>
            <w:tcW w:w="907" w:type="pct"/>
            <w:vMerge/>
            <w:vAlign w:val="center"/>
          </w:tcPr>
          <w:p w14:paraId="4B192B1B" w14:textId="77777777" w:rsidR="00AC2BDD" w:rsidRDefault="00AC2BDD">
            <w:pPr>
              <w:rPr>
                <w:rFonts w:ascii="Times New Roman" w:hAnsi="Times New Roman" w:cs="Times New Roman"/>
              </w:rPr>
            </w:pPr>
          </w:p>
        </w:tc>
        <w:tc>
          <w:tcPr>
            <w:tcW w:w="810" w:type="pct"/>
            <w:shd w:val="clear" w:color="auto" w:fill="auto"/>
            <w:vAlign w:val="center"/>
          </w:tcPr>
          <w:p w14:paraId="4B192B1C" w14:textId="77777777" w:rsidR="00AC2BDD" w:rsidRDefault="00AC2BDD">
            <w:pPr>
              <w:rPr>
                <w:rFonts w:ascii="Times New Roman" w:hAnsi="Times New Roman" w:cs="Times New Roman"/>
              </w:rPr>
            </w:pPr>
          </w:p>
          <w:p w14:paraId="4B192B1D" w14:textId="77777777" w:rsidR="00AC2BDD" w:rsidRDefault="00AC2BDD">
            <w:pPr>
              <w:rPr>
                <w:rFonts w:ascii="Times New Roman" w:hAnsi="Times New Roman" w:cs="Times New Roman"/>
              </w:rPr>
            </w:pPr>
          </w:p>
        </w:tc>
        <w:tc>
          <w:tcPr>
            <w:tcW w:w="489" w:type="pct"/>
            <w:shd w:val="clear" w:color="auto" w:fill="auto"/>
            <w:vAlign w:val="center"/>
          </w:tcPr>
          <w:p w14:paraId="4B192B1E" w14:textId="77777777" w:rsidR="00AC2BDD" w:rsidRDefault="00AC2BDD">
            <w:pPr>
              <w:rPr>
                <w:rFonts w:ascii="Times New Roman" w:hAnsi="Times New Roman" w:cs="Times New Roman"/>
              </w:rPr>
            </w:pPr>
          </w:p>
        </w:tc>
      </w:tr>
      <w:tr w:rsidR="00AC2BDD" w14:paraId="4B192B26" w14:textId="77777777">
        <w:trPr>
          <w:trHeight w:val="384"/>
        </w:trPr>
        <w:tc>
          <w:tcPr>
            <w:tcW w:w="524" w:type="pct"/>
            <w:vMerge/>
            <w:vAlign w:val="center"/>
          </w:tcPr>
          <w:p w14:paraId="4B192B20" w14:textId="77777777" w:rsidR="00AC2BDD" w:rsidRDefault="00AC2BDD">
            <w:pPr>
              <w:rPr>
                <w:rFonts w:ascii="Times New Roman" w:hAnsi="Times New Roman" w:cs="Times New Roman"/>
              </w:rPr>
            </w:pPr>
          </w:p>
        </w:tc>
        <w:tc>
          <w:tcPr>
            <w:tcW w:w="990" w:type="pct"/>
            <w:vMerge/>
            <w:vAlign w:val="center"/>
          </w:tcPr>
          <w:p w14:paraId="4B192B21" w14:textId="77777777" w:rsidR="00AC2BDD" w:rsidRDefault="00AC2BDD">
            <w:pPr>
              <w:rPr>
                <w:rFonts w:ascii="Times New Roman" w:hAnsi="Times New Roman" w:cs="Times New Roman"/>
              </w:rPr>
            </w:pPr>
          </w:p>
        </w:tc>
        <w:tc>
          <w:tcPr>
            <w:tcW w:w="1278" w:type="pct"/>
            <w:vMerge/>
            <w:vAlign w:val="center"/>
          </w:tcPr>
          <w:p w14:paraId="4B192B22" w14:textId="77777777" w:rsidR="00AC2BDD" w:rsidRDefault="00AC2BDD">
            <w:pPr>
              <w:rPr>
                <w:rFonts w:ascii="Times New Roman" w:hAnsi="Times New Roman" w:cs="Times New Roman"/>
              </w:rPr>
            </w:pPr>
          </w:p>
        </w:tc>
        <w:tc>
          <w:tcPr>
            <w:tcW w:w="907" w:type="pct"/>
            <w:vMerge/>
            <w:vAlign w:val="center"/>
          </w:tcPr>
          <w:p w14:paraId="4B192B23" w14:textId="77777777" w:rsidR="00AC2BDD" w:rsidRDefault="00AC2BDD">
            <w:pPr>
              <w:rPr>
                <w:rFonts w:ascii="Times New Roman" w:hAnsi="Times New Roman" w:cs="Times New Roman"/>
              </w:rPr>
            </w:pPr>
          </w:p>
        </w:tc>
        <w:tc>
          <w:tcPr>
            <w:tcW w:w="810" w:type="pct"/>
            <w:shd w:val="clear" w:color="auto" w:fill="auto"/>
            <w:vAlign w:val="center"/>
          </w:tcPr>
          <w:p w14:paraId="4B192B24" w14:textId="77777777" w:rsidR="00AC2BDD" w:rsidRDefault="00AC2BDD">
            <w:pPr>
              <w:rPr>
                <w:rFonts w:ascii="Times New Roman" w:hAnsi="Times New Roman" w:cs="Times New Roman"/>
              </w:rPr>
            </w:pPr>
          </w:p>
        </w:tc>
        <w:tc>
          <w:tcPr>
            <w:tcW w:w="489" w:type="pct"/>
            <w:shd w:val="clear" w:color="auto" w:fill="auto"/>
            <w:vAlign w:val="center"/>
          </w:tcPr>
          <w:p w14:paraId="4B192B25" w14:textId="77777777" w:rsidR="00AC2BDD" w:rsidRDefault="00AC2BDD">
            <w:pPr>
              <w:rPr>
                <w:rFonts w:ascii="Times New Roman" w:hAnsi="Times New Roman" w:cs="Times New Roman"/>
              </w:rPr>
            </w:pPr>
          </w:p>
        </w:tc>
      </w:tr>
      <w:tr w:rsidR="00AC2BDD" w14:paraId="4B192B2D" w14:textId="77777777">
        <w:trPr>
          <w:trHeight w:val="288"/>
        </w:trPr>
        <w:tc>
          <w:tcPr>
            <w:tcW w:w="524" w:type="pct"/>
            <w:vMerge/>
            <w:vAlign w:val="center"/>
          </w:tcPr>
          <w:p w14:paraId="4B192B27" w14:textId="77777777" w:rsidR="00AC2BDD" w:rsidRDefault="00AC2BDD">
            <w:pPr>
              <w:widowControl/>
              <w:rPr>
                <w:rFonts w:ascii="Times New Roman" w:hAnsi="Times New Roman" w:cs="Times New Roman"/>
                <w:sz w:val="15"/>
                <w:szCs w:val="15"/>
              </w:rPr>
            </w:pPr>
          </w:p>
        </w:tc>
        <w:tc>
          <w:tcPr>
            <w:tcW w:w="990" w:type="pct"/>
            <w:vMerge/>
            <w:vAlign w:val="center"/>
          </w:tcPr>
          <w:p w14:paraId="4B192B28" w14:textId="77777777" w:rsidR="00AC2BDD" w:rsidRDefault="00AC2BDD">
            <w:pPr>
              <w:widowControl/>
              <w:rPr>
                <w:rFonts w:ascii="Times New Roman" w:hAnsi="Times New Roman" w:cs="Times New Roman"/>
                <w:sz w:val="15"/>
                <w:szCs w:val="15"/>
              </w:rPr>
            </w:pPr>
          </w:p>
        </w:tc>
        <w:tc>
          <w:tcPr>
            <w:tcW w:w="1278" w:type="pct"/>
            <w:vMerge w:val="restart"/>
            <w:shd w:val="clear" w:color="auto" w:fill="auto"/>
            <w:noWrap/>
            <w:vAlign w:val="center"/>
          </w:tcPr>
          <w:p w14:paraId="4B192B29"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横断面</w:t>
            </w:r>
            <w:proofErr w:type="spellEnd"/>
          </w:p>
        </w:tc>
        <w:tc>
          <w:tcPr>
            <w:tcW w:w="907" w:type="pct"/>
            <w:shd w:val="clear" w:color="auto" w:fill="auto"/>
            <w:noWrap/>
            <w:vAlign w:val="center"/>
          </w:tcPr>
          <w:p w14:paraId="4B192B2A"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分隔（中央</w:t>
            </w:r>
            <w:proofErr w:type="spellEnd"/>
            <w:r>
              <w:rPr>
                <w:rFonts w:ascii="Times New Roman" w:hAnsi="Times New Roman" w:cs="Times New Roman"/>
                <w:sz w:val="15"/>
                <w:szCs w:val="15"/>
              </w:rPr>
              <w:t>）</w:t>
            </w:r>
          </w:p>
        </w:tc>
        <w:tc>
          <w:tcPr>
            <w:tcW w:w="810" w:type="pct"/>
            <w:shd w:val="clear" w:color="auto" w:fill="auto"/>
            <w:noWrap/>
            <w:vAlign w:val="center"/>
          </w:tcPr>
          <w:p w14:paraId="4B192B2B"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c>
          <w:tcPr>
            <w:tcW w:w="489" w:type="pct"/>
            <w:shd w:val="clear" w:color="auto" w:fill="auto"/>
            <w:vAlign w:val="center"/>
          </w:tcPr>
          <w:p w14:paraId="4B192B2C"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r>
      <w:tr w:rsidR="00AC2BDD" w14:paraId="4B192B34" w14:textId="77777777">
        <w:trPr>
          <w:trHeight w:val="288"/>
        </w:trPr>
        <w:tc>
          <w:tcPr>
            <w:tcW w:w="524" w:type="pct"/>
            <w:vMerge/>
            <w:vAlign w:val="center"/>
          </w:tcPr>
          <w:p w14:paraId="4B192B2E" w14:textId="77777777" w:rsidR="00AC2BDD" w:rsidRDefault="00AC2BDD">
            <w:pPr>
              <w:rPr>
                <w:rFonts w:ascii="Times New Roman" w:hAnsi="Times New Roman" w:cs="Times New Roman"/>
              </w:rPr>
            </w:pPr>
          </w:p>
        </w:tc>
        <w:tc>
          <w:tcPr>
            <w:tcW w:w="990" w:type="pct"/>
            <w:vMerge/>
            <w:vAlign w:val="center"/>
          </w:tcPr>
          <w:p w14:paraId="4B192B2F" w14:textId="77777777" w:rsidR="00AC2BDD" w:rsidRDefault="00AC2BDD">
            <w:pPr>
              <w:rPr>
                <w:rFonts w:ascii="Times New Roman" w:hAnsi="Times New Roman" w:cs="Times New Roman"/>
              </w:rPr>
            </w:pPr>
          </w:p>
        </w:tc>
        <w:tc>
          <w:tcPr>
            <w:tcW w:w="1278" w:type="pct"/>
            <w:vMerge/>
            <w:vAlign w:val="center"/>
          </w:tcPr>
          <w:p w14:paraId="4B192B30" w14:textId="77777777" w:rsidR="00AC2BDD" w:rsidRDefault="00AC2BDD">
            <w:pPr>
              <w:rPr>
                <w:rFonts w:ascii="Times New Roman" w:hAnsi="Times New Roman" w:cs="Times New Roman"/>
              </w:rPr>
            </w:pPr>
          </w:p>
        </w:tc>
        <w:tc>
          <w:tcPr>
            <w:tcW w:w="907" w:type="pct"/>
            <w:shd w:val="clear" w:color="auto" w:fill="auto"/>
            <w:noWrap/>
            <w:vAlign w:val="center"/>
          </w:tcPr>
          <w:p w14:paraId="4B192B31" w14:textId="77777777" w:rsidR="00AC2BDD" w:rsidRDefault="00AC2BDD">
            <w:pPr>
              <w:rPr>
                <w:rFonts w:ascii="Times New Roman" w:hAnsi="Times New Roman" w:cs="Times New Roman"/>
              </w:rPr>
            </w:pPr>
          </w:p>
        </w:tc>
        <w:tc>
          <w:tcPr>
            <w:tcW w:w="810" w:type="pct"/>
            <w:shd w:val="clear" w:color="auto" w:fill="auto"/>
            <w:noWrap/>
            <w:vAlign w:val="center"/>
          </w:tcPr>
          <w:p w14:paraId="4B192B32" w14:textId="77777777" w:rsidR="00AC2BDD" w:rsidRDefault="00AC2BDD">
            <w:pPr>
              <w:rPr>
                <w:rFonts w:ascii="Times New Roman" w:hAnsi="Times New Roman" w:cs="Times New Roman"/>
              </w:rPr>
            </w:pPr>
          </w:p>
        </w:tc>
        <w:tc>
          <w:tcPr>
            <w:tcW w:w="489" w:type="pct"/>
            <w:shd w:val="clear" w:color="auto" w:fill="auto"/>
            <w:vAlign w:val="center"/>
          </w:tcPr>
          <w:p w14:paraId="4B192B33" w14:textId="77777777" w:rsidR="00AC2BDD" w:rsidRDefault="00AC2BDD">
            <w:pPr>
              <w:rPr>
                <w:rFonts w:ascii="Times New Roman" w:hAnsi="Times New Roman" w:cs="Times New Roman"/>
              </w:rPr>
            </w:pPr>
          </w:p>
        </w:tc>
      </w:tr>
      <w:tr w:rsidR="00AC2BDD" w14:paraId="4B192B3B" w14:textId="77777777">
        <w:trPr>
          <w:trHeight w:val="288"/>
        </w:trPr>
        <w:tc>
          <w:tcPr>
            <w:tcW w:w="524" w:type="pct"/>
            <w:vMerge/>
            <w:vAlign w:val="center"/>
          </w:tcPr>
          <w:p w14:paraId="4B192B35" w14:textId="77777777" w:rsidR="00AC2BDD" w:rsidRDefault="00AC2BDD">
            <w:pPr>
              <w:widowControl/>
              <w:rPr>
                <w:rFonts w:ascii="Times New Roman" w:hAnsi="Times New Roman" w:cs="Times New Roman"/>
                <w:sz w:val="15"/>
                <w:szCs w:val="15"/>
              </w:rPr>
            </w:pPr>
          </w:p>
        </w:tc>
        <w:tc>
          <w:tcPr>
            <w:tcW w:w="990" w:type="pct"/>
            <w:vMerge/>
            <w:vAlign w:val="center"/>
          </w:tcPr>
          <w:p w14:paraId="4B192B36" w14:textId="77777777" w:rsidR="00AC2BDD" w:rsidRDefault="00AC2BDD">
            <w:pPr>
              <w:widowControl/>
              <w:rPr>
                <w:rFonts w:ascii="Times New Roman" w:hAnsi="Times New Roman" w:cs="Times New Roman"/>
                <w:sz w:val="15"/>
                <w:szCs w:val="15"/>
              </w:rPr>
            </w:pPr>
          </w:p>
        </w:tc>
        <w:tc>
          <w:tcPr>
            <w:tcW w:w="1278" w:type="pct"/>
            <w:vMerge/>
            <w:vAlign w:val="center"/>
          </w:tcPr>
          <w:p w14:paraId="4B192B37" w14:textId="77777777" w:rsidR="00AC2BDD" w:rsidRDefault="00AC2BDD">
            <w:pPr>
              <w:widowControl/>
              <w:rPr>
                <w:rFonts w:ascii="Times New Roman" w:hAnsi="Times New Roman" w:cs="Times New Roman"/>
                <w:sz w:val="15"/>
                <w:szCs w:val="15"/>
              </w:rPr>
            </w:pPr>
          </w:p>
        </w:tc>
        <w:tc>
          <w:tcPr>
            <w:tcW w:w="907" w:type="pct"/>
            <w:shd w:val="clear" w:color="auto" w:fill="auto"/>
            <w:noWrap/>
            <w:vAlign w:val="center"/>
          </w:tcPr>
          <w:p w14:paraId="4B192B38"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路侧隔离</w:t>
            </w:r>
            <w:proofErr w:type="spellEnd"/>
          </w:p>
        </w:tc>
        <w:tc>
          <w:tcPr>
            <w:tcW w:w="810" w:type="pct"/>
            <w:shd w:val="clear" w:color="auto" w:fill="auto"/>
            <w:noWrap/>
            <w:vAlign w:val="center"/>
          </w:tcPr>
          <w:p w14:paraId="4B192B39"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c>
          <w:tcPr>
            <w:tcW w:w="489" w:type="pct"/>
            <w:shd w:val="clear" w:color="auto" w:fill="auto"/>
            <w:vAlign w:val="center"/>
          </w:tcPr>
          <w:p w14:paraId="4B192B3A"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r>
      <w:tr w:rsidR="00AC2BDD" w14:paraId="4B192B42" w14:textId="77777777">
        <w:trPr>
          <w:trHeight w:val="288"/>
        </w:trPr>
        <w:tc>
          <w:tcPr>
            <w:tcW w:w="524" w:type="pct"/>
            <w:vMerge/>
            <w:vAlign w:val="center"/>
          </w:tcPr>
          <w:p w14:paraId="4B192B3C" w14:textId="77777777" w:rsidR="00AC2BDD" w:rsidRDefault="00AC2BDD">
            <w:pPr>
              <w:widowControl/>
              <w:rPr>
                <w:rFonts w:ascii="Times New Roman" w:hAnsi="Times New Roman" w:cs="Times New Roman"/>
                <w:sz w:val="15"/>
                <w:szCs w:val="15"/>
              </w:rPr>
            </w:pPr>
          </w:p>
        </w:tc>
        <w:tc>
          <w:tcPr>
            <w:tcW w:w="990" w:type="pct"/>
            <w:vMerge/>
            <w:vAlign w:val="center"/>
          </w:tcPr>
          <w:p w14:paraId="4B192B3D" w14:textId="77777777" w:rsidR="00AC2BDD" w:rsidRDefault="00AC2BDD">
            <w:pPr>
              <w:widowControl/>
              <w:rPr>
                <w:rFonts w:ascii="Times New Roman" w:hAnsi="Times New Roman" w:cs="Times New Roman"/>
                <w:sz w:val="15"/>
                <w:szCs w:val="15"/>
              </w:rPr>
            </w:pPr>
          </w:p>
        </w:tc>
        <w:tc>
          <w:tcPr>
            <w:tcW w:w="1278" w:type="pct"/>
            <w:vMerge w:val="restart"/>
            <w:shd w:val="clear" w:color="auto" w:fill="auto"/>
            <w:noWrap/>
            <w:vAlign w:val="center"/>
          </w:tcPr>
          <w:p w14:paraId="4B192B3E"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纵断面</w:t>
            </w:r>
            <w:proofErr w:type="spellEnd"/>
          </w:p>
        </w:tc>
        <w:tc>
          <w:tcPr>
            <w:tcW w:w="907" w:type="pct"/>
            <w:vMerge w:val="restart"/>
            <w:shd w:val="clear" w:color="auto" w:fill="auto"/>
            <w:vAlign w:val="center"/>
          </w:tcPr>
          <w:p w14:paraId="4B192B3F"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坡度</w:t>
            </w:r>
            <w:proofErr w:type="spellEnd"/>
          </w:p>
        </w:tc>
        <w:tc>
          <w:tcPr>
            <w:tcW w:w="810" w:type="pct"/>
            <w:shd w:val="clear" w:color="auto" w:fill="auto"/>
            <w:vAlign w:val="center"/>
          </w:tcPr>
          <w:p w14:paraId="4B192B40"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3%-6%</w:t>
            </w:r>
          </w:p>
        </w:tc>
        <w:tc>
          <w:tcPr>
            <w:tcW w:w="489" w:type="pct"/>
            <w:shd w:val="clear" w:color="auto" w:fill="auto"/>
            <w:vAlign w:val="center"/>
          </w:tcPr>
          <w:p w14:paraId="4B192B41"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r>
      <w:tr w:rsidR="00AC2BDD" w14:paraId="4B192B49" w14:textId="77777777">
        <w:trPr>
          <w:trHeight w:val="288"/>
        </w:trPr>
        <w:tc>
          <w:tcPr>
            <w:tcW w:w="524" w:type="pct"/>
            <w:vMerge/>
            <w:vAlign w:val="center"/>
          </w:tcPr>
          <w:p w14:paraId="4B192B43" w14:textId="77777777" w:rsidR="00AC2BDD" w:rsidRDefault="00AC2BDD">
            <w:pPr>
              <w:rPr>
                <w:rFonts w:ascii="Times New Roman" w:hAnsi="Times New Roman" w:cs="Times New Roman"/>
              </w:rPr>
            </w:pPr>
          </w:p>
        </w:tc>
        <w:tc>
          <w:tcPr>
            <w:tcW w:w="990" w:type="pct"/>
            <w:vMerge/>
            <w:vAlign w:val="center"/>
          </w:tcPr>
          <w:p w14:paraId="4B192B44" w14:textId="77777777" w:rsidR="00AC2BDD" w:rsidRDefault="00AC2BDD">
            <w:pPr>
              <w:rPr>
                <w:rFonts w:ascii="Times New Roman" w:hAnsi="Times New Roman" w:cs="Times New Roman"/>
              </w:rPr>
            </w:pPr>
          </w:p>
        </w:tc>
        <w:tc>
          <w:tcPr>
            <w:tcW w:w="1278" w:type="pct"/>
            <w:vMerge/>
            <w:vAlign w:val="center"/>
          </w:tcPr>
          <w:p w14:paraId="4B192B45" w14:textId="77777777" w:rsidR="00AC2BDD" w:rsidRDefault="00AC2BDD">
            <w:pPr>
              <w:rPr>
                <w:rFonts w:ascii="Times New Roman" w:hAnsi="Times New Roman" w:cs="Times New Roman"/>
              </w:rPr>
            </w:pPr>
          </w:p>
        </w:tc>
        <w:tc>
          <w:tcPr>
            <w:tcW w:w="907" w:type="pct"/>
            <w:vMerge/>
            <w:vAlign w:val="center"/>
          </w:tcPr>
          <w:p w14:paraId="4B192B46" w14:textId="77777777" w:rsidR="00AC2BDD" w:rsidRDefault="00AC2BDD">
            <w:pPr>
              <w:rPr>
                <w:rFonts w:ascii="Times New Roman" w:hAnsi="Times New Roman" w:cs="Times New Roman"/>
              </w:rPr>
            </w:pPr>
          </w:p>
        </w:tc>
        <w:tc>
          <w:tcPr>
            <w:tcW w:w="810" w:type="pct"/>
            <w:shd w:val="clear" w:color="auto" w:fill="auto"/>
            <w:vAlign w:val="center"/>
          </w:tcPr>
          <w:p w14:paraId="4B192B47" w14:textId="77777777" w:rsidR="00AC2BDD" w:rsidRDefault="00AC2BDD">
            <w:pPr>
              <w:rPr>
                <w:rFonts w:ascii="Times New Roman" w:hAnsi="Times New Roman" w:cs="Times New Roman"/>
              </w:rPr>
            </w:pPr>
          </w:p>
        </w:tc>
        <w:tc>
          <w:tcPr>
            <w:tcW w:w="489" w:type="pct"/>
            <w:shd w:val="clear" w:color="auto" w:fill="auto"/>
            <w:vAlign w:val="center"/>
          </w:tcPr>
          <w:p w14:paraId="4B192B48" w14:textId="77777777" w:rsidR="00AC2BDD" w:rsidRDefault="00AC2BDD">
            <w:pPr>
              <w:rPr>
                <w:rFonts w:ascii="Times New Roman" w:hAnsi="Times New Roman" w:cs="Times New Roman"/>
              </w:rPr>
            </w:pPr>
          </w:p>
        </w:tc>
      </w:tr>
      <w:tr w:rsidR="00AC2BDD" w14:paraId="4B192B50" w14:textId="77777777">
        <w:trPr>
          <w:trHeight w:val="288"/>
        </w:trPr>
        <w:tc>
          <w:tcPr>
            <w:tcW w:w="524" w:type="pct"/>
            <w:vMerge/>
            <w:vAlign w:val="center"/>
          </w:tcPr>
          <w:p w14:paraId="4B192B4A" w14:textId="77777777" w:rsidR="00AC2BDD" w:rsidRDefault="00AC2BDD">
            <w:pPr>
              <w:rPr>
                <w:rFonts w:ascii="Times New Roman" w:hAnsi="Times New Roman" w:cs="Times New Roman"/>
              </w:rPr>
            </w:pPr>
          </w:p>
        </w:tc>
        <w:tc>
          <w:tcPr>
            <w:tcW w:w="990" w:type="pct"/>
            <w:vMerge/>
            <w:vAlign w:val="center"/>
          </w:tcPr>
          <w:p w14:paraId="4B192B4B" w14:textId="77777777" w:rsidR="00AC2BDD" w:rsidRDefault="00AC2BDD">
            <w:pPr>
              <w:rPr>
                <w:rFonts w:ascii="Times New Roman" w:hAnsi="Times New Roman" w:cs="Times New Roman"/>
              </w:rPr>
            </w:pPr>
          </w:p>
        </w:tc>
        <w:tc>
          <w:tcPr>
            <w:tcW w:w="1278" w:type="pct"/>
            <w:vMerge/>
            <w:vAlign w:val="center"/>
          </w:tcPr>
          <w:p w14:paraId="4B192B4C" w14:textId="77777777" w:rsidR="00AC2BDD" w:rsidRDefault="00AC2BDD">
            <w:pPr>
              <w:rPr>
                <w:rFonts w:ascii="Times New Roman" w:hAnsi="Times New Roman" w:cs="Times New Roman"/>
              </w:rPr>
            </w:pPr>
          </w:p>
        </w:tc>
        <w:tc>
          <w:tcPr>
            <w:tcW w:w="907" w:type="pct"/>
            <w:shd w:val="clear" w:color="auto" w:fill="auto"/>
            <w:vAlign w:val="center"/>
          </w:tcPr>
          <w:p w14:paraId="4B192B4D" w14:textId="77777777" w:rsidR="00AC2BDD" w:rsidRDefault="00AC2BDD">
            <w:pPr>
              <w:rPr>
                <w:rFonts w:ascii="Times New Roman" w:hAnsi="Times New Roman" w:cs="Times New Roman"/>
              </w:rPr>
            </w:pPr>
          </w:p>
        </w:tc>
        <w:tc>
          <w:tcPr>
            <w:tcW w:w="810" w:type="pct"/>
            <w:shd w:val="clear" w:color="auto" w:fill="auto"/>
            <w:noWrap/>
            <w:vAlign w:val="center"/>
          </w:tcPr>
          <w:p w14:paraId="4B192B4E" w14:textId="77777777" w:rsidR="00AC2BDD" w:rsidRDefault="00AC2BDD">
            <w:pPr>
              <w:rPr>
                <w:rFonts w:ascii="Times New Roman" w:hAnsi="Times New Roman" w:cs="Times New Roman"/>
              </w:rPr>
            </w:pPr>
          </w:p>
        </w:tc>
        <w:tc>
          <w:tcPr>
            <w:tcW w:w="489" w:type="pct"/>
            <w:shd w:val="clear" w:color="auto" w:fill="auto"/>
            <w:vAlign w:val="center"/>
          </w:tcPr>
          <w:p w14:paraId="4B192B4F" w14:textId="77777777" w:rsidR="00AC2BDD" w:rsidRDefault="00AC2BDD">
            <w:pPr>
              <w:rPr>
                <w:rFonts w:ascii="Times New Roman" w:hAnsi="Times New Roman" w:cs="Times New Roman"/>
              </w:rPr>
            </w:pPr>
          </w:p>
        </w:tc>
      </w:tr>
      <w:tr w:rsidR="00AC2BDD" w14:paraId="4B192B57" w14:textId="77777777">
        <w:trPr>
          <w:trHeight w:val="288"/>
        </w:trPr>
        <w:tc>
          <w:tcPr>
            <w:tcW w:w="524" w:type="pct"/>
            <w:vMerge/>
            <w:vAlign w:val="center"/>
          </w:tcPr>
          <w:p w14:paraId="4B192B51" w14:textId="77777777" w:rsidR="00AC2BDD" w:rsidRDefault="00AC2BDD">
            <w:pPr>
              <w:widowControl/>
              <w:rPr>
                <w:rFonts w:ascii="Times New Roman" w:hAnsi="Times New Roman" w:cs="Times New Roman"/>
                <w:sz w:val="15"/>
                <w:szCs w:val="15"/>
              </w:rPr>
            </w:pPr>
          </w:p>
        </w:tc>
        <w:tc>
          <w:tcPr>
            <w:tcW w:w="990" w:type="pct"/>
            <w:vMerge w:val="restart"/>
            <w:shd w:val="clear" w:color="auto" w:fill="auto"/>
            <w:vAlign w:val="center"/>
          </w:tcPr>
          <w:p w14:paraId="4B192B52"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道路交叉</w:t>
            </w:r>
            <w:proofErr w:type="spellEnd"/>
          </w:p>
        </w:tc>
        <w:tc>
          <w:tcPr>
            <w:tcW w:w="1278" w:type="pct"/>
            <w:shd w:val="clear" w:color="auto" w:fill="auto"/>
            <w:noWrap/>
            <w:vAlign w:val="center"/>
          </w:tcPr>
          <w:p w14:paraId="4B192B53"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立体交叉</w:t>
            </w:r>
            <w:proofErr w:type="spellEnd"/>
          </w:p>
        </w:tc>
        <w:tc>
          <w:tcPr>
            <w:tcW w:w="907" w:type="pct"/>
            <w:shd w:val="clear" w:color="auto" w:fill="auto"/>
            <w:vAlign w:val="center"/>
          </w:tcPr>
          <w:p w14:paraId="4B192B54"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互通式立交</w:t>
            </w:r>
            <w:proofErr w:type="spellEnd"/>
          </w:p>
        </w:tc>
        <w:tc>
          <w:tcPr>
            <w:tcW w:w="810" w:type="pct"/>
            <w:shd w:val="clear" w:color="auto" w:fill="auto"/>
            <w:noWrap/>
            <w:vAlign w:val="center"/>
          </w:tcPr>
          <w:p w14:paraId="4B192B55"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c>
          <w:tcPr>
            <w:tcW w:w="489" w:type="pct"/>
            <w:shd w:val="clear" w:color="auto" w:fill="auto"/>
            <w:vAlign w:val="center"/>
          </w:tcPr>
          <w:p w14:paraId="4B192B56"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r>
      <w:tr w:rsidR="00AC2BDD" w14:paraId="4B192B5E" w14:textId="77777777">
        <w:trPr>
          <w:trHeight w:val="288"/>
        </w:trPr>
        <w:tc>
          <w:tcPr>
            <w:tcW w:w="524" w:type="pct"/>
            <w:vMerge/>
            <w:vAlign w:val="center"/>
          </w:tcPr>
          <w:p w14:paraId="4B192B58" w14:textId="77777777" w:rsidR="00AC2BDD" w:rsidRDefault="00AC2BDD">
            <w:pPr>
              <w:widowControl/>
              <w:rPr>
                <w:rFonts w:ascii="Times New Roman" w:hAnsi="Times New Roman" w:cs="Times New Roman"/>
                <w:sz w:val="15"/>
                <w:szCs w:val="15"/>
              </w:rPr>
            </w:pPr>
          </w:p>
        </w:tc>
        <w:tc>
          <w:tcPr>
            <w:tcW w:w="990" w:type="pct"/>
            <w:vMerge/>
            <w:vAlign w:val="center"/>
          </w:tcPr>
          <w:p w14:paraId="4B192B59" w14:textId="77777777" w:rsidR="00AC2BDD" w:rsidRDefault="00AC2BDD">
            <w:pPr>
              <w:widowControl/>
              <w:rPr>
                <w:rFonts w:ascii="Times New Roman" w:hAnsi="Times New Roman" w:cs="Times New Roman"/>
                <w:sz w:val="15"/>
                <w:szCs w:val="15"/>
              </w:rPr>
            </w:pPr>
          </w:p>
        </w:tc>
        <w:tc>
          <w:tcPr>
            <w:tcW w:w="1278" w:type="pct"/>
            <w:vMerge w:val="restart"/>
            <w:shd w:val="clear" w:color="auto" w:fill="auto"/>
            <w:noWrap/>
            <w:vAlign w:val="center"/>
          </w:tcPr>
          <w:p w14:paraId="4B192B5A"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匝道</w:t>
            </w:r>
            <w:proofErr w:type="spellEnd"/>
          </w:p>
        </w:tc>
        <w:tc>
          <w:tcPr>
            <w:tcW w:w="907" w:type="pct"/>
            <w:shd w:val="clear" w:color="auto" w:fill="auto"/>
            <w:vAlign w:val="center"/>
          </w:tcPr>
          <w:p w14:paraId="4B192B5B"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入口匝道</w:t>
            </w:r>
            <w:proofErr w:type="spellEnd"/>
          </w:p>
        </w:tc>
        <w:tc>
          <w:tcPr>
            <w:tcW w:w="810" w:type="pct"/>
            <w:shd w:val="clear" w:color="auto" w:fill="auto"/>
            <w:noWrap/>
            <w:vAlign w:val="center"/>
          </w:tcPr>
          <w:p w14:paraId="4B192B5C"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c>
          <w:tcPr>
            <w:tcW w:w="489" w:type="pct"/>
            <w:shd w:val="clear" w:color="auto" w:fill="auto"/>
            <w:vAlign w:val="center"/>
          </w:tcPr>
          <w:p w14:paraId="4B192B5D"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r>
      <w:tr w:rsidR="00AC2BDD" w14:paraId="4B192B65" w14:textId="77777777">
        <w:trPr>
          <w:trHeight w:val="288"/>
        </w:trPr>
        <w:tc>
          <w:tcPr>
            <w:tcW w:w="524" w:type="pct"/>
            <w:vMerge/>
            <w:vAlign w:val="center"/>
          </w:tcPr>
          <w:p w14:paraId="4B192B5F" w14:textId="77777777" w:rsidR="00AC2BDD" w:rsidRDefault="00AC2BDD">
            <w:pPr>
              <w:widowControl/>
              <w:rPr>
                <w:rFonts w:ascii="Times New Roman" w:hAnsi="Times New Roman" w:cs="Times New Roman"/>
                <w:sz w:val="15"/>
                <w:szCs w:val="15"/>
              </w:rPr>
            </w:pPr>
          </w:p>
        </w:tc>
        <w:tc>
          <w:tcPr>
            <w:tcW w:w="990" w:type="pct"/>
            <w:vMerge/>
            <w:vAlign w:val="center"/>
          </w:tcPr>
          <w:p w14:paraId="4B192B60" w14:textId="77777777" w:rsidR="00AC2BDD" w:rsidRDefault="00AC2BDD">
            <w:pPr>
              <w:widowControl/>
              <w:rPr>
                <w:rFonts w:ascii="Times New Roman" w:hAnsi="Times New Roman" w:cs="Times New Roman"/>
                <w:sz w:val="15"/>
                <w:szCs w:val="15"/>
              </w:rPr>
            </w:pPr>
          </w:p>
        </w:tc>
        <w:tc>
          <w:tcPr>
            <w:tcW w:w="1278" w:type="pct"/>
            <w:vMerge/>
            <w:vAlign w:val="center"/>
          </w:tcPr>
          <w:p w14:paraId="4B192B61" w14:textId="77777777" w:rsidR="00AC2BDD" w:rsidRDefault="00AC2BDD">
            <w:pPr>
              <w:widowControl/>
              <w:rPr>
                <w:rFonts w:ascii="Times New Roman" w:hAnsi="Times New Roman" w:cs="Times New Roman"/>
                <w:sz w:val="15"/>
                <w:szCs w:val="15"/>
              </w:rPr>
            </w:pPr>
          </w:p>
        </w:tc>
        <w:tc>
          <w:tcPr>
            <w:tcW w:w="907" w:type="pct"/>
            <w:shd w:val="clear" w:color="auto" w:fill="auto"/>
            <w:vAlign w:val="center"/>
          </w:tcPr>
          <w:p w14:paraId="4B192B62"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出口匝道</w:t>
            </w:r>
            <w:proofErr w:type="spellEnd"/>
          </w:p>
        </w:tc>
        <w:tc>
          <w:tcPr>
            <w:tcW w:w="810" w:type="pct"/>
            <w:shd w:val="clear" w:color="auto" w:fill="auto"/>
            <w:noWrap/>
            <w:vAlign w:val="center"/>
          </w:tcPr>
          <w:p w14:paraId="4B192B63"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c>
          <w:tcPr>
            <w:tcW w:w="489" w:type="pct"/>
            <w:shd w:val="clear" w:color="auto" w:fill="auto"/>
            <w:vAlign w:val="center"/>
          </w:tcPr>
          <w:p w14:paraId="4B192B64"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r>
      <w:tr w:rsidR="00AC2BDD" w14:paraId="4B192B6C" w14:textId="77777777">
        <w:trPr>
          <w:trHeight w:val="384"/>
        </w:trPr>
        <w:tc>
          <w:tcPr>
            <w:tcW w:w="524" w:type="pct"/>
            <w:vMerge/>
            <w:vAlign w:val="center"/>
          </w:tcPr>
          <w:p w14:paraId="4B192B66" w14:textId="77777777" w:rsidR="00AC2BDD" w:rsidRDefault="00AC2BDD">
            <w:pPr>
              <w:rPr>
                <w:rFonts w:ascii="Times New Roman" w:hAnsi="Times New Roman" w:cs="Times New Roman"/>
              </w:rPr>
            </w:pPr>
          </w:p>
        </w:tc>
        <w:tc>
          <w:tcPr>
            <w:tcW w:w="990" w:type="pct"/>
            <w:vMerge/>
            <w:vAlign w:val="center"/>
          </w:tcPr>
          <w:p w14:paraId="4B192B67" w14:textId="77777777" w:rsidR="00AC2BDD" w:rsidRDefault="00AC2BDD">
            <w:pPr>
              <w:rPr>
                <w:rFonts w:ascii="Times New Roman" w:hAnsi="Times New Roman" w:cs="Times New Roman"/>
              </w:rPr>
            </w:pPr>
          </w:p>
        </w:tc>
        <w:tc>
          <w:tcPr>
            <w:tcW w:w="1278" w:type="pct"/>
            <w:vMerge w:val="restart"/>
            <w:shd w:val="clear" w:color="auto" w:fill="auto"/>
            <w:vAlign w:val="center"/>
          </w:tcPr>
          <w:p w14:paraId="4B192B68" w14:textId="77777777" w:rsidR="00AC2BDD" w:rsidRDefault="00AC2BDD">
            <w:pPr>
              <w:rPr>
                <w:rFonts w:ascii="Times New Roman" w:hAnsi="Times New Roman" w:cs="Times New Roman"/>
              </w:rPr>
            </w:pPr>
          </w:p>
        </w:tc>
        <w:tc>
          <w:tcPr>
            <w:tcW w:w="907" w:type="pct"/>
            <w:shd w:val="clear" w:color="auto" w:fill="auto"/>
            <w:vAlign w:val="center"/>
          </w:tcPr>
          <w:p w14:paraId="4B192B69" w14:textId="77777777" w:rsidR="00AC2BDD" w:rsidRDefault="00AC2BDD">
            <w:pPr>
              <w:rPr>
                <w:rFonts w:ascii="Times New Roman" w:hAnsi="Times New Roman" w:cs="Times New Roman"/>
              </w:rPr>
            </w:pPr>
          </w:p>
        </w:tc>
        <w:tc>
          <w:tcPr>
            <w:tcW w:w="810" w:type="pct"/>
            <w:shd w:val="clear" w:color="auto" w:fill="auto"/>
            <w:noWrap/>
            <w:vAlign w:val="center"/>
          </w:tcPr>
          <w:p w14:paraId="4B192B6A" w14:textId="77777777" w:rsidR="00AC2BDD" w:rsidRDefault="00AC2BDD">
            <w:pPr>
              <w:rPr>
                <w:rFonts w:ascii="Times New Roman" w:hAnsi="Times New Roman" w:cs="Times New Roman"/>
              </w:rPr>
            </w:pPr>
          </w:p>
        </w:tc>
        <w:tc>
          <w:tcPr>
            <w:tcW w:w="489" w:type="pct"/>
            <w:shd w:val="clear" w:color="auto" w:fill="auto"/>
            <w:vAlign w:val="center"/>
          </w:tcPr>
          <w:p w14:paraId="4B192B6B" w14:textId="77777777" w:rsidR="00AC2BDD" w:rsidRDefault="00AC2BDD">
            <w:pPr>
              <w:rPr>
                <w:rFonts w:ascii="Times New Roman" w:hAnsi="Times New Roman" w:cs="Times New Roman"/>
              </w:rPr>
            </w:pPr>
          </w:p>
        </w:tc>
      </w:tr>
      <w:tr w:rsidR="00AC2BDD" w14:paraId="4B192B73" w14:textId="77777777">
        <w:trPr>
          <w:trHeight w:val="384"/>
        </w:trPr>
        <w:tc>
          <w:tcPr>
            <w:tcW w:w="524" w:type="pct"/>
            <w:vMerge/>
            <w:vAlign w:val="center"/>
          </w:tcPr>
          <w:p w14:paraId="4B192B6D" w14:textId="77777777" w:rsidR="00AC2BDD" w:rsidRDefault="00AC2BDD">
            <w:pPr>
              <w:rPr>
                <w:rFonts w:ascii="Times New Roman" w:hAnsi="Times New Roman" w:cs="Times New Roman"/>
              </w:rPr>
            </w:pPr>
          </w:p>
        </w:tc>
        <w:tc>
          <w:tcPr>
            <w:tcW w:w="990" w:type="pct"/>
            <w:vMerge/>
            <w:vAlign w:val="center"/>
          </w:tcPr>
          <w:p w14:paraId="4B192B6E" w14:textId="77777777" w:rsidR="00AC2BDD" w:rsidRDefault="00AC2BDD">
            <w:pPr>
              <w:rPr>
                <w:rFonts w:ascii="Times New Roman" w:hAnsi="Times New Roman" w:cs="Times New Roman"/>
              </w:rPr>
            </w:pPr>
          </w:p>
        </w:tc>
        <w:tc>
          <w:tcPr>
            <w:tcW w:w="1278" w:type="pct"/>
            <w:vMerge/>
            <w:vAlign w:val="center"/>
          </w:tcPr>
          <w:p w14:paraId="4B192B6F" w14:textId="77777777" w:rsidR="00AC2BDD" w:rsidRDefault="00AC2BDD">
            <w:pPr>
              <w:rPr>
                <w:rFonts w:ascii="Times New Roman" w:hAnsi="Times New Roman" w:cs="Times New Roman"/>
              </w:rPr>
            </w:pPr>
          </w:p>
        </w:tc>
        <w:tc>
          <w:tcPr>
            <w:tcW w:w="907" w:type="pct"/>
            <w:shd w:val="clear" w:color="auto" w:fill="auto"/>
            <w:vAlign w:val="center"/>
          </w:tcPr>
          <w:p w14:paraId="4B192B70" w14:textId="77777777" w:rsidR="00AC2BDD" w:rsidRDefault="00AC2BDD">
            <w:pPr>
              <w:rPr>
                <w:rFonts w:ascii="Times New Roman" w:hAnsi="Times New Roman" w:cs="Times New Roman"/>
              </w:rPr>
            </w:pPr>
          </w:p>
        </w:tc>
        <w:tc>
          <w:tcPr>
            <w:tcW w:w="810" w:type="pct"/>
            <w:shd w:val="clear" w:color="auto" w:fill="auto"/>
            <w:noWrap/>
            <w:vAlign w:val="center"/>
          </w:tcPr>
          <w:p w14:paraId="4B192B71" w14:textId="77777777" w:rsidR="00AC2BDD" w:rsidRDefault="00AC2BDD">
            <w:pPr>
              <w:rPr>
                <w:rFonts w:ascii="Times New Roman" w:hAnsi="Times New Roman" w:cs="Times New Roman"/>
              </w:rPr>
            </w:pPr>
          </w:p>
        </w:tc>
        <w:tc>
          <w:tcPr>
            <w:tcW w:w="489" w:type="pct"/>
            <w:shd w:val="clear" w:color="auto" w:fill="auto"/>
            <w:vAlign w:val="center"/>
          </w:tcPr>
          <w:p w14:paraId="4B192B72" w14:textId="77777777" w:rsidR="00AC2BDD" w:rsidRDefault="00AC2BDD">
            <w:pPr>
              <w:rPr>
                <w:rFonts w:ascii="Times New Roman" w:hAnsi="Times New Roman" w:cs="Times New Roman"/>
              </w:rPr>
            </w:pPr>
          </w:p>
        </w:tc>
      </w:tr>
      <w:tr w:rsidR="00AC2BDD" w14:paraId="4B192B7A" w14:textId="77777777">
        <w:trPr>
          <w:trHeight w:val="384"/>
        </w:trPr>
        <w:tc>
          <w:tcPr>
            <w:tcW w:w="524" w:type="pct"/>
            <w:vMerge/>
            <w:vAlign w:val="center"/>
          </w:tcPr>
          <w:p w14:paraId="4B192B74" w14:textId="77777777" w:rsidR="00AC2BDD" w:rsidRDefault="00AC2BDD">
            <w:pPr>
              <w:rPr>
                <w:rFonts w:ascii="Times New Roman" w:hAnsi="Times New Roman" w:cs="Times New Roman"/>
              </w:rPr>
            </w:pPr>
          </w:p>
        </w:tc>
        <w:tc>
          <w:tcPr>
            <w:tcW w:w="990" w:type="pct"/>
            <w:vMerge/>
            <w:vAlign w:val="center"/>
          </w:tcPr>
          <w:p w14:paraId="4B192B75" w14:textId="77777777" w:rsidR="00AC2BDD" w:rsidRDefault="00AC2BDD">
            <w:pPr>
              <w:rPr>
                <w:rFonts w:ascii="Times New Roman" w:hAnsi="Times New Roman" w:cs="Times New Roman"/>
              </w:rPr>
            </w:pPr>
          </w:p>
        </w:tc>
        <w:tc>
          <w:tcPr>
            <w:tcW w:w="1278" w:type="pct"/>
            <w:vMerge/>
            <w:vAlign w:val="center"/>
          </w:tcPr>
          <w:p w14:paraId="4B192B76" w14:textId="77777777" w:rsidR="00AC2BDD" w:rsidRDefault="00AC2BDD">
            <w:pPr>
              <w:rPr>
                <w:rFonts w:ascii="Times New Roman" w:hAnsi="Times New Roman" w:cs="Times New Roman"/>
              </w:rPr>
            </w:pPr>
          </w:p>
        </w:tc>
        <w:tc>
          <w:tcPr>
            <w:tcW w:w="907" w:type="pct"/>
            <w:shd w:val="clear" w:color="auto" w:fill="auto"/>
            <w:vAlign w:val="center"/>
          </w:tcPr>
          <w:p w14:paraId="4B192B77" w14:textId="77777777" w:rsidR="00AC2BDD" w:rsidRDefault="00AC2BDD">
            <w:pPr>
              <w:rPr>
                <w:rFonts w:ascii="Times New Roman" w:hAnsi="Times New Roman" w:cs="Times New Roman"/>
              </w:rPr>
            </w:pPr>
          </w:p>
        </w:tc>
        <w:tc>
          <w:tcPr>
            <w:tcW w:w="810" w:type="pct"/>
            <w:shd w:val="clear" w:color="auto" w:fill="auto"/>
            <w:noWrap/>
            <w:vAlign w:val="center"/>
          </w:tcPr>
          <w:p w14:paraId="4B192B78" w14:textId="77777777" w:rsidR="00AC2BDD" w:rsidRDefault="00AC2BDD">
            <w:pPr>
              <w:rPr>
                <w:rFonts w:ascii="Times New Roman" w:hAnsi="Times New Roman" w:cs="Times New Roman"/>
              </w:rPr>
            </w:pPr>
          </w:p>
        </w:tc>
        <w:tc>
          <w:tcPr>
            <w:tcW w:w="489" w:type="pct"/>
            <w:shd w:val="clear" w:color="auto" w:fill="auto"/>
            <w:vAlign w:val="center"/>
          </w:tcPr>
          <w:p w14:paraId="4B192B79" w14:textId="77777777" w:rsidR="00AC2BDD" w:rsidRDefault="00AC2BDD">
            <w:pPr>
              <w:rPr>
                <w:rFonts w:ascii="Times New Roman" w:hAnsi="Times New Roman" w:cs="Times New Roman"/>
              </w:rPr>
            </w:pPr>
          </w:p>
        </w:tc>
      </w:tr>
      <w:tr w:rsidR="00AC2BDD" w14:paraId="4B192B81" w14:textId="77777777">
        <w:trPr>
          <w:trHeight w:val="384"/>
        </w:trPr>
        <w:tc>
          <w:tcPr>
            <w:tcW w:w="524" w:type="pct"/>
            <w:vMerge/>
            <w:vAlign w:val="center"/>
          </w:tcPr>
          <w:p w14:paraId="4B192B7B" w14:textId="77777777" w:rsidR="00AC2BDD" w:rsidRDefault="00AC2BDD">
            <w:pPr>
              <w:rPr>
                <w:rFonts w:ascii="Times New Roman" w:hAnsi="Times New Roman" w:cs="Times New Roman"/>
              </w:rPr>
            </w:pPr>
          </w:p>
        </w:tc>
        <w:tc>
          <w:tcPr>
            <w:tcW w:w="990" w:type="pct"/>
            <w:vMerge/>
            <w:vAlign w:val="center"/>
          </w:tcPr>
          <w:p w14:paraId="4B192B7C" w14:textId="77777777" w:rsidR="00AC2BDD" w:rsidRDefault="00AC2BDD">
            <w:pPr>
              <w:rPr>
                <w:rFonts w:ascii="Times New Roman" w:hAnsi="Times New Roman" w:cs="Times New Roman"/>
              </w:rPr>
            </w:pPr>
          </w:p>
        </w:tc>
        <w:tc>
          <w:tcPr>
            <w:tcW w:w="1278" w:type="pct"/>
            <w:vMerge w:val="restart"/>
            <w:shd w:val="clear" w:color="auto" w:fill="auto"/>
            <w:vAlign w:val="center"/>
          </w:tcPr>
          <w:p w14:paraId="4B192B7D" w14:textId="77777777" w:rsidR="00AC2BDD" w:rsidRDefault="00AC2BDD">
            <w:pPr>
              <w:rPr>
                <w:rFonts w:ascii="Times New Roman" w:hAnsi="Times New Roman" w:cs="Times New Roman"/>
              </w:rPr>
            </w:pPr>
          </w:p>
        </w:tc>
        <w:tc>
          <w:tcPr>
            <w:tcW w:w="907" w:type="pct"/>
            <w:shd w:val="clear" w:color="auto" w:fill="auto"/>
            <w:vAlign w:val="center"/>
          </w:tcPr>
          <w:p w14:paraId="4B192B7E" w14:textId="77777777" w:rsidR="00AC2BDD" w:rsidRDefault="00AC2BDD">
            <w:pPr>
              <w:rPr>
                <w:rFonts w:ascii="Times New Roman" w:hAnsi="Times New Roman" w:cs="Times New Roman"/>
              </w:rPr>
            </w:pPr>
          </w:p>
        </w:tc>
        <w:tc>
          <w:tcPr>
            <w:tcW w:w="810" w:type="pct"/>
            <w:shd w:val="clear" w:color="auto" w:fill="auto"/>
            <w:noWrap/>
            <w:vAlign w:val="center"/>
          </w:tcPr>
          <w:p w14:paraId="4B192B7F" w14:textId="77777777" w:rsidR="00AC2BDD" w:rsidRDefault="00AC2BDD">
            <w:pPr>
              <w:rPr>
                <w:rFonts w:ascii="Times New Roman" w:hAnsi="Times New Roman" w:cs="Times New Roman"/>
              </w:rPr>
            </w:pPr>
          </w:p>
        </w:tc>
        <w:tc>
          <w:tcPr>
            <w:tcW w:w="489" w:type="pct"/>
            <w:shd w:val="clear" w:color="auto" w:fill="auto"/>
            <w:vAlign w:val="center"/>
          </w:tcPr>
          <w:p w14:paraId="4B192B80" w14:textId="77777777" w:rsidR="00AC2BDD" w:rsidRDefault="00AC2BDD">
            <w:pPr>
              <w:rPr>
                <w:rFonts w:ascii="Times New Roman" w:hAnsi="Times New Roman" w:cs="Times New Roman"/>
              </w:rPr>
            </w:pPr>
          </w:p>
        </w:tc>
      </w:tr>
      <w:tr w:rsidR="00AC2BDD" w14:paraId="4B192B88" w14:textId="77777777">
        <w:trPr>
          <w:trHeight w:val="384"/>
        </w:trPr>
        <w:tc>
          <w:tcPr>
            <w:tcW w:w="524" w:type="pct"/>
            <w:vMerge/>
            <w:vAlign w:val="center"/>
          </w:tcPr>
          <w:p w14:paraId="4B192B82" w14:textId="77777777" w:rsidR="00AC2BDD" w:rsidRDefault="00AC2BDD">
            <w:pPr>
              <w:rPr>
                <w:rFonts w:ascii="Times New Roman" w:hAnsi="Times New Roman" w:cs="Times New Roman"/>
              </w:rPr>
            </w:pPr>
          </w:p>
        </w:tc>
        <w:tc>
          <w:tcPr>
            <w:tcW w:w="990" w:type="pct"/>
            <w:vMerge/>
            <w:vAlign w:val="center"/>
          </w:tcPr>
          <w:p w14:paraId="4B192B83" w14:textId="77777777" w:rsidR="00AC2BDD" w:rsidRDefault="00AC2BDD">
            <w:pPr>
              <w:rPr>
                <w:rFonts w:ascii="Times New Roman" w:hAnsi="Times New Roman" w:cs="Times New Roman"/>
              </w:rPr>
            </w:pPr>
          </w:p>
        </w:tc>
        <w:tc>
          <w:tcPr>
            <w:tcW w:w="1278" w:type="pct"/>
            <w:vMerge/>
            <w:vAlign w:val="center"/>
          </w:tcPr>
          <w:p w14:paraId="4B192B84" w14:textId="77777777" w:rsidR="00AC2BDD" w:rsidRDefault="00AC2BDD">
            <w:pPr>
              <w:rPr>
                <w:rFonts w:ascii="Times New Roman" w:hAnsi="Times New Roman" w:cs="Times New Roman"/>
              </w:rPr>
            </w:pPr>
          </w:p>
        </w:tc>
        <w:tc>
          <w:tcPr>
            <w:tcW w:w="907" w:type="pct"/>
            <w:shd w:val="clear" w:color="auto" w:fill="auto"/>
            <w:vAlign w:val="center"/>
          </w:tcPr>
          <w:p w14:paraId="4B192B85" w14:textId="77777777" w:rsidR="00AC2BDD" w:rsidRDefault="00AC2BDD">
            <w:pPr>
              <w:rPr>
                <w:rFonts w:ascii="Times New Roman" w:hAnsi="Times New Roman" w:cs="Times New Roman"/>
              </w:rPr>
            </w:pPr>
          </w:p>
        </w:tc>
        <w:tc>
          <w:tcPr>
            <w:tcW w:w="810" w:type="pct"/>
            <w:shd w:val="clear" w:color="auto" w:fill="auto"/>
            <w:noWrap/>
            <w:vAlign w:val="center"/>
          </w:tcPr>
          <w:p w14:paraId="4B192B86" w14:textId="77777777" w:rsidR="00AC2BDD" w:rsidRDefault="00AC2BDD">
            <w:pPr>
              <w:rPr>
                <w:rFonts w:ascii="Times New Roman" w:hAnsi="Times New Roman" w:cs="Times New Roman"/>
              </w:rPr>
            </w:pPr>
          </w:p>
        </w:tc>
        <w:tc>
          <w:tcPr>
            <w:tcW w:w="489" w:type="pct"/>
            <w:shd w:val="clear" w:color="auto" w:fill="auto"/>
            <w:vAlign w:val="center"/>
          </w:tcPr>
          <w:p w14:paraId="4B192B87" w14:textId="77777777" w:rsidR="00AC2BDD" w:rsidRDefault="00AC2BDD">
            <w:pPr>
              <w:rPr>
                <w:rFonts w:ascii="Times New Roman" w:hAnsi="Times New Roman" w:cs="Times New Roman"/>
              </w:rPr>
            </w:pPr>
          </w:p>
        </w:tc>
      </w:tr>
      <w:tr w:rsidR="00AC2BDD" w14:paraId="4B192B8F" w14:textId="77777777">
        <w:trPr>
          <w:trHeight w:val="288"/>
        </w:trPr>
        <w:tc>
          <w:tcPr>
            <w:tcW w:w="524" w:type="pct"/>
            <w:vMerge/>
            <w:vAlign w:val="center"/>
          </w:tcPr>
          <w:p w14:paraId="4B192B89" w14:textId="77777777" w:rsidR="00AC2BDD" w:rsidRDefault="00AC2BDD">
            <w:pPr>
              <w:widowControl/>
              <w:rPr>
                <w:rFonts w:ascii="Times New Roman" w:hAnsi="Times New Roman" w:cs="Times New Roman"/>
                <w:sz w:val="15"/>
                <w:szCs w:val="15"/>
              </w:rPr>
            </w:pPr>
          </w:p>
        </w:tc>
        <w:tc>
          <w:tcPr>
            <w:tcW w:w="990" w:type="pct"/>
            <w:vMerge w:val="restart"/>
            <w:shd w:val="clear" w:color="auto" w:fill="auto"/>
            <w:vAlign w:val="center"/>
          </w:tcPr>
          <w:p w14:paraId="4B192B8A"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车道特征</w:t>
            </w:r>
            <w:proofErr w:type="spellEnd"/>
          </w:p>
        </w:tc>
        <w:tc>
          <w:tcPr>
            <w:tcW w:w="1278" w:type="pct"/>
            <w:vMerge w:val="restart"/>
            <w:shd w:val="clear" w:color="auto" w:fill="auto"/>
            <w:noWrap/>
            <w:vAlign w:val="center"/>
          </w:tcPr>
          <w:p w14:paraId="4B192B8B"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道路标线</w:t>
            </w:r>
            <w:proofErr w:type="spellEnd"/>
          </w:p>
        </w:tc>
        <w:tc>
          <w:tcPr>
            <w:tcW w:w="907" w:type="pct"/>
            <w:vMerge w:val="restart"/>
            <w:shd w:val="clear" w:color="auto" w:fill="auto"/>
            <w:noWrap/>
            <w:vAlign w:val="center"/>
          </w:tcPr>
          <w:p w14:paraId="4B192B8C"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标线质量</w:t>
            </w:r>
            <w:proofErr w:type="spellEnd"/>
          </w:p>
        </w:tc>
        <w:tc>
          <w:tcPr>
            <w:tcW w:w="810" w:type="pct"/>
            <w:shd w:val="clear" w:color="auto" w:fill="auto"/>
            <w:noWrap/>
            <w:vAlign w:val="center"/>
          </w:tcPr>
          <w:p w14:paraId="4B192B8D"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车道标线清晰</w:t>
            </w:r>
            <w:proofErr w:type="spellEnd"/>
          </w:p>
        </w:tc>
        <w:tc>
          <w:tcPr>
            <w:tcW w:w="489" w:type="pct"/>
            <w:shd w:val="clear" w:color="auto" w:fill="auto"/>
            <w:vAlign w:val="center"/>
          </w:tcPr>
          <w:p w14:paraId="4B192B8E"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r>
      <w:tr w:rsidR="00AC2BDD" w14:paraId="4B192B96" w14:textId="77777777">
        <w:trPr>
          <w:trHeight w:val="288"/>
        </w:trPr>
        <w:tc>
          <w:tcPr>
            <w:tcW w:w="524" w:type="pct"/>
            <w:vMerge/>
            <w:vAlign w:val="center"/>
          </w:tcPr>
          <w:p w14:paraId="4B192B90" w14:textId="77777777" w:rsidR="00AC2BDD" w:rsidRDefault="00AC2BDD">
            <w:pPr>
              <w:rPr>
                <w:rFonts w:ascii="Times New Roman" w:hAnsi="Times New Roman" w:cs="Times New Roman"/>
              </w:rPr>
            </w:pPr>
          </w:p>
        </w:tc>
        <w:tc>
          <w:tcPr>
            <w:tcW w:w="990" w:type="pct"/>
            <w:vMerge/>
            <w:vAlign w:val="center"/>
          </w:tcPr>
          <w:p w14:paraId="4B192B91" w14:textId="77777777" w:rsidR="00AC2BDD" w:rsidRDefault="00AC2BDD">
            <w:pPr>
              <w:rPr>
                <w:rFonts w:ascii="Times New Roman" w:hAnsi="Times New Roman" w:cs="Times New Roman"/>
              </w:rPr>
            </w:pPr>
          </w:p>
        </w:tc>
        <w:tc>
          <w:tcPr>
            <w:tcW w:w="1278" w:type="pct"/>
            <w:vMerge/>
            <w:vAlign w:val="center"/>
          </w:tcPr>
          <w:p w14:paraId="4B192B92" w14:textId="77777777" w:rsidR="00AC2BDD" w:rsidRDefault="00AC2BDD">
            <w:pPr>
              <w:rPr>
                <w:rFonts w:ascii="Times New Roman" w:hAnsi="Times New Roman" w:cs="Times New Roman"/>
              </w:rPr>
            </w:pPr>
          </w:p>
        </w:tc>
        <w:tc>
          <w:tcPr>
            <w:tcW w:w="907" w:type="pct"/>
            <w:vMerge/>
            <w:vAlign w:val="center"/>
          </w:tcPr>
          <w:p w14:paraId="4B192B93" w14:textId="77777777" w:rsidR="00AC2BDD" w:rsidRDefault="00AC2BDD">
            <w:pPr>
              <w:rPr>
                <w:rFonts w:ascii="Times New Roman" w:hAnsi="Times New Roman" w:cs="Times New Roman"/>
              </w:rPr>
            </w:pPr>
          </w:p>
        </w:tc>
        <w:tc>
          <w:tcPr>
            <w:tcW w:w="810" w:type="pct"/>
            <w:shd w:val="clear" w:color="auto" w:fill="auto"/>
            <w:noWrap/>
            <w:vAlign w:val="center"/>
          </w:tcPr>
          <w:p w14:paraId="4B192B94" w14:textId="77777777" w:rsidR="00AC2BDD" w:rsidRDefault="00AC2BDD">
            <w:pPr>
              <w:rPr>
                <w:rFonts w:ascii="Times New Roman" w:hAnsi="Times New Roman" w:cs="Times New Roman"/>
              </w:rPr>
            </w:pPr>
          </w:p>
        </w:tc>
        <w:tc>
          <w:tcPr>
            <w:tcW w:w="489" w:type="pct"/>
            <w:shd w:val="clear" w:color="auto" w:fill="auto"/>
            <w:vAlign w:val="center"/>
          </w:tcPr>
          <w:p w14:paraId="4B192B95" w14:textId="77777777" w:rsidR="00AC2BDD" w:rsidRDefault="00AC2BDD">
            <w:pPr>
              <w:rPr>
                <w:rFonts w:ascii="Times New Roman" w:hAnsi="Times New Roman" w:cs="Times New Roman"/>
              </w:rPr>
            </w:pPr>
          </w:p>
        </w:tc>
      </w:tr>
      <w:tr w:rsidR="00AC2BDD" w14:paraId="4B192B9D" w14:textId="77777777">
        <w:trPr>
          <w:trHeight w:val="288"/>
        </w:trPr>
        <w:tc>
          <w:tcPr>
            <w:tcW w:w="524" w:type="pct"/>
            <w:vMerge/>
            <w:vAlign w:val="center"/>
          </w:tcPr>
          <w:p w14:paraId="4B192B97" w14:textId="77777777" w:rsidR="00AC2BDD" w:rsidRDefault="00AC2BDD">
            <w:pPr>
              <w:rPr>
                <w:rFonts w:ascii="Times New Roman" w:hAnsi="Times New Roman" w:cs="Times New Roman"/>
              </w:rPr>
            </w:pPr>
          </w:p>
        </w:tc>
        <w:tc>
          <w:tcPr>
            <w:tcW w:w="990" w:type="pct"/>
            <w:vMerge/>
            <w:vAlign w:val="center"/>
          </w:tcPr>
          <w:p w14:paraId="4B192B98" w14:textId="77777777" w:rsidR="00AC2BDD" w:rsidRDefault="00AC2BDD">
            <w:pPr>
              <w:rPr>
                <w:rFonts w:ascii="Times New Roman" w:hAnsi="Times New Roman" w:cs="Times New Roman"/>
              </w:rPr>
            </w:pPr>
          </w:p>
        </w:tc>
        <w:tc>
          <w:tcPr>
            <w:tcW w:w="1278" w:type="pct"/>
            <w:vMerge/>
            <w:vAlign w:val="center"/>
          </w:tcPr>
          <w:p w14:paraId="4B192B99" w14:textId="77777777" w:rsidR="00AC2BDD" w:rsidRDefault="00AC2BDD">
            <w:pPr>
              <w:rPr>
                <w:rFonts w:ascii="Times New Roman" w:hAnsi="Times New Roman" w:cs="Times New Roman"/>
              </w:rPr>
            </w:pPr>
          </w:p>
        </w:tc>
        <w:tc>
          <w:tcPr>
            <w:tcW w:w="907" w:type="pct"/>
            <w:shd w:val="clear" w:color="auto" w:fill="auto"/>
            <w:noWrap/>
            <w:vAlign w:val="center"/>
          </w:tcPr>
          <w:p w14:paraId="4B192B9A" w14:textId="77777777" w:rsidR="00AC2BDD" w:rsidRDefault="00AC2BDD">
            <w:pPr>
              <w:rPr>
                <w:rFonts w:ascii="Times New Roman" w:hAnsi="Times New Roman" w:cs="Times New Roman"/>
              </w:rPr>
            </w:pPr>
          </w:p>
        </w:tc>
        <w:tc>
          <w:tcPr>
            <w:tcW w:w="810" w:type="pct"/>
            <w:shd w:val="clear" w:color="auto" w:fill="auto"/>
            <w:noWrap/>
            <w:vAlign w:val="center"/>
          </w:tcPr>
          <w:p w14:paraId="4B192B9B" w14:textId="77777777" w:rsidR="00AC2BDD" w:rsidRDefault="00AC2BDD">
            <w:pPr>
              <w:rPr>
                <w:rFonts w:ascii="Times New Roman" w:hAnsi="Times New Roman" w:cs="Times New Roman"/>
              </w:rPr>
            </w:pPr>
          </w:p>
        </w:tc>
        <w:tc>
          <w:tcPr>
            <w:tcW w:w="489" w:type="pct"/>
            <w:shd w:val="clear" w:color="auto" w:fill="auto"/>
            <w:vAlign w:val="center"/>
          </w:tcPr>
          <w:p w14:paraId="4B192B9C" w14:textId="77777777" w:rsidR="00AC2BDD" w:rsidRDefault="00AC2BDD">
            <w:pPr>
              <w:rPr>
                <w:rFonts w:ascii="Times New Roman" w:hAnsi="Times New Roman" w:cs="Times New Roman"/>
              </w:rPr>
            </w:pPr>
          </w:p>
        </w:tc>
      </w:tr>
      <w:tr w:rsidR="00AC2BDD" w14:paraId="4B192BA4" w14:textId="77777777">
        <w:trPr>
          <w:trHeight w:val="288"/>
        </w:trPr>
        <w:tc>
          <w:tcPr>
            <w:tcW w:w="524" w:type="pct"/>
            <w:vMerge/>
            <w:vAlign w:val="center"/>
          </w:tcPr>
          <w:p w14:paraId="4B192B9E" w14:textId="77777777" w:rsidR="00AC2BDD" w:rsidRDefault="00AC2BDD">
            <w:pPr>
              <w:widowControl/>
              <w:rPr>
                <w:rFonts w:ascii="Times New Roman" w:hAnsi="Times New Roman" w:cs="Times New Roman"/>
                <w:sz w:val="15"/>
                <w:szCs w:val="15"/>
              </w:rPr>
            </w:pPr>
          </w:p>
        </w:tc>
        <w:tc>
          <w:tcPr>
            <w:tcW w:w="990" w:type="pct"/>
            <w:vMerge/>
            <w:vAlign w:val="center"/>
          </w:tcPr>
          <w:p w14:paraId="4B192B9F" w14:textId="77777777" w:rsidR="00AC2BDD" w:rsidRDefault="00AC2BDD">
            <w:pPr>
              <w:widowControl/>
              <w:rPr>
                <w:rFonts w:ascii="Times New Roman" w:hAnsi="Times New Roman" w:cs="Times New Roman"/>
                <w:sz w:val="15"/>
                <w:szCs w:val="15"/>
              </w:rPr>
            </w:pPr>
          </w:p>
        </w:tc>
        <w:tc>
          <w:tcPr>
            <w:tcW w:w="1278" w:type="pct"/>
            <w:vMerge/>
            <w:vAlign w:val="center"/>
          </w:tcPr>
          <w:p w14:paraId="4B192BA0" w14:textId="77777777" w:rsidR="00AC2BDD" w:rsidRDefault="00AC2BDD">
            <w:pPr>
              <w:widowControl/>
              <w:rPr>
                <w:rFonts w:ascii="Times New Roman" w:hAnsi="Times New Roman" w:cs="Times New Roman"/>
                <w:sz w:val="15"/>
                <w:szCs w:val="15"/>
              </w:rPr>
            </w:pPr>
          </w:p>
        </w:tc>
        <w:tc>
          <w:tcPr>
            <w:tcW w:w="907" w:type="pct"/>
            <w:vMerge w:val="restart"/>
            <w:shd w:val="clear" w:color="auto" w:fill="auto"/>
            <w:noWrap/>
            <w:vAlign w:val="center"/>
          </w:tcPr>
          <w:p w14:paraId="4B192BA1"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标线类型</w:t>
            </w:r>
            <w:proofErr w:type="spellEnd"/>
          </w:p>
        </w:tc>
        <w:tc>
          <w:tcPr>
            <w:tcW w:w="810" w:type="pct"/>
            <w:shd w:val="clear" w:color="auto" w:fill="auto"/>
            <w:vAlign w:val="center"/>
          </w:tcPr>
          <w:p w14:paraId="4B192BA2"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虚线</w:t>
            </w:r>
            <w:proofErr w:type="spellEnd"/>
          </w:p>
        </w:tc>
        <w:tc>
          <w:tcPr>
            <w:tcW w:w="489" w:type="pct"/>
            <w:shd w:val="clear" w:color="auto" w:fill="auto"/>
            <w:vAlign w:val="center"/>
          </w:tcPr>
          <w:p w14:paraId="4B192BA3"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r>
      <w:tr w:rsidR="00AC2BDD" w14:paraId="4B192BAB" w14:textId="77777777">
        <w:trPr>
          <w:trHeight w:val="288"/>
        </w:trPr>
        <w:tc>
          <w:tcPr>
            <w:tcW w:w="524" w:type="pct"/>
            <w:vMerge/>
            <w:vAlign w:val="center"/>
          </w:tcPr>
          <w:p w14:paraId="4B192BA5" w14:textId="77777777" w:rsidR="00AC2BDD" w:rsidRDefault="00AC2BDD">
            <w:pPr>
              <w:widowControl/>
              <w:rPr>
                <w:rFonts w:ascii="Times New Roman" w:hAnsi="Times New Roman" w:cs="Times New Roman"/>
                <w:sz w:val="15"/>
                <w:szCs w:val="15"/>
              </w:rPr>
            </w:pPr>
          </w:p>
        </w:tc>
        <w:tc>
          <w:tcPr>
            <w:tcW w:w="990" w:type="pct"/>
            <w:vMerge/>
            <w:vAlign w:val="center"/>
          </w:tcPr>
          <w:p w14:paraId="4B192BA6" w14:textId="77777777" w:rsidR="00AC2BDD" w:rsidRDefault="00AC2BDD">
            <w:pPr>
              <w:widowControl/>
              <w:rPr>
                <w:rFonts w:ascii="Times New Roman" w:hAnsi="Times New Roman" w:cs="Times New Roman"/>
                <w:sz w:val="15"/>
                <w:szCs w:val="15"/>
              </w:rPr>
            </w:pPr>
          </w:p>
        </w:tc>
        <w:tc>
          <w:tcPr>
            <w:tcW w:w="1278" w:type="pct"/>
            <w:vMerge/>
            <w:vAlign w:val="center"/>
          </w:tcPr>
          <w:p w14:paraId="4B192BA7" w14:textId="77777777" w:rsidR="00AC2BDD" w:rsidRDefault="00AC2BDD">
            <w:pPr>
              <w:widowControl/>
              <w:rPr>
                <w:rFonts w:ascii="Times New Roman" w:hAnsi="Times New Roman" w:cs="Times New Roman"/>
                <w:sz w:val="15"/>
                <w:szCs w:val="15"/>
              </w:rPr>
            </w:pPr>
          </w:p>
        </w:tc>
        <w:tc>
          <w:tcPr>
            <w:tcW w:w="907" w:type="pct"/>
            <w:vMerge/>
            <w:vAlign w:val="center"/>
          </w:tcPr>
          <w:p w14:paraId="4B192BA8" w14:textId="77777777" w:rsidR="00AC2BDD" w:rsidRDefault="00AC2BDD">
            <w:pPr>
              <w:widowControl/>
              <w:rPr>
                <w:rFonts w:ascii="Times New Roman" w:hAnsi="Times New Roman" w:cs="Times New Roman"/>
                <w:sz w:val="15"/>
                <w:szCs w:val="15"/>
              </w:rPr>
            </w:pPr>
          </w:p>
        </w:tc>
        <w:tc>
          <w:tcPr>
            <w:tcW w:w="810" w:type="pct"/>
            <w:shd w:val="clear" w:color="auto" w:fill="auto"/>
            <w:vAlign w:val="center"/>
          </w:tcPr>
          <w:p w14:paraId="4B192BA9"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实线</w:t>
            </w:r>
            <w:proofErr w:type="spellEnd"/>
          </w:p>
        </w:tc>
        <w:tc>
          <w:tcPr>
            <w:tcW w:w="489" w:type="pct"/>
            <w:shd w:val="clear" w:color="auto" w:fill="auto"/>
            <w:vAlign w:val="center"/>
          </w:tcPr>
          <w:p w14:paraId="4B192BAA"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r>
      <w:tr w:rsidR="00AC2BDD" w14:paraId="4B192BB2" w14:textId="77777777">
        <w:trPr>
          <w:trHeight w:val="288"/>
        </w:trPr>
        <w:tc>
          <w:tcPr>
            <w:tcW w:w="524" w:type="pct"/>
            <w:vMerge/>
            <w:vAlign w:val="center"/>
          </w:tcPr>
          <w:p w14:paraId="4B192BAC" w14:textId="77777777" w:rsidR="00AC2BDD" w:rsidRDefault="00AC2BDD">
            <w:pPr>
              <w:widowControl/>
              <w:rPr>
                <w:rFonts w:ascii="Times New Roman" w:hAnsi="Times New Roman" w:cs="Times New Roman"/>
                <w:sz w:val="15"/>
                <w:szCs w:val="15"/>
              </w:rPr>
            </w:pPr>
          </w:p>
        </w:tc>
        <w:tc>
          <w:tcPr>
            <w:tcW w:w="990" w:type="pct"/>
            <w:vMerge/>
            <w:vAlign w:val="center"/>
          </w:tcPr>
          <w:p w14:paraId="4B192BAD" w14:textId="77777777" w:rsidR="00AC2BDD" w:rsidRDefault="00AC2BDD">
            <w:pPr>
              <w:widowControl/>
              <w:rPr>
                <w:rFonts w:ascii="Times New Roman" w:hAnsi="Times New Roman" w:cs="Times New Roman"/>
                <w:sz w:val="15"/>
                <w:szCs w:val="15"/>
              </w:rPr>
            </w:pPr>
          </w:p>
        </w:tc>
        <w:tc>
          <w:tcPr>
            <w:tcW w:w="1278" w:type="pct"/>
            <w:vMerge/>
            <w:vAlign w:val="center"/>
          </w:tcPr>
          <w:p w14:paraId="4B192BAE" w14:textId="77777777" w:rsidR="00AC2BDD" w:rsidRDefault="00AC2BDD">
            <w:pPr>
              <w:widowControl/>
              <w:rPr>
                <w:rFonts w:ascii="Times New Roman" w:hAnsi="Times New Roman" w:cs="Times New Roman"/>
                <w:sz w:val="15"/>
                <w:szCs w:val="15"/>
              </w:rPr>
            </w:pPr>
          </w:p>
        </w:tc>
        <w:tc>
          <w:tcPr>
            <w:tcW w:w="907" w:type="pct"/>
            <w:vMerge/>
            <w:vAlign w:val="center"/>
          </w:tcPr>
          <w:p w14:paraId="4B192BAF" w14:textId="77777777" w:rsidR="00AC2BDD" w:rsidRDefault="00AC2BDD">
            <w:pPr>
              <w:widowControl/>
              <w:rPr>
                <w:rFonts w:ascii="Times New Roman" w:hAnsi="Times New Roman" w:cs="Times New Roman"/>
                <w:sz w:val="15"/>
                <w:szCs w:val="15"/>
              </w:rPr>
            </w:pPr>
          </w:p>
        </w:tc>
        <w:tc>
          <w:tcPr>
            <w:tcW w:w="810" w:type="pct"/>
            <w:shd w:val="clear" w:color="auto" w:fill="auto"/>
            <w:vAlign w:val="center"/>
          </w:tcPr>
          <w:p w14:paraId="4B192BB0"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虚实线</w:t>
            </w:r>
            <w:proofErr w:type="spellEnd"/>
          </w:p>
        </w:tc>
        <w:tc>
          <w:tcPr>
            <w:tcW w:w="489" w:type="pct"/>
            <w:shd w:val="clear" w:color="auto" w:fill="auto"/>
            <w:vAlign w:val="center"/>
          </w:tcPr>
          <w:p w14:paraId="4B192BB1"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r>
      <w:tr w:rsidR="00AC2BDD" w14:paraId="4B192BB9" w14:textId="77777777">
        <w:trPr>
          <w:trHeight w:val="288"/>
        </w:trPr>
        <w:tc>
          <w:tcPr>
            <w:tcW w:w="524" w:type="pct"/>
            <w:vMerge/>
            <w:vAlign w:val="center"/>
          </w:tcPr>
          <w:p w14:paraId="4B192BB3" w14:textId="77777777" w:rsidR="00AC2BDD" w:rsidRDefault="00AC2BDD">
            <w:pPr>
              <w:rPr>
                <w:rFonts w:ascii="Times New Roman" w:hAnsi="Times New Roman" w:cs="Times New Roman"/>
              </w:rPr>
            </w:pPr>
          </w:p>
        </w:tc>
        <w:tc>
          <w:tcPr>
            <w:tcW w:w="990" w:type="pct"/>
            <w:vMerge/>
            <w:vAlign w:val="center"/>
          </w:tcPr>
          <w:p w14:paraId="4B192BB4" w14:textId="77777777" w:rsidR="00AC2BDD" w:rsidRDefault="00AC2BDD">
            <w:pPr>
              <w:rPr>
                <w:rFonts w:ascii="Times New Roman" w:hAnsi="Times New Roman" w:cs="Times New Roman"/>
              </w:rPr>
            </w:pPr>
          </w:p>
        </w:tc>
        <w:tc>
          <w:tcPr>
            <w:tcW w:w="1278" w:type="pct"/>
            <w:vMerge/>
            <w:vAlign w:val="center"/>
          </w:tcPr>
          <w:p w14:paraId="4B192BB5" w14:textId="77777777" w:rsidR="00AC2BDD" w:rsidRDefault="00AC2BDD">
            <w:pPr>
              <w:rPr>
                <w:rFonts w:ascii="Times New Roman" w:hAnsi="Times New Roman" w:cs="Times New Roman"/>
              </w:rPr>
            </w:pPr>
          </w:p>
        </w:tc>
        <w:tc>
          <w:tcPr>
            <w:tcW w:w="907" w:type="pct"/>
            <w:vMerge/>
            <w:vAlign w:val="center"/>
          </w:tcPr>
          <w:p w14:paraId="4B192BB6" w14:textId="77777777" w:rsidR="00AC2BDD" w:rsidRDefault="00AC2BDD">
            <w:pPr>
              <w:rPr>
                <w:rFonts w:ascii="Times New Roman" w:hAnsi="Times New Roman" w:cs="Times New Roman"/>
              </w:rPr>
            </w:pPr>
          </w:p>
        </w:tc>
        <w:tc>
          <w:tcPr>
            <w:tcW w:w="810" w:type="pct"/>
            <w:shd w:val="clear" w:color="auto" w:fill="auto"/>
            <w:vAlign w:val="center"/>
          </w:tcPr>
          <w:p w14:paraId="4B192BB7" w14:textId="77777777" w:rsidR="00AC2BDD" w:rsidRDefault="00AC2BDD">
            <w:pPr>
              <w:rPr>
                <w:rFonts w:ascii="Times New Roman" w:hAnsi="Times New Roman" w:cs="Times New Roman"/>
              </w:rPr>
            </w:pPr>
          </w:p>
        </w:tc>
        <w:tc>
          <w:tcPr>
            <w:tcW w:w="489" w:type="pct"/>
            <w:shd w:val="clear" w:color="auto" w:fill="auto"/>
            <w:vAlign w:val="center"/>
          </w:tcPr>
          <w:p w14:paraId="4B192BB8" w14:textId="77777777" w:rsidR="00AC2BDD" w:rsidRDefault="00AC2BDD">
            <w:pPr>
              <w:rPr>
                <w:rFonts w:ascii="Times New Roman" w:hAnsi="Times New Roman" w:cs="Times New Roman"/>
              </w:rPr>
            </w:pPr>
          </w:p>
        </w:tc>
      </w:tr>
      <w:tr w:rsidR="00AC2BDD" w14:paraId="4B192BC0" w14:textId="77777777">
        <w:trPr>
          <w:trHeight w:val="288"/>
        </w:trPr>
        <w:tc>
          <w:tcPr>
            <w:tcW w:w="524" w:type="pct"/>
            <w:vMerge/>
            <w:vAlign w:val="center"/>
          </w:tcPr>
          <w:p w14:paraId="4B192BBA" w14:textId="77777777" w:rsidR="00AC2BDD" w:rsidRDefault="00AC2BDD">
            <w:pPr>
              <w:rPr>
                <w:rFonts w:ascii="Times New Roman" w:hAnsi="Times New Roman" w:cs="Times New Roman"/>
              </w:rPr>
            </w:pPr>
          </w:p>
        </w:tc>
        <w:tc>
          <w:tcPr>
            <w:tcW w:w="990" w:type="pct"/>
            <w:vMerge/>
            <w:vAlign w:val="center"/>
          </w:tcPr>
          <w:p w14:paraId="4B192BBB" w14:textId="77777777" w:rsidR="00AC2BDD" w:rsidRDefault="00AC2BDD">
            <w:pPr>
              <w:rPr>
                <w:rFonts w:ascii="Times New Roman" w:hAnsi="Times New Roman" w:cs="Times New Roman"/>
              </w:rPr>
            </w:pPr>
          </w:p>
        </w:tc>
        <w:tc>
          <w:tcPr>
            <w:tcW w:w="1278" w:type="pct"/>
            <w:vMerge/>
            <w:vAlign w:val="center"/>
          </w:tcPr>
          <w:p w14:paraId="4B192BBC" w14:textId="77777777" w:rsidR="00AC2BDD" w:rsidRDefault="00AC2BDD">
            <w:pPr>
              <w:rPr>
                <w:rFonts w:ascii="Times New Roman" w:hAnsi="Times New Roman" w:cs="Times New Roman"/>
              </w:rPr>
            </w:pPr>
          </w:p>
        </w:tc>
        <w:tc>
          <w:tcPr>
            <w:tcW w:w="907" w:type="pct"/>
            <w:vMerge/>
            <w:vAlign w:val="center"/>
          </w:tcPr>
          <w:p w14:paraId="4B192BBD" w14:textId="77777777" w:rsidR="00AC2BDD" w:rsidRDefault="00AC2BDD">
            <w:pPr>
              <w:rPr>
                <w:rFonts w:ascii="Times New Roman" w:hAnsi="Times New Roman" w:cs="Times New Roman"/>
              </w:rPr>
            </w:pPr>
          </w:p>
        </w:tc>
        <w:tc>
          <w:tcPr>
            <w:tcW w:w="810" w:type="pct"/>
            <w:shd w:val="clear" w:color="auto" w:fill="auto"/>
            <w:vAlign w:val="center"/>
          </w:tcPr>
          <w:p w14:paraId="4B192BBE" w14:textId="77777777" w:rsidR="00AC2BDD" w:rsidRDefault="00AC2BDD">
            <w:pPr>
              <w:rPr>
                <w:rFonts w:ascii="Times New Roman" w:hAnsi="Times New Roman" w:cs="Times New Roman"/>
              </w:rPr>
            </w:pPr>
          </w:p>
        </w:tc>
        <w:tc>
          <w:tcPr>
            <w:tcW w:w="489" w:type="pct"/>
            <w:shd w:val="clear" w:color="auto" w:fill="auto"/>
            <w:vAlign w:val="center"/>
          </w:tcPr>
          <w:p w14:paraId="4B192BBF" w14:textId="77777777" w:rsidR="00AC2BDD" w:rsidRDefault="00AC2BDD">
            <w:pPr>
              <w:rPr>
                <w:rFonts w:ascii="Times New Roman" w:hAnsi="Times New Roman" w:cs="Times New Roman"/>
              </w:rPr>
            </w:pPr>
          </w:p>
        </w:tc>
      </w:tr>
      <w:tr w:rsidR="00AC2BDD" w14:paraId="4B192BC7" w14:textId="77777777">
        <w:trPr>
          <w:trHeight w:val="384"/>
        </w:trPr>
        <w:tc>
          <w:tcPr>
            <w:tcW w:w="524" w:type="pct"/>
            <w:vMerge/>
            <w:vAlign w:val="center"/>
          </w:tcPr>
          <w:p w14:paraId="4B192BC1" w14:textId="77777777" w:rsidR="00AC2BDD" w:rsidRDefault="00AC2BDD">
            <w:pPr>
              <w:rPr>
                <w:rFonts w:ascii="Times New Roman" w:hAnsi="Times New Roman" w:cs="Times New Roman"/>
              </w:rPr>
            </w:pPr>
          </w:p>
        </w:tc>
        <w:tc>
          <w:tcPr>
            <w:tcW w:w="990" w:type="pct"/>
            <w:vMerge/>
            <w:vAlign w:val="center"/>
          </w:tcPr>
          <w:p w14:paraId="4B192BC2" w14:textId="77777777" w:rsidR="00AC2BDD" w:rsidRDefault="00AC2BDD">
            <w:pPr>
              <w:rPr>
                <w:rFonts w:ascii="Times New Roman" w:hAnsi="Times New Roman" w:cs="Times New Roman"/>
              </w:rPr>
            </w:pPr>
          </w:p>
        </w:tc>
        <w:tc>
          <w:tcPr>
            <w:tcW w:w="1278" w:type="pct"/>
            <w:vMerge/>
            <w:vAlign w:val="center"/>
          </w:tcPr>
          <w:p w14:paraId="4B192BC3" w14:textId="77777777" w:rsidR="00AC2BDD" w:rsidRDefault="00AC2BDD">
            <w:pPr>
              <w:rPr>
                <w:rFonts w:ascii="Times New Roman" w:hAnsi="Times New Roman" w:cs="Times New Roman"/>
              </w:rPr>
            </w:pPr>
          </w:p>
        </w:tc>
        <w:tc>
          <w:tcPr>
            <w:tcW w:w="907" w:type="pct"/>
            <w:vMerge/>
            <w:vAlign w:val="center"/>
          </w:tcPr>
          <w:p w14:paraId="4B192BC4" w14:textId="77777777" w:rsidR="00AC2BDD" w:rsidRDefault="00AC2BDD">
            <w:pPr>
              <w:rPr>
                <w:rFonts w:ascii="Times New Roman" w:hAnsi="Times New Roman" w:cs="Times New Roman"/>
              </w:rPr>
            </w:pPr>
          </w:p>
        </w:tc>
        <w:tc>
          <w:tcPr>
            <w:tcW w:w="810" w:type="pct"/>
            <w:shd w:val="clear" w:color="auto" w:fill="auto"/>
            <w:vAlign w:val="center"/>
          </w:tcPr>
          <w:p w14:paraId="4B192BC5" w14:textId="77777777" w:rsidR="00AC2BDD" w:rsidRDefault="00AC2BDD">
            <w:pPr>
              <w:rPr>
                <w:rFonts w:ascii="Times New Roman" w:hAnsi="Times New Roman" w:cs="Times New Roman"/>
              </w:rPr>
            </w:pPr>
          </w:p>
        </w:tc>
        <w:tc>
          <w:tcPr>
            <w:tcW w:w="489" w:type="pct"/>
            <w:shd w:val="clear" w:color="auto" w:fill="auto"/>
            <w:vAlign w:val="center"/>
          </w:tcPr>
          <w:p w14:paraId="4B192BC6" w14:textId="77777777" w:rsidR="00AC2BDD" w:rsidRDefault="00AC2BDD">
            <w:pPr>
              <w:rPr>
                <w:rFonts w:ascii="Times New Roman" w:hAnsi="Times New Roman" w:cs="Times New Roman"/>
              </w:rPr>
            </w:pPr>
          </w:p>
        </w:tc>
      </w:tr>
      <w:tr w:rsidR="00AC2BDD" w14:paraId="4B192BCE" w14:textId="77777777">
        <w:trPr>
          <w:trHeight w:val="288"/>
        </w:trPr>
        <w:tc>
          <w:tcPr>
            <w:tcW w:w="524" w:type="pct"/>
            <w:vMerge/>
            <w:vAlign w:val="center"/>
          </w:tcPr>
          <w:p w14:paraId="4B192BC8" w14:textId="77777777" w:rsidR="00AC2BDD" w:rsidRDefault="00AC2BDD">
            <w:pPr>
              <w:rPr>
                <w:rFonts w:ascii="Times New Roman" w:hAnsi="Times New Roman" w:cs="Times New Roman"/>
              </w:rPr>
            </w:pPr>
          </w:p>
        </w:tc>
        <w:tc>
          <w:tcPr>
            <w:tcW w:w="990" w:type="pct"/>
            <w:vMerge/>
            <w:vAlign w:val="center"/>
          </w:tcPr>
          <w:p w14:paraId="4B192BC9" w14:textId="77777777" w:rsidR="00AC2BDD" w:rsidRDefault="00AC2BDD">
            <w:pPr>
              <w:rPr>
                <w:rFonts w:ascii="Times New Roman" w:hAnsi="Times New Roman" w:cs="Times New Roman"/>
              </w:rPr>
            </w:pPr>
          </w:p>
        </w:tc>
        <w:tc>
          <w:tcPr>
            <w:tcW w:w="1278" w:type="pct"/>
            <w:vMerge/>
            <w:vAlign w:val="center"/>
          </w:tcPr>
          <w:p w14:paraId="4B192BCA" w14:textId="77777777" w:rsidR="00AC2BDD" w:rsidRDefault="00AC2BDD">
            <w:pPr>
              <w:rPr>
                <w:rFonts w:ascii="Times New Roman" w:hAnsi="Times New Roman" w:cs="Times New Roman"/>
              </w:rPr>
            </w:pPr>
          </w:p>
        </w:tc>
        <w:tc>
          <w:tcPr>
            <w:tcW w:w="907" w:type="pct"/>
            <w:vMerge/>
            <w:vAlign w:val="center"/>
          </w:tcPr>
          <w:p w14:paraId="4B192BCB" w14:textId="77777777" w:rsidR="00AC2BDD" w:rsidRDefault="00AC2BDD">
            <w:pPr>
              <w:rPr>
                <w:rFonts w:ascii="Times New Roman" w:hAnsi="Times New Roman" w:cs="Times New Roman"/>
              </w:rPr>
            </w:pPr>
          </w:p>
        </w:tc>
        <w:tc>
          <w:tcPr>
            <w:tcW w:w="810" w:type="pct"/>
            <w:shd w:val="clear" w:color="auto" w:fill="auto"/>
            <w:vAlign w:val="center"/>
          </w:tcPr>
          <w:p w14:paraId="4B192BCC" w14:textId="77777777" w:rsidR="00AC2BDD" w:rsidRDefault="00AC2BDD">
            <w:pPr>
              <w:rPr>
                <w:rFonts w:ascii="Times New Roman" w:hAnsi="Times New Roman" w:cs="Times New Roman"/>
              </w:rPr>
            </w:pPr>
          </w:p>
        </w:tc>
        <w:tc>
          <w:tcPr>
            <w:tcW w:w="489" w:type="pct"/>
            <w:shd w:val="clear" w:color="auto" w:fill="auto"/>
            <w:vAlign w:val="center"/>
          </w:tcPr>
          <w:p w14:paraId="4B192BCD" w14:textId="77777777" w:rsidR="00AC2BDD" w:rsidRDefault="00AC2BDD">
            <w:pPr>
              <w:rPr>
                <w:rFonts w:ascii="Times New Roman" w:hAnsi="Times New Roman" w:cs="Times New Roman"/>
              </w:rPr>
            </w:pPr>
          </w:p>
        </w:tc>
      </w:tr>
      <w:tr w:rsidR="00AC2BDD" w14:paraId="4B192BD5" w14:textId="77777777">
        <w:trPr>
          <w:trHeight w:val="288"/>
        </w:trPr>
        <w:tc>
          <w:tcPr>
            <w:tcW w:w="524" w:type="pct"/>
            <w:vMerge/>
            <w:vAlign w:val="center"/>
          </w:tcPr>
          <w:p w14:paraId="4B192BCF" w14:textId="77777777" w:rsidR="00AC2BDD" w:rsidRDefault="00AC2BDD">
            <w:pPr>
              <w:widowControl/>
              <w:rPr>
                <w:rFonts w:ascii="Times New Roman" w:hAnsi="Times New Roman" w:cs="Times New Roman"/>
                <w:sz w:val="15"/>
                <w:szCs w:val="15"/>
              </w:rPr>
            </w:pPr>
          </w:p>
        </w:tc>
        <w:tc>
          <w:tcPr>
            <w:tcW w:w="990" w:type="pct"/>
            <w:vMerge/>
            <w:vAlign w:val="center"/>
          </w:tcPr>
          <w:p w14:paraId="4B192BD0" w14:textId="77777777" w:rsidR="00AC2BDD" w:rsidRDefault="00AC2BDD">
            <w:pPr>
              <w:widowControl/>
              <w:rPr>
                <w:rFonts w:ascii="Times New Roman" w:hAnsi="Times New Roman" w:cs="Times New Roman"/>
                <w:sz w:val="15"/>
                <w:szCs w:val="15"/>
              </w:rPr>
            </w:pPr>
          </w:p>
        </w:tc>
        <w:tc>
          <w:tcPr>
            <w:tcW w:w="1278" w:type="pct"/>
            <w:vMerge/>
            <w:vAlign w:val="center"/>
          </w:tcPr>
          <w:p w14:paraId="4B192BD1" w14:textId="77777777" w:rsidR="00AC2BDD" w:rsidRDefault="00AC2BDD">
            <w:pPr>
              <w:widowControl/>
              <w:rPr>
                <w:rFonts w:ascii="Times New Roman" w:hAnsi="Times New Roman" w:cs="Times New Roman"/>
                <w:sz w:val="15"/>
                <w:szCs w:val="15"/>
              </w:rPr>
            </w:pPr>
          </w:p>
        </w:tc>
        <w:tc>
          <w:tcPr>
            <w:tcW w:w="907" w:type="pct"/>
            <w:vMerge/>
            <w:vAlign w:val="center"/>
          </w:tcPr>
          <w:p w14:paraId="4B192BD2" w14:textId="77777777" w:rsidR="00AC2BDD" w:rsidRDefault="00AC2BDD">
            <w:pPr>
              <w:widowControl/>
              <w:rPr>
                <w:rFonts w:ascii="Times New Roman" w:hAnsi="Times New Roman" w:cs="Times New Roman"/>
                <w:sz w:val="15"/>
                <w:szCs w:val="15"/>
              </w:rPr>
            </w:pPr>
          </w:p>
        </w:tc>
        <w:tc>
          <w:tcPr>
            <w:tcW w:w="810" w:type="pct"/>
            <w:shd w:val="clear" w:color="auto" w:fill="auto"/>
            <w:vAlign w:val="center"/>
          </w:tcPr>
          <w:p w14:paraId="4B192BD3"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道路出入口标线</w:t>
            </w:r>
            <w:proofErr w:type="spellEnd"/>
          </w:p>
        </w:tc>
        <w:tc>
          <w:tcPr>
            <w:tcW w:w="489" w:type="pct"/>
            <w:shd w:val="clear" w:color="auto" w:fill="auto"/>
            <w:vAlign w:val="center"/>
          </w:tcPr>
          <w:p w14:paraId="4B192BD4"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r>
      <w:tr w:rsidR="00AC2BDD" w14:paraId="4B192BDC" w14:textId="77777777">
        <w:trPr>
          <w:trHeight w:val="288"/>
        </w:trPr>
        <w:tc>
          <w:tcPr>
            <w:tcW w:w="524" w:type="pct"/>
            <w:vMerge/>
            <w:vAlign w:val="center"/>
          </w:tcPr>
          <w:p w14:paraId="4B192BD6" w14:textId="77777777" w:rsidR="00AC2BDD" w:rsidRDefault="00AC2BDD">
            <w:pPr>
              <w:rPr>
                <w:rFonts w:ascii="Times New Roman" w:hAnsi="Times New Roman" w:cs="Times New Roman"/>
              </w:rPr>
            </w:pPr>
          </w:p>
        </w:tc>
        <w:tc>
          <w:tcPr>
            <w:tcW w:w="990" w:type="pct"/>
            <w:vMerge/>
            <w:vAlign w:val="center"/>
          </w:tcPr>
          <w:p w14:paraId="4B192BD7" w14:textId="77777777" w:rsidR="00AC2BDD" w:rsidRDefault="00AC2BDD">
            <w:pPr>
              <w:rPr>
                <w:rFonts w:ascii="Times New Roman" w:hAnsi="Times New Roman" w:cs="Times New Roman"/>
              </w:rPr>
            </w:pPr>
          </w:p>
        </w:tc>
        <w:tc>
          <w:tcPr>
            <w:tcW w:w="1278" w:type="pct"/>
            <w:vMerge/>
            <w:vAlign w:val="center"/>
          </w:tcPr>
          <w:p w14:paraId="4B192BD8" w14:textId="77777777" w:rsidR="00AC2BDD" w:rsidRDefault="00AC2BDD">
            <w:pPr>
              <w:rPr>
                <w:rFonts w:ascii="Times New Roman" w:hAnsi="Times New Roman" w:cs="Times New Roman"/>
              </w:rPr>
            </w:pPr>
          </w:p>
        </w:tc>
        <w:tc>
          <w:tcPr>
            <w:tcW w:w="907" w:type="pct"/>
            <w:vMerge/>
            <w:vAlign w:val="center"/>
          </w:tcPr>
          <w:p w14:paraId="4B192BD9" w14:textId="77777777" w:rsidR="00AC2BDD" w:rsidRDefault="00AC2BDD">
            <w:pPr>
              <w:rPr>
                <w:rFonts w:ascii="Times New Roman" w:hAnsi="Times New Roman" w:cs="Times New Roman"/>
              </w:rPr>
            </w:pPr>
          </w:p>
        </w:tc>
        <w:tc>
          <w:tcPr>
            <w:tcW w:w="810" w:type="pct"/>
            <w:shd w:val="clear" w:color="auto" w:fill="auto"/>
            <w:vAlign w:val="center"/>
          </w:tcPr>
          <w:p w14:paraId="4B192BDA" w14:textId="77777777" w:rsidR="00AC2BDD" w:rsidRDefault="00AC2BDD">
            <w:pPr>
              <w:rPr>
                <w:rFonts w:ascii="Times New Roman" w:hAnsi="Times New Roman" w:cs="Times New Roman"/>
              </w:rPr>
            </w:pPr>
          </w:p>
        </w:tc>
        <w:tc>
          <w:tcPr>
            <w:tcW w:w="489" w:type="pct"/>
            <w:shd w:val="clear" w:color="auto" w:fill="auto"/>
            <w:vAlign w:val="center"/>
          </w:tcPr>
          <w:p w14:paraId="4B192BDB" w14:textId="77777777" w:rsidR="00AC2BDD" w:rsidRDefault="00AC2BDD">
            <w:pPr>
              <w:rPr>
                <w:rFonts w:ascii="Times New Roman" w:hAnsi="Times New Roman" w:cs="Times New Roman"/>
              </w:rPr>
            </w:pPr>
          </w:p>
        </w:tc>
      </w:tr>
      <w:tr w:rsidR="00AC2BDD" w14:paraId="4B192BE3" w14:textId="77777777">
        <w:trPr>
          <w:trHeight w:val="288"/>
        </w:trPr>
        <w:tc>
          <w:tcPr>
            <w:tcW w:w="524" w:type="pct"/>
            <w:vMerge/>
            <w:vAlign w:val="center"/>
          </w:tcPr>
          <w:p w14:paraId="4B192BDD" w14:textId="77777777" w:rsidR="00AC2BDD" w:rsidRDefault="00AC2BDD">
            <w:pPr>
              <w:widowControl/>
              <w:rPr>
                <w:rFonts w:ascii="Times New Roman" w:hAnsi="Times New Roman" w:cs="Times New Roman"/>
                <w:sz w:val="15"/>
                <w:szCs w:val="15"/>
              </w:rPr>
            </w:pPr>
          </w:p>
        </w:tc>
        <w:tc>
          <w:tcPr>
            <w:tcW w:w="990" w:type="pct"/>
            <w:vMerge/>
            <w:vAlign w:val="center"/>
          </w:tcPr>
          <w:p w14:paraId="4B192BDE" w14:textId="77777777" w:rsidR="00AC2BDD" w:rsidRDefault="00AC2BDD">
            <w:pPr>
              <w:widowControl/>
              <w:rPr>
                <w:rFonts w:ascii="Times New Roman" w:hAnsi="Times New Roman" w:cs="Times New Roman"/>
                <w:sz w:val="15"/>
                <w:szCs w:val="15"/>
              </w:rPr>
            </w:pPr>
          </w:p>
        </w:tc>
        <w:tc>
          <w:tcPr>
            <w:tcW w:w="1278" w:type="pct"/>
            <w:vMerge w:val="restart"/>
            <w:shd w:val="clear" w:color="auto" w:fill="auto"/>
            <w:noWrap/>
            <w:vAlign w:val="center"/>
          </w:tcPr>
          <w:p w14:paraId="4B192BDF"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车道类型</w:t>
            </w:r>
            <w:proofErr w:type="spellEnd"/>
          </w:p>
        </w:tc>
        <w:tc>
          <w:tcPr>
            <w:tcW w:w="907" w:type="pct"/>
            <w:shd w:val="clear" w:color="auto" w:fill="auto"/>
            <w:noWrap/>
            <w:vAlign w:val="center"/>
          </w:tcPr>
          <w:p w14:paraId="4B192BE0"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客车道</w:t>
            </w:r>
            <w:proofErr w:type="spellEnd"/>
          </w:p>
        </w:tc>
        <w:tc>
          <w:tcPr>
            <w:tcW w:w="810" w:type="pct"/>
            <w:shd w:val="clear" w:color="auto" w:fill="auto"/>
            <w:noWrap/>
            <w:vAlign w:val="center"/>
          </w:tcPr>
          <w:p w14:paraId="4B192BE1"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c>
          <w:tcPr>
            <w:tcW w:w="489" w:type="pct"/>
            <w:shd w:val="clear" w:color="auto" w:fill="auto"/>
            <w:vAlign w:val="center"/>
          </w:tcPr>
          <w:p w14:paraId="4B192BE2"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r>
      <w:tr w:rsidR="00AC2BDD" w14:paraId="4B192BEA" w14:textId="77777777">
        <w:trPr>
          <w:trHeight w:val="288"/>
        </w:trPr>
        <w:tc>
          <w:tcPr>
            <w:tcW w:w="524" w:type="pct"/>
            <w:vMerge/>
            <w:vAlign w:val="center"/>
          </w:tcPr>
          <w:p w14:paraId="4B192BE4" w14:textId="77777777" w:rsidR="00AC2BDD" w:rsidRDefault="00AC2BDD">
            <w:pPr>
              <w:widowControl/>
              <w:rPr>
                <w:rFonts w:ascii="Times New Roman" w:hAnsi="Times New Roman" w:cs="Times New Roman"/>
                <w:sz w:val="15"/>
                <w:szCs w:val="15"/>
              </w:rPr>
            </w:pPr>
          </w:p>
        </w:tc>
        <w:tc>
          <w:tcPr>
            <w:tcW w:w="990" w:type="pct"/>
            <w:vMerge/>
            <w:vAlign w:val="center"/>
          </w:tcPr>
          <w:p w14:paraId="4B192BE5" w14:textId="77777777" w:rsidR="00AC2BDD" w:rsidRDefault="00AC2BDD">
            <w:pPr>
              <w:widowControl/>
              <w:rPr>
                <w:rFonts w:ascii="Times New Roman" w:hAnsi="Times New Roman" w:cs="Times New Roman"/>
                <w:sz w:val="15"/>
                <w:szCs w:val="15"/>
              </w:rPr>
            </w:pPr>
          </w:p>
        </w:tc>
        <w:tc>
          <w:tcPr>
            <w:tcW w:w="1278" w:type="pct"/>
            <w:vMerge/>
            <w:vAlign w:val="center"/>
          </w:tcPr>
          <w:p w14:paraId="4B192BE6" w14:textId="77777777" w:rsidR="00AC2BDD" w:rsidRDefault="00AC2BDD">
            <w:pPr>
              <w:widowControl/>
              <w:rPr>
                <w:rFonts w:ascii="Times New Roman" w:hAnsi="Times New Roman" w:cs="Times New Roman"/>
                <w:sz w:val="15"/>
                <w:szCs w:val="15"/>
              </w:rPr>
            </w:pPr>
          </w:p>
        </w:tc>
        <w:tc>
          <w:tcPr>
            <w:tcW w:w="907" w:type="pct"/>
            <w:shd w:val="clear" w:color="auto" w:fill="auto"/>
            <w:noWrap/>
            <w:vAlign w:val="center"/>
          </w:tcPr>
          <w:p w14:paraId="4B192BE7"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混行车道</w:t>
            </w:r>
            <w:proofErr w:type="spellEnd"/>
          </w:p>
        </w:tc>
        <w:tc>
          <w:tcPr>
            <w:tcW w:w="810" w:type="pct"/>
            <w:shd w:val="clear" w:color="auto" w:fill="auto"/>
            <w:noWrap/>
            <w:vAlign w:val="center"/>
          </w:tcPr>
          <w:p w14:paraId="4B192BE8"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c>
          <w:tcPr>
            <w:tcW w:w="489" w:type="pct"/>
            <w:shd w:val="clear" w:color="auto" w:fill="auto"/>
            <w:vAlign w:val="center"/>
          </w:tcPr>
          <w:p w14:paraId="4B192BE9"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r>
      <w:tr w:rsidR="00AC2BDD" w14:paraId="4B192BF1" w14:textId="77777777">
        <w:trPr>
          <w:trHeight w:val="288"/>
        </w:trPr>
        <w:tc>
          <w:tcPr>
            <w:tcW w:w="524" w:type="pct"/>
            <w:vMerge/>
            <w:vAlign w:val="center"/>
          </w:tcPr>
          <w:p w14:paraId="4B192BEB" w14:textId="77777777" w:rsidR="00AC2BDD" w:rsidRDefault="00AC2BDD">
            <w:pPr>
              <w:rPr>
                <w:rFonts w:ascii="Times New Roman" w:hAnsi="Times New Roman" w:cs="Times New Roman"/>
              </w:rPr>
            </w:pPr>
          </w:p>
        </w:tc>
        <w:tc>
          <w:tcPr>
            <w:tcW w:w="990" w:type="pct"/>
            <w:vMerge/>
            <w:vAlign w:val="center"/>
          </w:tcPr>
          <w:p w14:paraId="4B192BEC" w14:textId="77777777" w:rsidR="00AC2BDD" w:rsidRDefault="00AC2BDD">
            <w:pPr>
              <w:rPr>
                <w:rFonts w:ascii="Times New Roman" w:hAnsi="Times New Roman" w:cs="Times New Roman"/>
              </w:rPr>
            </w:pPr>
          </w:p>
        </w:tc>
        <w:tc>
          <w:tcPr>
            <w:tcW w:w="1278" w:type="pct"/>
            <w:vMerge/>
            <w:vAlign w:val="center"/>
          </w:tcPr>
          <w:p w14:paraId="4B192BED" w14:textId="77777777" w:rsidR="00AC2BDD" w:rsidRDefault="00AC2BDD">
            <w:pPr>
              <w:rPr>
                <w:rFonts w:ascii="Times New Roman" w:hAnsi="Times New Roman" w:cs="Times New Roman"/>
              </w:rPr>
            </w:pPr>
          </w:p>
        </w:tc>
        <w:tc>
          <w:tcPr>
            <w:tcW w:w="907" w:type="pct"/>
            <w:shd w:val="clear" w:color="auto" w:fill="auto"/>
            <w:noWrap/>
            <w:vAlign w:val="center"/>
          </w:tcPr>
          <w:p w14:paraId="4B192BEE" w14:textId="77777777" w:rsidR="00AC2BDD" w:rsidRDefault="00AC2BDD">
            <w:pPr>
              <w:rPr>
                <w:rFonts w:ascii="Times New Roman" w:hAnsi="Times New Roman" w:cs="Times New Roman"/>
              </w:rPr>
            </w:pPr>
          </w:p>
        </w:tc>
        <w:tc>
          <w:tcPr>
            <w:tcW w:w="810" w:type="pct"/>
            <w:shd w:val="clear" w:color="auto" w:fill="auto"/>
            <w:noWrap/>
            <w:vAlign w:val="center"/>
          </w:tcPr>
          <w:p w14:paraId="4B192BEF" w14:textId="77777777" w:rsidR="00AC2BDD" w:rsidRDefault="00AC2BDD">
            <w:pPr>
              <w:rPr>
                <w:rFonts w:ascii="Times New Roman" w:hAnsi="Times New Roman" w:cs="Times New Roman"/>
              </w:rPr>
            </w:pPr>
          </w:p>
        </w:tc>
        <w:tc>
          <w:tcPr>
            <w:tcW w:w="489" w:type="pct"/>
            <w:shd w:val="clear" w:color="auto" w:fill="auto"/>
            <w:vAlign w:val="center"/>
          </w:tcPr>
          <w:p w14:paraId="4B192BF0" w14:textId="77777777" w:rsidR="00AC2BDD" w:rsidRDefault="00AC2BDD">
            <w:pPr>
              <w:rPr>
                <w:rFonts w:ascii="Times New Roman" w:hAnsi="Times New Roman" w:cs="Times New Roman"/>
              </w:rPr>
            </w:pPr>
          </w:p>
        </w:tc>
      </w:tr>
      <w:tr w:rsidR="00AC2BDD" w14:paraId="4B192BF8" w14:textId="77777777">
        <w:trPr>
          <w:trHeight w:val="288"/>
        </w:trPr>
        <w:tc>
          <w:tcPr>
            <w:tcW w:w="524" w:type="pct"/>
            <w:vMerge/>
            <w:vAlign w:val="center"/>
          </w:tcPr>
          <w:p w14:paraId="4B192BF2" w14:textId="77777777" w:rsidR="00AC2BDD" w:rsidRDefault="00AC2BDD">
            <w:pPr>
              <w:rPr>
                <w:rFonts w:ascii="Times New Roman" w:hAnsi="Times New Roman" w:cs="Times New Roman"/>
              </w:rPr>
            </w:pPr>
          </w:p>
        </w:tc>
        <w:tc>
          <w:tcPr>
            <w:tcW w:w="990" w:type="pct"/>
            <w:vMerge/>
            <w:vAlign w:val="center"/>
          </w:tcPr>
          <w:p w14:paraId="4B192BF3" w14:textId="77777777" w:rsidR="00AC2BDD" w:rsidRDefault="00AC2BDD">
            <w:pPr>
              <w:rPr>
                <w:rFonts w:ascii="Times New Roman" w:hAnsi="Times New Roman" w:cs="Times New Roman"/>
              </w:rPr>
            </w:pPr>
          </w:p>
        </w:tc>
        <w:tc>
          <w:tcPr>
            <w:tcW w:w="1278" w:type="pct"/>
            <w:vMerge/>
            <w:vAlign w:val="center"/>
          </w:tcPr>
          <w:p w14:paraId="4B192BF4" w14:textId="77777777" w:rsidR="00AC2BDD" w:rsidRDefault="00AC2BDD">
            <w:pPr>
              <w:rPr>
                <w:rFonts w:ascii="Times New Roman" w:hAnsi="Times New Roman" w:cs="Times New Roman"/>
              </w:rPr>
            </w:pPr>
          </w:p>
        </w:tc>
        <w:tc>
          <w:tcPr>
            <w:tcW w:w="907" w:type="pct"/>
            <w:shd w:val="clear" w:color="auto" w:fill="auto"/>
            <w:noWrap/>
            <w:vAlign w:val="center"/>
          </w:tcPr>
          <w:p w14:paraId="4B192BF5" w14:textId="77777777" w:rsidR="00AC2BDD" w:rsidRDefault="00AC2BDD">
            <w:pPr>
              <w:rPr>
                <w:rFonts w:ascii="Times New Roman" w:hAnsi="Times New Roman" w:cs="Times New Roman"/>
              </w:rPr>
            </w:pPr>
          </w:p>
        </w:tc>
        <w:tc>
          <w:tcPr>
            <w:tcW w:w="810" w:type="pct"/>
            <w:shd w:val="clear" w:color="auto" w:fill="auto"/>
            <w:noWrap/>
            <w:vAlign w:val="center"/>
          </w:tcPr>
          <w:p w14:paraId="4B192BF6" w14:textId="77777777" w:rsidR="00AC2BDD" w:rsidRDefault="00AC2BDD">
            <w:pPr>
              <w:rPr>
                <w:rFonts w:ascii="Times New Roman" w:hAnsi="Times New Roman" w:cs="Times New Roman"/>
              </w:rPr>
            </w:pPr>
          </w:p>
        </w:tc>
        <w:tc>
          <w:tcPr>
            <w:tcW w:w="489" w:type="pct"/>
            <w:shd w:val="clear" w:color="auto" w:fill="auto"/>
            <w:vAlign w:val="center"/>
          </w:tcPr>
          <w:p w14:paraId="4B192BF7" w14:textId="77777777" w:rsidR="00AC2BDD" w:rsidRDefault="00AC2BDD">
            <w:pPr>
              <w:rPr>
                <w:rFonts w:ascii="Times New Roman" w:hAnsi="Times New Roman" w:cs="Times New Roman"/>
              </w:rPr>
            </w:pPr>
          </w:p>
        </w:tc>
      </w:tr>
      <w:tr w:rsidR="00AC2BDD" w14:paraId="4B192BFF" w14:textId="77777777">
        <w:trPr>
          <w:trHeight w:val="288"/>
        </w:trPr>
        <w:tc>
          <w:tcPr>
            <w:tcW w:w="524" w:type="pct"/>
            <w:vMerge/>
            <w:vAlign w:val="center"/>
          </w:tcPr>
          <w:p w14:paraId="4B192BF9" w14:textId="77777777" w:rsidR="00AC2BDD" w:rsidRDefault="00AC2BDD">
            <w:pPr>
              <w:rPr>
                <w:rFonts w:ascii="Times New Roman" w:hAnsi="Times New Roman" w:cs="Times New Roman"/>
              </w:rPr>
            </w:pPr>
          </w:p>
        </w:tc>
        <w:tc>
          <w:tcPr>
            <w:tcW w:w="990" w:type="pct"/>
            <w:vMerge/>
            <w:vAlign w:val="center"/>
          </w:tcPr>
          <w:p w14:paraId="4B192BFA" w14:textId="77777777" w:rsidR="00AC2BDD" w:rsidRDefault="00AC2BDD">
            <w:pPr>
              <w:rPr>
                <w:rFonts w:ascii="Times New Roman" w:hAnsi="Times New Roman" w:cs="Times New Roman"/>
              </w:rPr>
            </w:pPr>
          </w:p>
        </w:tc>
        <w:tc>
          <w:tcPr>
            <w:tcW w:w="1278" w:type="pct"/>
            <w:vMerge/>
            <w:vAlign w:val="center"/>
          </w:tcPr>
          <w:p w14:paraId="4B192BFB" w14:textId="77777777" w:rsidR="00AC2BDD" w:rsidRDefault="00AC2BDD">
            <w:pPr>
              <w:rPr>
                <w:rFonts w:ascii="Times New Roman" w:hAnsi="Times New Roman" w:cs="Times New Roman"/>
              </w:rPr>
            </w:pPr>
          </w:p>
        </w:tc>
        <w:tc>
          <w:tcPr>
            <w:tcW w:w="907" w:type="pct"/>
            <w:shd w:val="clear" w:color="auto" w:fill="auto"/>
            <w:noWrap/>
            <w:vAlign w:val="center"/>
          </w:tcPr>
          <w:p w14:paraId="4B192BFC" w14:textId="77777777" w:rsidR="00AC2BDD" w:rsidRDefault="00AC2BDD">
            <w:pPr>
              <w:rPr>
                <w:rFonts w:ascii="Times New Roman" w:hAnsi="Times New Roman" w:cs="Times New Roman"/>
              </w:rPr>
            </w:pPr>
          </w:p>
        </w:tc>
        <w:tc>
          <w:tcPr>
            <w:tcW w:w="810" w:type="pct"/>
            <w:shd w:val="clear" w:color="auto" w:fill="auto"/>
            <w:noWrap/>
            <w:vAlign w:val="center"/>
          </w:tcPr>
          <w:p w14:paraId="4B192BFD" w14:textId="77777777" w:rsidR="00AC2BDD" w:rsidRDefault="00AC2BDD">
            <w:pPr>
              <w:rPr>
                <w:rFonts w:ascii="Times New Roman" w:hAnsi="Times New Roman" w:cs="Times New Roman"/>
              </w:rPr>
            </w:pPr>
          </w:p>
        </w:tc>
        <w:tc>
          <w:tcPr>
            <w:tcW w:w="489" w:type="pct"/>
            <w:shd w:val="clear" w:color="auto" w:fill="auto"/>
            <w:vAlign w:val="center"/>
          </w:tcPr>
          <w:p w14:paraId="4B192BFE" w14:textId="77777777" w:rsidR="00AC2BDD" w:rsidRDefault="00AC2BDD">
            <w:pPr>
              <w:rPr>
                <w:rFonts w:ascii="Times New Roman" w:hAnsi="Times New Roman" w:cs="Times New Roman"/>
              </w:rPr>
            </w:pPr>
          </w:p>
        </w:tc>
      </w:tr>
      <w:tr w:rsidR="00AC2BDD" w14:paraId="4B192C06" w14:textId="77777777">
        <w:trPr>
          <w:trHeight w:val="288"/>
        </w:trPr>
        <w:tc>
          <w:tcPr>
            <w:tcW w:w="524" w:type="pct"/>
            <w:vMerge/>
            <w:vAlign w:val="center"/>
          </w:tcPr>
          <w:p w14:paraId="4B192C00" w14:textId="77777777" w:rsidR="00AC2BDD" w:rsidRDefault="00AC2BDD">
            <w:pPr>
              <w:rPr>
                <w:rFonts w:ascii="Times New Roman" w:hAnsi="Times New Roman" w:cs="Times New Roman"/>
              </w:rPr>
            </w:pPr>
          </w:p>
        </w:tc>
        <w:tc>
          <w:tcPr>
            <w:tcW w:w="990" w:type="pct"/>
            <w:vMerge/>
            <w:vAlign w:val="center"/>
          </w:tcPr>
          <w:p w14:paraId="4B192C01" w14:textId="77777777" w:rsidR="00AC2BDD" w:rsidRDefault="00AC2BDD">
            <w:pPr>
              <w:rPr>
                <w:rFonts w:ascii="Times New Roman" w:hAnsi="Times New Roman" w:cs="Times New Roman"/>
              </w:rPr>
            </w:pPr>
          </w:p>
        </w:tc>
        <w:tc>
          <w:tcPr>
            <w:tcW w:w="1278" w:type="pct"/>
            <w:vMerge/>
            <w:vAlign w:val="center"/>
          </w:tcPr>
          <w:p w14:paraId="4B192C02" w14:textId="77777777" w:rsidR="00AC2BDD" w:rsidRDefault="00AC2BDD">
            <w:pPr>
              <w:rPr>
                <w:rFonts w:ascii="Times New Roman" w:hAnsi="Times New Roman" w:cs="Times New Roman"/>
              </w:rPr>
            </w:pPr>
          </w:p>
        </w:tc>
        <w:tc>
          <w:tcPr>
            <w:tcW w:w="907" w:type="pct"/>
            <w:shd w:val="clear" w:color="auto" w:fill="auto"/>
            <w:noWrap/>
            <w:vAlign w:val="center"/>
          </w:tcPr>
          <w:p w14:paraId="4B192C03" w14:textId="77777777" w:rsidR="00AC2BDD" w:rsidRDefault="00AC2BDD">
            <w:pPr>
              <w:rPr>
                <w:rFonts w:ascii="Times New Roman" w:hAnsi="Times New Roman" w:cs="Times New Roman"/>
              </w:rPr>
            </w:pPr>
          </w:p>
        </w:tc>
        <w:tc>
          <w:tcPr>
            <w:tcW w:w="810" w:type="pct"/>
            <w:shd w:val="clear" w:color="auto" w:fill="auto"/>
            <w:noWrap/>
            <w:vAlign w:val="center"/>
          </w:tcPr>
          <w:p w14:paraId="4B192C04" w14:textId="77777777" w:rsidR="00AC2BDD" w:rsidRDefault="00AC2BDD">
            <w:pPr>
              <w:rPr>
                <w:rFonts w:ascii="Times New Roman" w:hAnsi="Times New Roman" w:cs="Times New Roman"/>
              </w:rPr>
            </w:pPr>
          </w:p>
        </w:tc>
        <w:tc>
          <w:tcPr>
            <w:tcW w:w="489" w:type="pct"/>
            <w:shd w:val="clear" w:color="auto" w:fill="auto"/>
            <w:vAlign w:val="center"/>
          </w:tcPr>
          <w:p w14:paraId="4B192C05" w14:textId="77777777" w:rsidR="00AC2BDD" w:rsidRDefault="00AC2BDD">
            <w:pPr>
              <w:rPr>
                <w:rFonts w:ascii="Times New Roman" w:hAnsi="Times New Roman" w:cs="Times New Roman"/>
              </w:rPr>
            </w:pPr>
          </w:p>
        </w:tc>
      </w:tr>
      <w:tr w:rsidR="00AC2BDD" w14:paraId="4B192C0D" w14:textId="77777777">
        <w:trPr>
          <w:trHeight w:val="288"/>
        </w:trPr>
        <w:tc>
          <w:tcPr>
            <w:tcW w:w="524" w:type="pct"/>
            <w:vMerge/>
            <w:vAlign w:val="center"/>
          </w:tcPr>
          <w:p w14:paraId="4B192C07" w14:textId="77777777" w:rsidR="00AC2BDD" w:rsidRDefault="00AC2BDD">
            <w:pPr>
              <w:rPr>
                <w:rFonts w:ascii="Times New Roman" w:hAnsi="Times New Roman" w:cs="Times New Roman"/>
              </w:rPr>
            </w:pPr>
          </w:p>
        </w:tc>
        <w:tc>
          <w:tcPr>
            <w:tcW w:w="990" w:type="pct"/>
            <w:vMerge/>
            <w:vAlign w:val="center"/>
          </w:tcPr>
          <w:p w14:paraId="4B192C08" w14:textId="77777777" w:rsidR="00AC2BDD" w:rsidRDefault="00AC2BDD">
            <w:pPr>
              <w:rPr>
                <w:rFonts w:ascii="Times New Roman" w:hAnsi="Times New Roman" w:cs="Times New Roman"/>
              </w:rPr>
            </w:pPr>
          </w:p>
        </w:tc>
        <w:tc>
          <w:tcPr>
            <w:tcW w:w="1278" w:type="pct"/>
            <w:vMerge/>
            <w:vAlign w:val="center"/>
          </w:tcPr>
          <w:p w14:paraId="4B192C09" w14:textId="77777777" w:rsidR="00AC2BDD" w:rsidRDefault="00AC2BDD">
            <w:pPr>
              <w:rPr>
                <w:rFonts w:ascii="Times New Roman" w:hAnsi="Times New Roman" w:cs="Times New Roman"/>
              </w:rPr>
            </w:pPr>
          </w:p>
        </w:tc>
        <w:tc>
          <w:tcPr>
            <w:tcW w:w="907" w:type="pct"/>
            <w:shd w:val="clear" w:color="auto" w:fill="auto"/>
            <w:noWrap/>
            <w:vAlign w:val="center"/>
          </w:tcPr>
          <w:p w14:paraId="4B192C0A" w14:textId="77777777" w:rsidR="00AC2BDD" w:rsidRDefault="00AC2BDD">
            <w:pPr>
              <w:rPr>
                <w:rFonts w:ascii="Times New Roman" w:hAnsi="Times New Roman" w:cs="Times New Roman"/>
              </w:rPr>
            </w:pPr>
          </w:p>
        </w:tc>
        <w:tc>
          <w:tcPr>
            <w:tcW w:w="810" w:type="pct"/>
            <w:shd w:val="clear" w:color="auto" w:fill="auto"/>
            <w:noWrap/>
            <w:vAlign w:val="center"/>
          </w:tcPr>
          <w:p w14:paraId="4B192C0B" w14:textId="77777777" w:rsidR="00AC2BDD" w:rsidRDefault="00AC2BDD">
            <w:pPr>
              <w:rPr>
                <w:rFonts w:ascii="Times New Roman" w:hAnsi="Times New Roman" w:cs="Times New Roman"/>
              </w:rPr>
            </w:pPr>
          </w:p>
        </w:tc>
        <w:tc>
          <w:tcPr>
            <w:tcW w:w="489" w:type="pct"/>
            <w:shd w:val="clear" w:color="auto" w:fill="auto"/>
            <w:vAlign w:val="center"/>
          </w:tcPr>
          <w:p w14:paraId="4B192C0C" w14:textId="77777777" w:rsidR="00AC2BDD" w:rsidRDefault="00AC2BDD">
            <w:pPr>
              <w:rPr>
                <w:rFonts w:ascii="Times New Roman" w:hAnsi="Times New Roman" w:cs="Times New Roman"/>
              </w:rPr>
            </w:pPr>
          </w:p>
        </w:tc>
      </w:tr>
      <w:tr w:rsidR="00AC2BDD" w14:paraId="4B192C14" w14:textId="77777777">
        <w:trPr>
          <w:trHeight w:val="288"/>
        </w:trPr>
        <w:tc>
          <w:tcPr>
            <w:tcW w:w="524" w:type="pct"/>
            <w:vMerge/>
            <w:vAlign w:val="center"/>
          </w:tcPr>
          <w:p w14:paraId="4B192C0E" w14:textId="77777777" w:rsidR="00AC2BDD" w:rsidRDefault="00AC2BDD">
            <w:pPr>
              <w:rPr>
                <w:rFonts w:ascii="Times New Roman" w:hAnsi="Times New Roman" w:cs="Times New Roman"/>
              </w:rPr>
            </w:pPr>
          </w:p>
        </w:tc>
        <w:tc>
          <w:tcPr>
            <w:tcW w:w="990" w:type="pct"/>
            <w:vMerge/>
            <w:vAlign w:val="center"/>
          </w:tcPr>
          <w:p w14:paraId="4B192C0F" w14:textId="77777777" w:rsidR="00AC2BDD" w:rsidRDefault="00AC2BDD">
            <w:pPr>
              <w:rPr>
                <w:rFonts w:ascii="Times New Roman" w:hAnsi="Times New Roman" w:cs="Times New Roman"/>
              </w:rPr>
            </w:pPr>
          </w:p>
        </w:tc>
        <w:tc>
          <w:tcPr>
            <w:tcW w:w="1278" w:type="pct"/>
            <w:vMerge/>
            <w:vAlign w:val="center"/>
          </w:tcPr>
          <w:p w14:paraId="4B192C10" w14:textId="77777777" w:rsidR="00AC2BDD" w:rsidRDefault="00AC2BDD">
            <w:pPr>
              <w:rPr>
                <w:rFonts w:ascii="Times New Roman" w:hAnsi="Times New Roman" w:cs="Times New Roman"/>
              </w:rPr>
            </w:pPr>
          </w:p>
        </w:tc>
        <w:tc>
          <w:tcPr>
            <w:tcW w:w="907" w:type="pct"/>
            <w:shd w:val="clear" w:color="auto" w:fill="auto"/>
            <w:noWrap/>
            <w:vAlign w:val="center"/>
          </w:tcPr>
          <w:p w14:paraId="4B192C11" w14:textId="77777777" w:rsidR="00AC2BDD" w:rsidRDefault="00AC2BDD">
            <w:pPr>
              <w:rPr>
                <w:rFonts w:ascii="Times New Roman" w:hAnsi="Times New Roman" w:cs="Times New Roman"/>
              </w:rPr>
            </w:pPr>
          </w:p>
        </w:tc>
        <w:tc>
          <w:tcPr>
            <w:tcW w:w="810" w:type="pct"/>
            <w:shd w:val="clear" w:color="auto" w:fill="auto"/>
            <w:noWrap/>
            <w:vAlign w:val="center"/>
          </w:tcPr>
          <w:p w14:paraId="4B192C12" w14:textId="77777777" w:rsidR="00AC2BDD" w:rsidRDefault="00AC2BDD">
            <w:pPr>
              <w:rPr>
                <w:rFonts w:ascii="Times New Roman" w:hAnsi="Times New Roman" w:cs="Times New Roman"/>
              </w:rPr>
            </w:pPr>
          </w:p>
        </w:tc>
        <w:tc>
          <w:tcPr>
            <w:tcW w:w="489" w:type="pct"/>
            <w:shd w:val="clear" w:color="auto" w:fill="auto"/>
            <w:vAlign w:val="center"/>
          </w:tcPr>
          <w:p w14:paraId="4B192C13" w14:textId="77777777" w:rsidR="00AC2BDD" w:rsidRDefault="00AC2BDD">
            <w:pPr>
              <w:rPr>
                <w:rFonts w:ascii="Times New Roman" w:hAnsi="Times New Roman" w:cs="Times New Roman"/>
              </w:rPr>
            </w:pPr>
          </w:p>
        </w:tc>
      </w:tr>
      <w:tr w:rsidR="00AC2BDD" w14:paraId="4B192C1B" w14:textId="77777777">
        <w:trPr>
          <w:trHeight w:val="288"/>
        </w:trPr>
        <w:tc>
          <w:tcPr>
            <w:tcW w:w="524" w:type="pct"/>
            <w:vMerge/>
            <w:vAlign w:val="center"/>
          </w:tcPr>
          <w:p w14:paraId="4B192C15" w14:textId="77777777" w:rsidR="00AC2BDD" w:rsidRDefault="00AC2BDD">
            <w:pPr>
              <w:widowControl/>
              <w:rPr>
                <w:rFonts w:ascii="Times New Roman" w:hAnsi="Times New Roman" w:cs="Times New Roman"/>
                <w:sz w:val="15"/>
                <w:szCs w:val="15"/>
              </w:rPr>
            </w:pPr>
          </w:p>
        </w:tc>
        <w:tc>
          <w:tcPr>
            <w:tcW w:w="990" w:type="pct"/>
            <w:vMerge/>
            <w:vAlign w:val="center"/>
          </w:tcPr>
          <w:p w14:paraId="4B192C16" w14:textId="77777777" w:rsidR="00AC2BDD" w:rsidRDefault="00AC2BDD">
            <w:pPr>
              <w:widowControl/>
              <w:rPr>
                <w:rFonts w:ascii="Times New Roman" w:hAnsi="Times New Roman" w:cs="Times New Roman"/>
                <w:sz w:val="15"/>
                <w:szCs w:val="15"/>
              </w:rPr>
            </w:pPr>
          </w:p>
        </w:tc>
        <w:tc>
          <w:tcPr>
            <w:tcW w:w="1278" w:type="pct"/>
            <w:vMerge w:val="restart"/>
            <w:shd w:val="clear" w:color="auto" w:fill="auto"/>
            <w:noWrap/>
            <w:vAlign w:val="center"/>
          </w:tcPr>
          <w:p w14:paraId="4B192C17"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车道数</w:t>
            </w:r>
            <w:proofErr w:type="spellEnd"/>
          </w:p>
        </w:tc>
        <w:tc>
          <w:tcPr>
            <w:tcW w:w="907" w:type="pct"/>
            <w:shd w:val="clear" w:color="auto" w:fill="auto"/>
            <w:noWrap/>
            <w:vAlign w:val="center"/>
          </w:tcPr>
          <w:p w14:paraId="4B192C18"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同向双车道</w:t>
            </w:r>
            <w:proofErr w:type="spellEnd"/>
          </w:p>
        </w:tc>
        <w:tc>
          <w:tcPr>
            <w:tcW w:w="810" w:type="pct"/>
            <w:shd w:val="clear" w:color="auto" w:fill="auto"/>
            <w:noWrap/>
            <w:vAlign w:val="center"/>
          </w:tcPr>
          <w:p w14:paraId="4B192C19"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c>
          <w:tcPr>
            <w:tcW w:w="489" w:type="pct"/>
            <w:shd w:val="clear" w:color="auto" w:fill="auto"/>
            <w:vAlign w:val="center"/>
          </w:tcPr>
          <w:p w14:paraId="4B192C1A"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r>
      <w:tr w:rsidR="00AC2BDD" w14:paraId="4B192C22" w14:textId="77777777">
        <w:trPr>
          <w:trHeight w:val="288"/>
        </w:trPr>
        <w:tc>
          <w:tcPr>
            <w:tcW w:w="524" w:type="pct"/>
            <w:vMerge/>
            <w:vAlign w:val="center"/>
          </w:tcPr>
          <w:p w14:paraId="4B192C1C" w14:textId="77777777" w:rsidR="00AC2BDD" w:rsidRDefault="00AC2BDD">
            <w:pPr>
              <w:widowControl/>
              <w:rPr>
                <w:rFonts w:ascii="Times New Roman" w:hAnsi="Times New Roman" w:cs="Times New Roman"/>
                <w:sz w:val="15"/>
                <w:szCs w:val="15"/>
              </w:rPr>
            </w:pPr>
          </w:p>
        </w:tc>
        <w:tc>
          <w:tcPr>
            <w:tcW w:w="990" w:type="pct"/>
            <w:vMerge/>
            <w:vAlign w:val="center"/>
          </w:tcPr>
          <w:p w14:paraId="4B192C1D" w14:textId="77777777" w:rsidR="00AC2BDD" w:rsidRDefault="00AC2BDD">
            <w:pPr>
              <w:widowControl/>
              <w:rPr>
                <w:rFonts w:ascii="Times New Roman" w:hAnsi="Times New Roman" w:cs="Times New Roman"/>
                <w:sz w:val="15"/>
                <w:szCs w:val="15"/>
              </w:rPr>
            </w:pPr>
          </w:p>
        </w:tc>
        <w:tc>
          <w:tcPr>
            <w:tcW w:w="1278" w:type="pct"/>
            <w:vMerge/>
            <w:vAlign w:val="center"/>
          </w:tcPr>
          <w:p w14:paraId="4B192C1E" w14:textId="77777777" w:rsidR="00AC2BDD" w:rsidRDefault="00AC2BDD">
            <w:pPr>
              <w:widowControl/>
              <w:rPr>
                <w:rFonts w:ascii="Times New Roman" w:hAnsi="Times New Roman" w:cs="Times New Roman"/>
                <w:sz w:val="15"/>
                <w:szCs w:val="15"/>
              </w:rPr>
            </w:pPr>
          </w:p>
        </w:tc>
        <w:tc>
          <w:tcPr>
            <w:tcW w:w="907" w:type="pct"/>
            <w:shd w:val="clear" w:color="auto" w:fill="auto"/>
            <w:noWrap/>
            <w:vAlign w:val="center"/>
          </w:tcPr>
          <w:p w14:paraId="4B192C1F"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同向多车道</w:t>
            </w:r>
            <w:proofErr w:type="spellEnd"/>
          </w:p>
        </w:tc>
        <w:tc>
          <w:tcPr>
            <w:tcW w:w="810" w:type="pct"/>
            <w:shd w:val="clear" w:color="auto" w:fill="auto"/>
            <w:noWrap/>
            <w:vAlign w:val="center"/>
          </w:tcPr>
          <w:p w14:paraId="4B192C20"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c>
          <w:tcPr>
            <w:tcW w:w="489" w:type="pct"/>
            <w:shd w:val="clear" w:color="auto" w:fill="auto"/>
            <w:vAlign w:val="center"/>
          </w:tcPr>
          <w:p w14:paraId="4B192C21"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r>
      <w:tr w:rsidR="00AC2BDD" w14:paraId="4B192C29" w14:textId="77777777">
        <w:trPr>
          <w:trHeight w:val="288"/>
        </w:trPr>
        <w:tc>
          <w:tcPr>
            <w:tcW w:w="524" w:type="pct"/>
            <w:vMerge/>
            <w:vAlign w:val="center"/>
          </w:tcPr>
          <w:p w14:paraId="4B192C23" w14:textId="77777777" w:rsidR="00AC2BDD" w:rsidRDefault="00AC2BDD">
            <w:pPr>
              <w:rPr>
                <w:rFonts w:ascii="Times New Roman" w:hAnsi="Times New Roman" w:cs="Times New Roman"/>
              </w:rPr>
            </w:pPr>
          </w:p>
        </w:tc>
        <w:tc>
          <w:tcPr>
            <w:tcW w:w="990" w:type="pct"/>
            <w:vMerge/>
            <w:vAlign w:val="center"/>
          </w:tcPr>
          <w:p w14:paraId="4B192C24" w14:textId="77777777" w:rsidR="00AC2BDD" w:rsidRDefault="00AC2BDD">
            <w:pPr>
              <w:rPr>
                <w:rFonts w:ascii="Times New Roman" w:hAnsi="Times New Roman" w:cs="Times New Roman"/>
              </w:rPr>
            </w:pPr>
          </w:p>
        </w:tc>
        <w:tc>
          <w:tcPr>
            <w:tcW w:w="1278" w:type="pct"/>
            <w:vMerge/>
            <w:vAlign w:val="center"/>
          </w:tcPr>
          <w:p w14:paraId="4B192C25" w14:textId="77777777" w:rsidR="00AC2BDD" w:rsidRDefault="00AC2BDD">
            <w:pPr>
              <w:rPr>
                <w:rFonts w:ascii="Times New Roman" w:hAnsi="Times New Roman" w:cs="Times New Roman"/>
              </w:rPr>
            </w:pPr>
          </w:p>
        </w:tc>
        <w:tc>
          <w:tcPr>
            <w:tcW w:w="907" w:type="pct"/>
            <w:shd w:val="clear" w:color="auto" w:fill="auto"/>
            <w:noWrap/>
            <w:vAlign w:val="center"/>
          </w:tcPr>
          <w:p w14:paraId="4B192C26" w14:textId="77777777" w:rsidR="00AC2BDD" w:rsidRDefault="00AC2BDD">
            <w:pPr>
              <w:rPr>
                <w:rFonts w:ascii="Times New Roman" w:hAnsi="Times New Roman" w:cs="Times New Roman"/>
              </w:rPr>
            </w:pPr>
          </w:p>
        </w:tc>
        <w:tc>
          <w:tcPr>
            <w:tcW w:w="810" w:type="pct"/>
            <w:shd w:val="clear" w:color="auto" w:fill="auto"/>
            <w:noWrap/>
            <w:vAlign w:val="center"/>
          </w:tcPr>
          <w:p w14:paraId="4B192C27" w14:textId="77777777" w:rsidR="00AC2BDD" w:rsidRDefault="00AC2BDD">
            <w:pPr>
              <w:rPr>
                <w:rFonts w:ascii="Times New Roman" w:hAnsi="Times New Roman" w:cs="Times New Roman"/>
              </w:rPr>
            </w:pPr>
          </w:p>
        </w:tc>
        <w:tc>
          <w:tcPr>
            <w:tcW w:w="489" w:type="pct"/>
            <w:shd w:val="clear" w:color="auto" w:fill="auto"/>
            <w:vAlign w:val="center"/>
          </w:tcPr>
          <w:p w14:paraId="4B192C28" w14:textId="77777777" w:rsidR="00AC2BDD" w:rsidRDefault="00AC2BDD">
            <w:pPr>
              <w:rPr>
                <w:rFonts w:ascii="Times New Roman" w:hAnsi="Times New Roman" w:cs="Times New Roman"/>
              </w:rPr>
            </w:pPr>
          </w:p>
        </w:tc>
      </w:tr>
      <w:tr w:rsidR="00AC2BDD" w14:paraId="4B192C30" w14:textId="77777777">
        <w:trPr>
          <w:trHeight w:val="288"/>
        </w:trPr>
        <w:tc>
          <w:tcPr>
            <w:tcW w:w="524" w:type="pct"/>
            <w:vMerge/>
            <w:vAlign w:val="center"/>
          </w:tcPr>
          <w:p w14:paraId="4B192C2A" w14:textId="77777777" w:rsidR="00AC2BDD" w:rsidRDefault="00AC2BDD">
            <w:pPr>
              <w:rPr>
                <w:rFonts w:ascii="Times New Roman" w:hAnsi="Times New Roman" w:cs="Times New Roman"/>
              </w:rPr>
            </w:pPr>
          </w:p>
        </w:tc>
        <w:tc>
          <w:tcPr>
            <w:tcW w:w="990" w:type="pct"/>
            <w:vMerge/>
            <w:vAlign w:val="center"/>
          </w:tcPr>
          <w:p w14:paraId="4B192C2B" w14:textId="77777777" w:rsidR="00AC2BDD" w:rsidRDefault="00AC2BDD">
            <w:pPr>
              <w:rPr>
                <w:rFonts w:ascii="Times New Roman" w:hAnsi="Times New Roman" w:cs="Times New Roman"/>
              </w:rPr>
            </w:pPr>
          </w:p>
        </w:tc>
        <w:tc>
          <w:tcPr>
            <w:tcW w:w="1278" w:type="pct"/>
            <w:vMerge/>
            <w:vAlign w:val="center"/>
          </w:tcPr>
          <w:p w14:paraId="4B192C2C" w14:textId="77777777" w:rsidR="00AC2BDD" w:rsidRDefault="00AC2BDD">
            <w:pPr>
              <w:rPr>
                <w:rFonts w:ascii="Times New Roman" w:hAnsi="Times New Roman" w:cs="Times New Roman"/>
              </w:rPr>
            </w:pPr>
          </w:p>
        </w:tc>
        <w:tc>
          <w:tcPr>
            <w:tcW w:w="907" w:type="pct"/>
            <w:shd w:val="clear" w:color="auto" w:fill="auto"/>
            <w:noWrap/>
            <w:vAlign w:val="center"/>
          </w:tcPr>
          <w:p w14:paraId="4B192C2D" w14:textId="77777777" w:rsidR="00AC2BDD" w:rsidRDefault="00AC2BDD">
            <w:pPr>
              <w:rPr>
                <w:rFonts w:ascii="Times New Roman" w:hAnsi="Times New Roman" w:cs="Times New Roman"/>
              </w:rPr>
            </w:pPr>
          </w:p>
        </w:tc>
        <w:tc>
          <w:tcPr>
            <w:tcW w:w="810" w:type="pct"/>
            <w:shd w:val="clear" w:color="auto" w:fill="auto"/>
            <w:noWrap/>
            <w:vAlign w:val="center"/>
          </w:tcPr>
          <w:p w14:paraId="4B192C2E" w14:textId="77777777" w:rsidR="00AC2BDD" w:rsidRDefault="00AC2BDD">
            <w:pPr>
              <w:rPr>
                <w:rFonts w:ascii="Times New Roman" w:hAnsi="Times New Roman" w:cs="Times New Roman"/>
              </w:rPr>
            </w:pPr>
          </w:p>
        </w:tc>
        <w:tc>
          <w:tcPr>
            <w:tcW w:w="489" w:type="pct"/>
            <w:shd w:val="clear" w:color="auto" w:fill="auto"/>
            <w:vAlign w:val="center"/>
          </w:tcPr>
          <w:p w14:paraId="4B192C2F" w14:textId="77777777" w:rsidR="00AC2BDD" w:rsidRDefault="00AC2BDD">
            <w:pPr>
              <w:rPr>
                <w:rFonts w:ascii="Times New Roman" w:hAnsi="Times New Roman" w:cs="Times New Roman"/>
              </w:rPr>
            </w:pPr>
          </w:p>
        </w:tc>
      </w:tr>
      <w:tr w:rsidR="00AC2BDD" w14:paraId="4B192C37" w14:textId="77777777">
        <w:trPr>
          <w:trHeight w:val="288"/>
        </w:trPr>
        <w:tc>
          <w:tcPr>
            <w:tcW w:w="524" w:type="pct"/>
            <w:vMerge/>
            <w:vAlign w:val="center"/>
          </w:tcPr>
          <w:p w14:paraId="4B192C31" w14:textId="77777777" w:rsidR="00AC2BDD" w:rsidRDefault="00AC2BDD">
            <w:pPr>
              <w:rPr>
                <w:rFonts w:ascii="Times New Roman" w:hAnsi="Times New Roman" w:cs="Times New Roman"/>
              </w:rPr>
            </w:pPr>
          </w:p>
        </w:tc>
        <w:tc>
          <w:tcPr>
            <w:tcW w:w="990" w:type="pct"/>
            <w:vMerge/>
            <w:vAlign w:val="center"/>
          </w:tcPr>
          <w:p w14:paraId="4B192C32" w14:textId="77777777" w:rsidR="00AC2BDD" w:rsidRDefault="00AC2BDD">
            <w:pPr>
              <w:rPr>
                <w:rFonts w:ascii="Times New Roman" w:hAnsi="Times New Roman" w:cs="Times New Roman"/>
              </w:rPr>
            </w:pPr>
          </w:p>
        </w:tc>
        <w:tc>
          <w:tcPr>
            <w:tcW w:w="1278" w:type="pct"/>
            <w:vMerge/>
            <w:vAlign w:val="center"/>
          </w:tcPr>
          <w:p w14:paraId="4B192C33" w14:textId="77777777" w:rsidR="00AC2BDD" w:rsidRDefault="00AC2BDD">
            <w:pPr>
              <w:rPr>
                <w:rFonts w:ascii="Times New Roman" w:hAnsi="Times New Roman" w:cs="Times New Roman"/>
              </w:rPr>
            </w:pPr>
          </w:p>
        </w:tc>
        <w:tc>
          <w:tcPr>
            <w:tcW w:w="907" w:type="pct"/>
            <w:shd w:val="clear" w:color="auto" w:fill="auto"/>
            <w:noWrap/>
            <w:vAlign w:val="center"/>
          </w:tcPr>
          <w:p w14:paraId="4B192C34" w14:textId="77777777" w:rsidR="00AC2BDD" w:rsidRDefault="00AC2BDD">
            <w:pPr>
              <w:rPr>
                <w:rFonts w:ascii="Times New Roman" w:hAnsi="Times New Roman" w:cs="Times New Roman"/>
              </w:rPr>
            </w:pPr>
          </w:p>
        </w:tc>
        <w:tc>
          <w:tcPr>
            <w:tcW w:w="810" w:type="pct"/>
            <w:shd w:val="clear" w:color="auto" w:fill="auto"/>
            <w:noWrap/>
            <w:vAlign w:val="center"/>
          </w:tcPr>
          <w:p w14:paraId="4B192C35" w14:textId="77777777" w:rsidR="00AC2BDD" w:rsidRDefault="00AC2BDD">
            <w:pPr>
              <w:rPr>
                <w:rFonts w:ascii="Times New Roman" w:hAnsi="Times New Roman" w:cs="Times New Roman"/>
              </w:rPr>
            </w:pPr>
          </w:p>
        </w:tc>
        <w:tc>
          <w:tcPr>
            <w:tcW w:w="489" w:type="pct"/>
            <w:shd w:val="clear" w:color="auto" w:fill="auto"/>
            <w:vAlign w:val="center"/>
          </w:tcPr>
          <w:p w14:paraId="4B192C36" w14:textId="77777777" w:rsidR="00AC2BDD" w:rsidRDefault="00AC2BDD">
            <w:pPr>
              <w:rPr>
                <w:rFonts w:ascii="Times New Roman" w:hAnsi="Times New Roman" w:cs="Times New Roman"/>
              </w:rPr>
            </w:pPr>
          </w:p>
        </w:tc>
      </w:tr>
      <w:tr w:rsidR="00AC2BDD" w14:paraId="4B192C3E" w14:textId="77777777">
        <w:trPr>
          <w:trHeight w:val="288"/>
        </w:trPr>
        <w:tc>
          <w:tcPr>
            <w:tcW w:w="524" w:type="pct"/>
            <w:vMerge/>
            <w:vAlign w:val="center"/>
          </w:tcPr>
          <w:p w14:paraId="4B192C38" w14:textId="77777777" w:rsidR="00AC2BDD" w:rsidRDefault="00AC2BDD">
            <w:pPr>
              <w:rPr>
                <w:rFonts w:ascii="Times New Roman" w:hAnsi="Times New Roman" w:cs="Times New Roman"/>
              </w:rPr>
            </w:pPr>
          </w:p>
        </w:tc>
        <w:tc>
          <w:tcPr>
            <w:tcW w:w="990" w:type="pct"/>
            <w:vMerge/>
            <w:vAlign w:val="center"/>
          </w:tcPr>
          <w:p w14:paraId="4B192C39" w14:textId="77777777" w:rsidR="00AC2BDD" w:rsidRDefault="00AC2BDD">
            <w:pPr>
              <w:rPr>
                <w:rFonts w:ascii="Times New Roman" w:hAnsi="Times New Roman" w:cs="Times New Roman"/>
              </w:rPr>
            </w:pPr>
          </w:p>
        </w:tc>
        <w:tc>
          <w:tcPr>
            <w:tcW w:w="1278" w:type="pct"/>
            <w:vMerge/>
            <w:vAlign w:val="center"/>
          </w:tcPr>
          <w:p w14:paraId="4B192C3A" w14:textId="77777777" w:rsidR="00AC2BDD" w:rsidRDefault="00AC2BDD">
            <w:pPr>
              <w:rPr>
                <w:rFonts w:ascii="Times New Roman" w:hAnsi="Times New Roman" w:cs="Times New Roman"/>
              </w:rPr>
            </w:pPr>
          </w:p>
        </w:tc>
        <w:tc>
          <w:tcPr>
            <w:tcW w:w="907" w:type="pct"/>
            <w:shd w:val="clear" w:color="auto" w:fill="auto"/>
            <w:noWrap/>
            <w:vAlign w:val="center"/>
          </w:tcPr>
          <w:p w14:paraId="4B192C3B" w14:textId="77777777" w:rsidR="00AC2BDD" w:rsidRDefault="00AC2BDD">
            <w:pPr>
              <w:rPr>
                <w:rFonts w:ascii="Times New Roman" w:hAnsi="Times New Roman" w:cs="Times New Roman"/>
              </w:rPr>
            </w:pPr>
          </w:p>
        </w:tc>
        <w:tc>
          <w:tcPr>
            <w:tcW w:w="810" w:type="pct"/>
            <w:shd w:val="clear" w:color="auto" w:fill="auto"/>
            <w:noWrap/>
            <w:vAlign w:val="center"/>
          </w:tcPr>
          <w:p w14:paraId="4B192C3C" w14:textId="77777777" w:rsidR="00AC2BDD" w:rsidRDefault="00AC2BDD">
            <w:pPr>
              <w:rPr>
                <w:rFonts w:ascii="Times New Roman" w:hAnsi="Times New Roman" w:cs="Times New Roman"/>
              </w:rPr>
            </w:pPr>
          </w:p>
        </w:tc>
        <w:tc>
          <w:tcPr>
            <w:tcW w:w="489" w:type="pct"/>
            <w:shd w:val="clear" w:color="auto" w:fill="auto"/>
            <w:vAlign w:val="center"/>
          </w:tcPr>
          <w:p w14:paraId="4B192C3D" w14:textId="77777777" w:rsidR="00AC2BDD" w:rsidRDefault="00AC2BDD">
            <w:pPr>
              <w:rPr>
                <w:rFonts w:ascii="Times New Roman" w:hAnsi="Times New Roman" w:cs="Times New Roman"/>
              </w:rPr>
            </w:pPr>
          </w:p>
        </w:tc>
      </w:tr>
      <w:tr w:rsidR="00AC2BDD" w14:paraId="4B192C45" w14:textId="77777777">
        <w:trPr>
          <w:trHeight w:val="288"/>
        </w:trPr>
        <w:tc>
          <w:tcPr>
            <w:tcW w:w="524" w:type="pct"/>
            <w:vMerge/>
            <w:vAlign w:val="center"/>
          </w:tcPr>
          <w:p w14:paraId="4B192C3F" w14:textId="77777777" w:rsidR="00AC2BDD" w:rsidRDefault="00AC2BDD">
            <w:pPr>
              <w:widowControl/>
              <w:rPr>
                <w:rFonts w:ascii="Times New Roman" w:hAnsi="Times New Roman" w:cs="Times New Roman"/>
                <w:sz w:val="15"/>
                <w:szCs w:val="15"/>
              </w:rPr>
            </w:pPr>
          </w:p>
        </w:tc>
        <w:tc>
          <w:tcPr>
            <w:tcW w:w="990" w:type="pct"/>
            <w:vMerge w:val="restart"/>
            <w:shd w:val="clear" w:color="auto" w:fill="auto"/>
            <w:vAlign w:val="center"/>
          </w:tcPr>
          <w:p w14:paraId="4B192C40"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道路类型</w:t>
            </w:r>
            <w:proofErr w:type="spellEnd"/>
          </w:p>
        </w:tc>
        <w:tc>
          <w:tcPr>
            <w:tcW w:w="1278" w:type="pct"/>
            <w:vMerge w:val="restart"/>
            <w:shd w:val="clear" w:color="auto" w:fill="auto"/>
            <w:vAlign w:val="center"/>
          </w:tcPr>
          <w:p w14:paraId="4B192C41"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停车区域</w:t>
            </w:r>
            <w:proofErr w:type="spellEnd"/>
          </w:p>
        </w:tc>
        <w:tc>
          <w:tcPr>
            <w:tcW w:w="907" w:type="pct"/>
            <w:shd w:val="clear" w:color="auto" w:fill="auto"/>
            <w:vAlign w:val="center"/>
          </w:tcPr>
          <w:p w14:paraId="4B192C42"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服务区</w:t>
            </w:r>
            <w:proofErr w:type="spellEnd"/>
            <w:r>
              <w:rPr>
                <w:rFonts w:ascii="Times New Roman" w:hAnsi="Times New Roman" w:cs="Times New Roman"/>
                <w:sz w:val="15"/>
                <w:szCs w:val="15"/>
              </w:rPr>
              <w:t>/</w:t>
            </w:r>
            <w:proofErr w:type="spellStart"/>
            <w:r>
              <w:rPr>
                <w:rFonts w:ascii="Times New Roman" w:hAnsi="Times New Roman" w:cs="Times New Roman"/>
                <w:sz w:val="15"/>
                <w:szCs w:val="15"/>
              </w:rPr>
              <w:t>停车区</w:t>
            </w:r>
            <w:proofErr w:type="spellEnd"/>
          </w:p>
        </w:tc>
        <w:tc>
          <w:tcPr>
            <w:tcW w:w="810" w:type="pct"/>
            <w:shd w:val="clear" w:color="auto" w:fill="auto"/>
            <w:noWrap/>
            <w:vAlign w:val="center"/>
          </w:tcPr>
          <w:p w14:paraId="4B192C43"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c>
          <w:tcPr>
            <w:tcW w:w="489" w:type="pct"/>
            <w:shd w:val="clear" w:color="auto" w:fill="auto"/>
            <w:vAlign w:val="center"/>
          </w:tcPr>
          <w:p w14:paraId="4B192C44"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r>
      <w:tr w:rsidR="00AC2BDD" w14:paraId="4B192C4C" w14:textId="77777777">
        <w:trPr>
          <w:trHeight w:val="288"/>
        </w:trPr>
        <w:tc>
          <w:tcPr>
            <w:tcW w:w="524" w:type="pct"/>
            <w:vMerge/>
            <w:vAlign w:val="center"/>
          </w:tcPr>
          <w:p w14:paraId="4B192C46" w14:textId="77777777" w:rsidR="00AC2BDD" w:rsidRDefault="00AC2BDD">
            <w:pPr>
              <w:rPr>
                <w:rFonts w:ascii="Times New Roman" w:hAnsi="Times New Roman" w:cs="Times New Roman"/>
              </w:rPr>
            </w:pPr>
          </w:p>
        </w:tc>
        <w:tc>
          <w:tcPr>
            <w:tcW w:w="990" w:type="pct"/>
            <w:vMerge/>
            <w:vAlign w:val="center"/>
          </w:tcPr>
          <w:p w14:paraId="4B192C47" w14:textId="77777777" w:rsidR="00AC2BDD" w:rsidRDefault="00AC2BDD">
            <w:pPr>
              <w:rPr>
                <w:rFonts w:ascii="Times New Roman" w:hAnsi="Times New Roman" w:cs="Times New Roman"/>
              </w:rPr>
            </w:pPr>
          </w:p>
        </w:tc>
        <w:tc>
          <w:tcPr>
            <w:tcW w:w="1278" w:type="pct"/>
            <w:vMerge/>
            <w:vAlign w:val="center"/>
          </w:tcPr>
          <w:p w14:paraId="4B192C48" w14:textId="77777777" w:rsidR="00AC2BDD" w:rsidRDefault="00AC2BDD">
            <w:pPr>
              <w:rPr>
                <w:rFonts w:ascii="Times New Roman" w:hAnsi="Times New Roman" w:cs="Times New Roman"/>
              </w:rPr>
            </w:pPr>
          </w:p>
        </w:tc>
        <w:tc>
          <w:tcPr>
            <w:tcW w:w="907" w:type="pct"/>
            <w:shd w:val="clear" w:color="auto" w:fill="auto"/>
            <w:vAlign w:val="center"/>
          </w:tcPr>
          <w:p w14:paraId="4B192C49" w14:textId="77777777" w:rsidR="00AC2BDD" w:rsidRDefault="00AC2BDD">
            <w:pPr>
              <w:rPr>
                <w:rFonts w:ascii="Times New Roman" w:hAnsi="Times New Roman" w:cs="Times New Roman"/>
              </w:rPr>
            </w:pPr>
          </w:p>
        </w:tc>
        <w:tc>
          <w:tcPr>
            <w:tcW w:w="810" w:type="pct"/>
            <w:shd w:val="clear" w:color="auto" w:fill="auto"/>
            <w:noWrap/>
            <w:vAlign w:val="center"/>
          </w:tcPr>
          <w:p w14:paraId="4B192C4A" w14:textId="77777777" w:rsidR="00AC2BDD" w:rsidRDefault="00AC2BDD">
            <w:pPr>
              <w:rPr>
                <w:rFonts w:ascii="Times New Roman" w:hAnsi="Times New Roman" w:cs="Times New Roman"/>
              </w:rPr>
            </w:pPr>
          </w:p>
        </w:tc>
        <w:tc>
          <w:tcPr>
            <w:tcW w:w="489" w:type="pct"/>
            <w:shd w:val="clear" w:color="auto" w:fill="auto"/>
            <w:vAlign w:val="center"/>
          </w:tcPr>
          <w:p w14:paraId="4B192C4B" w14:textId="77777777" w:rsidR="00AC2BDD" w:rsidRDefault="00AC2BDD">
            <w:pPr>
              <w:rPr>
                <w:rFonts w:ascii="Times New Roman" w:hAnsi="Times New Roman" w:cs="Times New Roman"/>
              </w:rPr>
            </w:pPr>
          </w:p>
        </w:tc>
      </w:tr>
      <w:tr w:rsidR="00AC2BDD" w14:paraId="4B192C53" w14:textId="77777777">
        <w:trPr>
          <w:trHeight w:val="288"/>
        </w:trPr>
        <w:tc>
          <w:tcPr>
            <w:tcW w:w="524" w:type="pct"/>
            <w:vMerge/>
            <w:vAlign w:val="center"/>
          </w:tcPr>
          <w:p w14:paraId="4B192C4D" w14:textId="77777777" w:rsidR="00AC2BDD" w:rsidRDefault="00AC2BDD">
            <w:pPr>
              <w:rPr>
                <w:rFonts w:ascii="Times New Roman" w:hAnsi="Times New Roman" w:cs="Times New Roman"/>
              </w:rPr>
            </w:pPr>
          </w:p>
        </w:tc>
        <w:tc>
          <w:tcPr>
            <w:tcW w:w="990" w:type="pct"/>
            <w:vMerge/>
            <w:vAlign w:val="center"/>
          </w:tcPr>
          <w:p w14:paraId="4B192C4E" w14:textId="77777777" w:rsidR="00AC2BDD" w:rsidRDefault="00AC2BDD">
            <w:pPr>
              <w:rPr>
                <w:rFonts w:ascii="Times New Roman" w:hAnsi="Times New Roman" w:cs="Times New Roman"/>
              </w:rPr>
            </w:pPr>
          </w:p>
        </w:tc>
        <w:tc>
          <w:tcPr>
            <w:tcW w:w="1278" w:type="pct"/>
            <w:vMerge/>
            <w:vAlign w:val="center"/>
          </w:tcPr>
          <w:p w14:paraId="4B192C4F" w14:textId="77777777" w:rsidR="00AC2BDD" w:rsidRDefault="00AC2BDD">
            <w:pPr>
              <w:rPr>
                <w:rFonts w:ascii="Times New Roman" w:hAnsi="Times New Roman" w:cs="Times New Roman"/>
              </w:rPr>
            </w:pPr>
          </w:p>
        </w:tc>
        <w:tc>
          <w:tcPr>
            <w:tcW w:w="907" w:type="pct"/>
            <w:shd w:val="clear" w:color="auto" w:fill="auto"/>
            <w:vAlign w:val="center"/>
          </w:tcPr>
          <w:p w14:paraId="4B192C50" w14:textId="77777777" w:rsidR="00AC2BDD" w:rsidRDefault="00AC2BDD">
            <w:pPr>
              <w:rPr>
                <w:rFonts w:ascii="Times New Roman" w:hAnsi="Times New Roman" w:cs="Times New Roman"/>
              </w:rPr>
            </w:pPr>
          </w:p>
        </w:tc>
        <w:tc>
          <w:tcPr>
            <w:tcW w:w="810" w:type="pct"/>
            <w:shd w:val="clear" w:color="auto" w:fill="auto"/>
            <w:noWrap/>
            <w:vAlign w:val="center"/>
          </w:tcPr>
          <w:p w14:paraId="4B192C51" w14:textId="77777777" w:rsidR="00AC2BDD" w:rsidRDefault="00AC2BDD">
            <w:pPr>
              <w:rPr>
                <w:rFonts w:ascii="Times New Roman" w:hAnsi="Times New Roman" w:cs="Times New Roman"/>
              </w:rPr>
            </w:pPr>
          </w:p>
        </w:tc>
        <w:tc>
          <w:tcPr>
            <w:tcW w:w="489" w:type="pct"/>
            <w:shd w:val="clear" w:color="auto" w:fill="auto"/>
            <w:vAlign w:val="center"/>
          </w:tcPr>
          <w:p w14:paraId="4B192C52" w14:textId="77777777" w:rsidR="00AC2BDD" w:rsidRDefault="00AC2BDD">
            <w:pPr>
              <w:rPr>
                <w:rFonts w:ascii="Times New Roman" w:hAnsi="Times New Roman" w:cs="Times New Roman"/>
              </w:rPr>
            </w:pPr>
          </w:p>
        </w:tc>
      </w:tr>
      <w:tr w:rsidR="00AC2BDD" w14:paraId="4B192C5A" w14:textId="77777777">
        <w:trPr>
          <w:trHeight w:val="288"/>
        </w:trPr>
        <w:tc>
          <w:tcPr>
            <w:tcW w:w="524" w:type="pct"/>
            <w:vMerge/>
            <w:vAlign w:val="center"/>
          </w:tcPr>
          <w:p w14:paraId="4B192C54" w14:textId="77777777" w:rsidR="00AC2BDD" w:rsidRDefault="00AC2BDD">
            <w:pPr>
              <w:rPr>
                <w:rFonts w:ascii="Times New Roman" w:hAnsi="Times New Roman" w:cs="Times New Roman"/>
              </w:rPr>
            </w:pPr>
          </w:p>
        </w:tc>
        <w:tc>
          <w:tcPr>
            <w:tcW w:w="990" w:type="pct"/>
            <w:vMerge/>
            <w:vAlign w:val="center"/>
          </w:tcPr>
          <w:p w14:paraId="4B192C55" w14:textId="77777777" w:rsidR="00AC2BDD" w:rsidRDefault="00AC2BDD">
            <w:pPr>
              <w:rPr>
                <w:rFonts w:ascii="Times New Roman" w:hAnsi="Times New Roman" w:cs="Times New Roman"/>
              </w:rPr>
            </w:pPr>
          </w:p>
        </w:tc>
        <w:tc>
          <w:tcPr>
            <w:tcW w:w="1278" w:type="pct"/>
            <w:vMerge/>
            <w:vAlign w:val="center"/>
          </w:tcPr>
          <w:p w14:paraId="4B192C56" w14:textId="77777777" w:rsidR="00AC2BDD" w:rsidRDefault="00AC2BDD">
            <w:pPr>
              <w:rPr>
                <w:rFonts w:ascii="Times New Roman" w:hAnsi="Times New Roman" w:cs="Times New Roman"/>
              </w:rPr>
            </w:pPr>
          </w:p>
        </w:tc>
        <w:tc>
          <w:tcPr>
            <w:tcW w:w="907" w:type="pct"/>
            <w:shd w:val="clear" w:color="auto" w:fill="auto"/>
            <w:vAlign w:val="center"/>
          </w:tcPr>
          <w:p w14:paraId="4B192C57" w14:textId="77777777" w:rsidR="00AC2BDD" w:rsidRDefault="00AC2BDD">
            <w:pPr>
              <w:rPr>
                <w:rFonts w:ascii="Times New Roman" w:hAnsi="Times New Roman" w:cs="Times New Roman"/>
              </w:rPr>
            </w:pPr>
          </w:p>
        </w:tc>
        <w:tc>
          <w:tcPr>
            <w:tcW w:w="810" w:type="pct"/>
            <w:shd w:val="clear" w:color="auto" w:fill="auto"/>
            <w:noWrap/>
            <w:vAlign w:val="center"/>
          </w:tcPr>
          <w:p w14:paraId="4B192C58" w14:textId="77777777" w:rsidR="00AC2BDD" w:rsidRDefault="00AC2BDD">
            <w:pPr>
              <w:rPr>
                <w:rFonts w:ascii="Times New Roman" w:hAnsi="Times New Roman" w:cs="Times New Roman"/>
              </w:rPr>
            </w:pPr>
          </w:p>
        </w:tc>
        <w:tc>
          <w:tcPr>
            <w:tcW w:w="489" w:type="pct"/>
            <w:shd w:val="clear" w:color="auto" w:fill="auto"/>
            <w:vAlign w:val="center"/>
          </w:tcPr>
          <w:p w14:paraId="4B192C59" w14:textId="77777777" w:rsidR="00AC2BDD" w:rsidRDefault="00AC2BDD">
            <w:pPr>
              <w:rPr>
                <w:rFonts w:ascii="Times New Roman" w:hAnsi="Times New Roman" w:cs="Times New Roman"/>
              </w:rPr>
            </w:pPr>
          </w:p>
        </w:tc>
      </w:tr>
      <w:tr w:rsidR="00AC2BDD" w14:paraId="4B192C61" w14:textId="77777777">
        <w:trPr>
          <w:trHeight w:val="288"/>
        </w:trPr>
        <w:tc>
          <w:tcPr>
            <w:tcW w:w="524" w:type="pct"/>
            <w:vMerge w:val="restart"/>
            <w:shd w:val="clear" w:color="auto" w:fill="auto"/>
            <w:noWrap/>
            <w:vAlign w:val="center"/>
          </w:tcPr>
          <w:p w14:paraId="4B192C5B"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道路设施</w:t>
            </w:r>
            <w:proofErr w:type="spellEnd"/>
          </w:p>
        </w:tc>
        <w:tc>
          <w:tcPr>
            <w:tcW w:w="990" w:type="pct"/>
            <w:vMerge w:val="restart"/>
            <w:shd w:val="clear" w:color="auto" w:fill="auto"/>
            <w:vAlign w:val="center"/>
          </w:tcPr>
          <w:p w14:paraId="4B192C5C"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交通控制设施</w:t>
            </w:r>
            <w:proofErr w:type="spellEnd"/>
          </w:p>
        </w:tc>
        <w:tc>
          <w:tcPr>
            <w:tcW w:w="1278" w:type="pct"/>
            <w:vMerge w:val="restart"/>
            <w:shd w:val="clear" w:color="auto" w:fill="auto"/>
            <w:vAlign w:val="center"/>
          </w:tcPr>
          <w:p w14:paraId="4B192C5D"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交通标志</w:t>
            </w:r>
            <w:proofErr w:type="spellEnd"/>
          </w:p>
        </w:tc>
        <w:tc>
          <w:tcPr>
            <w:tcW w:w="907" w:type="pct"/>
            <w:vMerge w:val="restart"/>
            <w:shd w:val="clear" w:color="auto" w:fill="auto"/>
            <w:noWrap/>
            <w:vAlign w:val="center"/>
          </w:tcPr>
          <w:p w14:paraId="4B192C5E"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永久性标志</w:t>
            </w:r>
            <w:proofErr w:type="spellEnd"/>
          </w:p>
        </w:tc>
        <w:tc>
          <w:tcPr>
            <w:tcW w:w="810" w:type="pct"/>
            <w:shd w:val="clear" w:color="auto" w:fill="auto"/>
            <w:noWrap/>
            <w:vAlign w:val="center"/>
          </w:tcPr>
          <w:p w14:paraId="4B192C5F"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限速</w:t>
            </w:r>
            <w:proofErr w:type="spellEnd"/>
          </w:p>
        </w:tc>
        <w:tc>
          <w:tcPr>
            <w:tcW w:w="489" w:type="pct"/>
            <w:shd w:val="clear" w:color="auto" w:fill="auto"/>
            <w:vAlign w:val="center"/>
          </w:tcPr>
          <w:p w14:paraId="4B192C60"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r>
      <w:tr w:rsidR="00AC2BDD" w14:paraId="4B192C68" w14:textId="77777777">
        <w:trPr>
          <w:trHeight w:val="288"/>
        </w:trPr>
        <w:tc>
          <w:tcPr>
            <w:tcW w:w="524" w:type="pct"/>
            <w:vMerge/>
            <w:vAlign w:val="center"/>
          </w:tcPr>
          <w:p w14:paraId="4B192C62" w14:textId="77777777" w:rsidR="00AC2BDD" w:rsidRDefault="00AC2BDD">
            <w:pPr>
              <w:widowControl/>
              <w:rPr>
                <w:rFonts w:ascii="Times New Roman" w:hAnsi="Times New Roman" w:cs="Times New Roman"/>
                <w:sz w:val="15"/>
                <w:szCs w:val="15"/>
              </w:rPr>
            </w:pPr>
          </w:p>
        </w:tc>
        <w:tc>
          <w:tcPr>
            <w:tcW w:w="990" w:type="pct"/>
            <w:vMerge/>
            <w:vAlign w:val="center"/>
          </w:tcPr>
          <w:p w14:paraId="4B192C63" w14:textId="77777777" w:rsidR="00AC2BDD" w:rsidRDefault="00AC2BDD">
            <w:pPr>
              <w:widowControl/>
              <w:rPr>
                <w:rFonts w:ascii="Times New Roman" w:hAnsi="Times New Roman" w:cs="Times New Roman"/>
                <w:sz w:val="15"/>
                <w:szCs w:val="15"/>
              </w:rPr>
            </w:pPr>
          </w:p>
        </w:tc>
        <w:tc>
          <w:tcPr>
            <w:tcW w:w="1278" w:type="pct"/>
            <w:vMerge/>
            <w:vAlign w:val="center"/>
          </w:tcPr>
          <w:p w14:paraId="4B192C64" w14:textId="77777777" w:rsidR="00AC2BDD" w:rsidRDefault="00AC2BDD">
            <w:pPr>
              <w:widowControl/>
              <w:rPr>
                <w:rFonts w:ascii="Times New Roman" w:hAnsi="Times New Roman" w:cs="Times New Roman"/>
                <w:sz w:val="15"/>
                <w:szCs w:val="15"/>
              </w:rPr>
            </w:pPr>
          </w:p>
        </w:tc>
        <w:tc>
          <w:tcPr>
            <w:tcW w:w="907" w:type="pct"/>
            <w:vMerge/>
            <w:vAlign w:val="center"/>
          </w:tcPr>
          <w:p w14:paraId="4B192C65" w14:textId="77777777" w:rsidR="00AC2BDD" w:rsidRDefault="00AC2BDD">
            <w:pPr>
              <w:widowControl/>
              <w:rPr>
                <w:rFonts w:ascii="Times New Roman" w:hAnsi="Times New Roman" w:cs="Times New Roman"/>
                <w:sz w:val="15"/>
                <w:szCs w:val="15"/>
              </w:rPr>
            </w:pPr>
          </w:p>
        </w:tc>
        <w:tc>
          <w:tcPr>
            <w:tcW w:w="810" w:type="pct"/>
            <w:shd w:val="clear" w:color="auto" w:fill="auto"/>
            <w:noWrap/>
            <w:vAlign w:val="center"/>
          </w:tcPr>
          <w:p w14:paraId="4B192C66"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解除限速</w:t>
            </w:r>
            <w:proofErr w:type="spellEnd"/>
          </w:p>
        </w:tc>
        <w:tc>
          <w:tcPr>
            <w:tcW w:w="489" w:type="pct"/>
            <w:shd w:val="clear" w:color="auto" w:fill="auto"/>
            <w:vAlign w:val="center"/>
          </w:tcPr>
          <w:p w14:paraId="4B192C67"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r>
      <w:tr w:rsidR="00AC2BDD" w14:paraId="4B192C6F" w14:textId="77777777">
        <w:trPr>
          <w:trHeight w:val="288"/>
        </w:trPr>
        <w:tc>
          <w:tcPr>
            <w:tcW w:w="524" w:type="pct"/>
            <w:vMerge/>
            <w:vAlign w:val="center"/>
          </w:tcPr>
          <w:p w14:paraId="4B192C69" w14:textId="77777777" w:rsidR="00AC2BDD" w:rsidRDefault="00AC2BDD">
            <w:pPr>
              <w:widowControl/>
              <w:rPr>
                <w:rFonts w:ascii="Times New Roman" w:hAnsi="Times New Roman" w:cs="Times New Roman"/>
                <w:sz w:val="15"/>
                <w:szCs w:val="15"/>
              </w:rPr>
            </w:pPr>
          </w:p>
        </w:tc>
        <w:tc>
          <w:tcPr>
            <w:tcW w:w="990" w:type="pct"/>
            <w:vMerge/>
            <w:vAlign w:val="center"/>
          </w:tcPr>
          <w:p w14:paraId="4B192C6A" w14:textId="77777777" w:rsidR="00AC2BDD" w:rsidRDefault="00AC2BDD">
            <w:pPr>
              <w:widowControl/>
              <w:rPr>
                <w:rFonts w:ascii="Times New Roman" w:hAnsi="Times New Roman" w:cs="Times New Roman"/>
                <w:sz w:val="15"/>
                <w:szCs w:val="15"/>
              </w:rPr>
            </w:pPr>
          </w:p>
        </w:tc>
        <w:tc>
          <w:tcPr>
            <w:tcW w:w="1278" w:type="pct"/>
            <w:shd w:val="clear" w:color="auto" w:fill="auto"/>
            <w:noWrap/>
            <w:vAlign w:val="center"/>
          </w:tcPr>
          <w:p w14:paraId="4B192C6B"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可变信息标志</w:t>
            </w:r>
            <w:proofErr w:type="spellEnd"/>
          </w:p>
        </w:tc>
        <w:tc>
          <w:tcPr>
            <w:tcW w:w="907" w:type="pct"/>
            <w:shd w:val="clear" w:color="auto" w:fill="auto"/>
            <w:noWrap/>
            <w:vAlign w:val="center"/>
          </w:tcPr>
          <w:p w14:paraId="4B192C6C"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c>
          <w:tcPr>
            <w:tcW w:w="810" w:type="pct"/>
            <w:shd w:val="clear" w:color="auto" w:fill="auto"/>
            <w:noWrap/>
            <w:vAlign w:val="center"/>
          </w:tcPr>
          <w:p w14:paraId="4B192C6D"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c>
          <w:tcPr>
            <w:tcW w:w="489" w:type="pct"/>
            <w:shd w:val="clear" w:color="auto" w:fill="auto"/>
            <w:vAlign w:val="center"/>
          </w:tcPr>
          <w:p w14:paraId="4B192C6E"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r>
      <w:tr w:rsidR="00AC2BDD" w14:paraId="4B192C76" w14:textId="77777777">
        <w:trPr>
          <w:trHeight w:val="288"/>
        </w:trPr>
        <w:tc>
          <w:tcPr>
            <w:tcW w:w="524" w:type="pct"/>
            <w:vMerge/>
            <w:vAlign w:val="center"/>
          </w:tcPr>
          <w:p w14:paraId="4B192C70" w14:textId="77777777" w:rsidR="00AC2BDD" w:rsidRDefault="00AC2BDD">
            <w:pPr>
              <w:widowControl/>
              <w:rPr>
                <w:rFonts w:ascii="Times New Roman" w:hAnsi="Times New Roman" w:cs="Times New Roman"/>
                <w:sz w:val="15"/>
                <w:szCs w:val="15"/>
              </w:rPr>
            </w:pPr>
          </w:p>
        </w:tc>
        <w:tc>
          <w:tcPr>
            <w:tcW w:w="990" w:type="pct"/>
            <w:vMerge/>
            <w:vAlign w:val="center"/>
          </w:tcPr>
          <w:p w14:paraId="4B192C71" w14:textId="77777777" w:rsidR="00AC2BDD" w:rsidRDefault="00AC2BDD">
            <w:pPr>
              <w:widowControl/>
              <w:rPr>
                <w:rFonts w:ascii="Times New Roman" w:hAnsi="Times New Roman" w:cs="Times New Roman"/>
                <w:sz w:val="15"/>
                <w:szCs w:val="15"/>
              </w:rPr>
            </w:pPr>
          </w:p>
        </w:tc>
        <w:tc>
          <w:tcPr>
            <w:tcW w:w="1278" w:type="pct"/>
            <w:shd w:val="clear" w:color="auto" w:fill="auto"/>
            <w:noWrap/>
            <w:vAlign w:val="center"/>
          </w:tcPr>
          <w:p w14:paraId="4B192C72"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交通信号灯</w:t>
            </w:r>
            <w:proofErr w:type="spellEnd"/>
          </w:p>
        </w:tc>
        <w:tc>
          <w:tcPr>
            <w:tcW w:w="907" w:type="pct"/>
            <w:shd w:val="clear" w:color="auto" w:fill="auto"/>
            <w:noWrap/>
            <w:vAlign w:val="center"/>
          </w:tcPr>
          <w:p w14:paraId="4B192C73"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车道信号灯</w:t>
            </w:r>
            <w:proofErr w:type="spellEnd"/>
          </w:p>
        </w:tc>
        <w:tc>
          <w:tcPr>
            <w:tcW w:w="810" w:type="pct"/>
            <w:shd w:val="clear" w:color="auto" w:fill="auto"/>
            <w:noWrap/>
            <w:vAlign w:val="center"/>
          </w:tcPr>
          <w:p w14:paraId="4B192C74"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c>
          <w:tcPr>
            <w:tcW w:w="489" w:type="pct"/>
            <w:shd w:val="clear" w:color="auto" w:fill="auto"/>
            <w:vAlign w:val="center"/>
          </w:tcPr>
          <w:p w14:paraId="4B192C75"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r>
      <w:tr w:rsidR="00AC2BDD" w14:paraId="4B192C7D" w14:textId="77777777">
        <w:trPr>
          <w:trHeight w:val="288"/>
        </w:trPr>
        <w:tc>
          <w:tcPr>
            <w:tcW w:w="524" w:type="pct"/>
            <w:vMerge/>
            <w:vAlign w:val="center"/>
          </w:tcPr>
          <w:p w14:paraId="4B192C77" w14:textId="77777777" w:rsidR="00AC2BDD" w:rsidRDefault="00AC2BDD">
            <w:pPr>
              <w:rPr>
                <w:rFonts w:ascii="Times New Roman" w:hAnsi="Times New Roman" w:cs="Times New Roman"/>
              </w:rPr>
            </w:pPr>
          </w:p>
        </w:tc>
        <w:tc>
          <w:tcPr>
            <w:tcW w:w="990" w:type="pct"/>
            <w:vMerge w:val="restart"/>
            <w:shd w:val="clear" w:color="auto" w:fill="auto"/>
            <w:vAlign w:val="center"/>
          </w:tcPr>
          <w:p w14:paraId="4B192C78" w14:textId="77777777" w:rsidR="00AC2BDD" w:rsidRDefault="00AC2BDD">
            <w:pPr>
              <w:rPr>
                <w:rFonts w:ascii="Times New Roman" w:hAnsi="Times New Roman" w:cs="Times New Roman"/>
              </w:rPr>
            </w:pPr>
          </w:p>
        </w:tc>
        <w:tc>
          <w:tcPr>
            <w:tcW w:w="1278" w:type="pct"/>
            <w:shd w:val="clear" w:color="auto" w:fill="auto"/>
            <w:vAlign w:val="center"/>
          </w:tcPr>
          <w:p w14:paraId="4B192C79" w14:textId="77777777" w:rsidR="00AC2BDD" w:rsidRDefault="00AC2BDD">
            <w:pPr>
              <w:rPr>
                <w:rFonts w:ascii="Times New Roman" w:hAnsi="Times New Roman" w:cs="Times New Roman"/>
              </w:rPr>
            </w:pPr>
          </w:p>
        </w:tc>
        <w:tc>
          <w:tcPr>
            <w:tcW w:w="907" w:type="pct"/>
            <w:shd w:val="clear" w:color="auto" w:fill="auto"/>
            <w:noWrap/>
            <w:vAlign w:val="center"/>
          </w:tcPr>
          <w:p w14:paraId="4B192C7A" w14:textId="77777777" w:rsidR="00AC2BDD" w:rsidRDefault="00AC2BDD">
            <w:pPr>
              <w:rPr>
                <w:rFonts w:ascii="Times New Roman" w:hAnsi="Times New Roman" w:cs="Times New Roman"/>
              </w:rPr>
            </w:pPr>
          </w:p>
        </w:tc>
        <w:tc>
          <w:tcPr>
            <w:tcW w:w="810" w:type="pct"/>
            <w:shd w:val="clear" w:color="auto" w:fill="auto"/>
            <w:noWrap/>
            <w:vAlign w:val="center"/>
          </w:tcPr>
          <w:p w14:paraId="4B192C7B" w14:textId="77777777" w:rsidR="00AC2BDD" w:rsidRDefault="00AC2BDD">
            <w:pPr>
              <w:rPr>
                <w:rFonts w:ascii="Times New Roman" w:hAnsi="Times New Roman" w:cs="Times New Roman"/>
              </w:rPr>
            </w:pPr>
          </w:p>
        </w:tc>
        <w:tc>
          <w:tcPr>
            <w:tcW w:w="489" w:type="pct"/>
            <w:shd w:val="clear" w:color="auto" w:fill="auto"/>
            <w:vAlign w:val="center"/>
          </w:tcPr>
          <w:p w14:paraId="4B192C7C" w14:textId="77777777" w:rsidR="00AC2BDD" w:rsidRDefault="00AC2BDD">
            <w:pPr>
              <w:rPr>
                <w:rFonts w:ascii="Times New Roman" w:hAnsi="Times New Roman" w:cs="Times New Roman"/>
              </w:rPr>
            </w:pPr>
          </w:p>
        </w:tc>
      </w:tr>
      <w:tr w:rsidR="00AC2BDD" w14:paraId="4B192C84" w14:textId="77777777">
        <w:trPr>
          <w:trHeight w:val="288"/>
        </w:trPr>
        <w:tc>
          <w:tcPr>
            <w:tcW w:w="524" w:type="pct"/>
            <w:vMerge/>
            <w:vAlign w:val="center"/>
          </w:tcPr>
          <w:p w14:paraId="4B192C7E" w14:textId="77777777" w:rsidR="00AC2BDD" w:rsidRDefault="00AC2BDD">
            <w:pPr>
              <w:widowControl/>
              <w:rPr>
                <w:rFonts w:ascii="Times New Roman" w:hAnsi="Times New Roman" w:cs="Times New Roman"/>
                <w:sz w:val="15"/>
                <w:szCs w:val="15"/>
              </w:rPr>
            </w:pPr>
          </w:p>
        </w:tc>
        <w:tc>
          <w:tcPr>
            <w:tcW w:w="990" w:type="pct"/>
            <w:vMerge/>
            <w:vAlign w:val="center"/>
          </w:tcPr>
          <w:p w14:paraId="4B192C7F" w14:textId="77777777" w:rsidR="00AC2BDD" w:rsidRDefault="00AC2BDD">
            <w:pPr>
              <w:widowControl/>
              <w:rPr>
                <w:rFonts w:ascii="Times New Roman" w:hAnsi="Times New Roman" w:cs="Times New Roman"/>
                <w:sz w:val="15"/>
                <w:szCs w:val="15"/>
              </w:rPr>
            </w:pPr>
          </w:p>
        </w:tc>
        <w:tc>
          <w:tcPr>
            <w:tcW w:w="1278" w:type="pct"/>
            <w:vMerge w:val="restart"/>
            <w:shd w:val="clear" w:color="auto" w:fill="auto"/>
            <w:noWrap/>
            <w:vAlign w:val="center"/>
          </w:tcPr>
          <w:p w14:paraId="4B192C80"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桥梁</w:t>
            </w:r>
            <w:proofErr w:type="spellEnd"/>
          </w:p>
        </w:tc>
        <w:tc>
          <w:tcPr>
            <w:tcW w:w="907" w:type="pct"/>
            <w:shd w:val="clear" w:color="auto" w:fill="auto"/>
            <w:noWrap/>
            <w:vAlign w:val="center"/>
          </w:tcPr>
          <w:p w14:paraId="4B192C81"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c>
          <w:tcPr>
            <w:tcW w:w="810" w:type="pct"/>
            <w:shd w:val="clear" w:color="auto" w:fill="auto"/>
            <w:noWrap/>
            <w:vAlign w:val="center"/>
          </w:tcPr>
          <w:p w14:paraId="4B192C82"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c>
          <w:tcPr>
            <w:tcW w:w="489" w:type="pct"/>
            <w:shd w:val="clear" w:color="auto" w:fill="auto"/>
            <w:vAlign w:val="center"/>
          </w:tcPr>
          <w:p w14:paraId="4B192C83"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r>
      <w:tr w:rsidR="00AC2BDD" w14:paraId="4B192C8B" w14:textId="77777777">
        <w:trPr>
          <w:trHeight w:val="288"/>
        </w:trPr>
        <w:tc>
          <w:tcPr>
            <w:tcW w:w="524" w:type="pct"/>
            <w:vMerge/>
            <w:vAlign w:val="center"/>
          </w:tcPr>
          <w:p w14:paraId="4B192C85" w14:textId="77777777" w:rsidR="00AC2BDD" w:rsidRDefault="00AC2BDD">
            <w:pPr>
              <w:rPr>
                <w:rFonts w:ascii="Times New Roman" w:hAnsi="Times New Roman" w:cs="Times New Roman"/>
              </w:rPr>
            </w:pPr>
          </w:p>
        </w:tc>
        <w:tc>
          <w:tcPr>
            <w:tcW w:w="990" w:type="pct"/>
            <w:vMerge/>
            <w:vAlign w:val="center"/>
          </w:tcPr>
          <w:p w14:paraId="4B192C86" w14:textId="77777777" w:rsidR="00AC2BDD" w:rsidRDefault="00AC2BDD">
            <w:pPr>
              <w:rPr>
                <w:rFonts w:ascii="Times New Roman" w:hAnsi="Times New Roman" w:cs="Times New Roman"/>
              </w:rPr>
            </w:pPr>
          </w:p>
        </w:tc>
        <w:tc>
          <w:tcPr>
            <w:tcW w:w="1278" w:type="pct"/>
            <w:vMerge/>
            <w:vAlign w:val="center"/>
          </w:tcPr>
          <w:p w14:paraId="4B192C87" w14:textId="77777777" w:rsidR="00AC2BDD" w:rsidRDefault="00AC2BDD">
            <w:pPr>
              <w:rPr>
                <w:rFonts w:ascii="Times New Roman" w:hAnsi="Times New Roman" w:cs="Times New Roman"/>
              </w:rPr>
            </w:pPr>
          </w:p>
        </w:tc>
        <w:tc>
          <w:tcPr>
            <w:tcW w:w="907" w:type="pct"/>
            <w:shd w:val="clear" w:color="auto" w:fill="auto"/>
            <w:noWrap/>
            <w:vAlign w:val="center"/>
          </w:tcPr>
          <w:p w14:paraId="4B192C88" w14:textId="77777777" w:rsidR="00AC2BDD" w:rsidRDefault="00AC2BDD">
            <w:pPr>
              <w:rPr>
                <w:rFonts w:ascii="Times New Roman" w:hAnsi="Times New Roman" w:cs="Times New Roman"/>
              </w:rPr>
            </w:pPr>
          </w:p>
        </w:tc>
        <w:tc>
          <w:tcPr>
            <w:tcW w:w="810" w:type="pct"/>
            <w:shd w:val="clear" w:color="auto" w:fill="auto"/>
            <w:noWrap/>
            <w:vAlign w:val="center"/>
          </w:tcPr>
          <w:p w14:paraId="4B192C89" w14:textId="77777777" w:rsidR="00AC2BDD" w:rsidRDefault="00AC2BDD">
            <w:pPr>
              <w:rPr>
                <w:rFonts w:ascii="Times New Roman" w:hAnsi="Times New Roman" w:cs="Times New Roman"/>
              </w:rPr>
            </w:pPr>
          </w:p>
        </w:tc>
        <w:tc>
          <w:tcPr>
            <w:tcW w:w="489" w:type="pct"/>
            <w:shd w:val="clear" w:color="auto" w:fill="auto"/>
            <w:vAlign w:val="center"/>
          </w:tcPr>
          <w:p w14:paraId="4B192C8A" w14:textId="77777777" w:rsidR="00AC2BDD" w:rsidRDefault="00AC2BDD">
            <w:pPr>
              <w:rPr>
                <w:rFonts w:ascii="Times New Roman" w:hAnsi="Times New Roman" w:cs="Times New Roman"/>
              </w:rPr>
            </w:pPr>
          </w:p>
        </w:tc>
      </w:tr>
      <w:tr w:rsidR="00AC2BDD" w14:paraId="4B192C92" w14:textId="77777777">
        <w:trPr>
          <w:trHeight w:val="288"/>
        </w:trPr>
        <w:tc>
          <w:tcPr>
            <w:tcW w:w="524" w:type="pct"/>
            <w:vMerge/>
            <w:vAlign w:val="center"/>
          </w:tcPr>
          <w:p w14:paraId="4B192C8C" w14:textId="77777777" w:rsidR="00AC2BDD" w:rsidRDefault="00AC2BDD">
            <w:pPr>
              <w:widowControl/>
              <w:rPr>
                <w:rFonts w:ascii="Times New Roman" w:hAnsi="Times New Roman" w:cs="Times New Roman"/>
                <w:sz w:val="15"/>
                <w:szCs w:val="15"/>
              </w:rPr>
            </w:pPr>
          </w:p>
        </w:tc>
        <w:tc>
          <w:tcPr>
            <w:tcW w:w="990" w:type="pct"/>
            <w:vMerge/>
            <w:vAlign w:val="center"/>
          </w:tcPr>
          <w:p w14:paraId="4B192C8D" w14:textId="77777777" w:rsidR="00AC2BDD" w:rsidRDefault="00AC2BDD">
            <w:pPr>
              <w:widowControl/>
              <w:rPr>
                <w:rFonts w:ascii="Times New Roman" w:hAnsi="Times New Roman" w:cs="Times New Roman"/>
                <w:sz w:val="15"/>
                <w:szCs w:val="15"/>
              </w:rPr>
            </w:pPr>
          </w:p>
        </w:tc>
        <w:tc>
          <w:tcPr>
            <w:tcW w:w="1278" w:type="pct"/>
            <w:shd w:val="clear" w:color="auto" w:fill="auto"/>
            <w:noWrap/>
            <w:vAlign w:val="center"/>
          </w:tcPr>
          <w:p w14:paraId="4B192C8E"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隧道</w:t>
            </w:r>
            <w:proofErr w:type="spellEnd"/>
            <w:r>
              <w:rPr>
                <w:rFonts w:ascii="Times New Roman" w:eastAsia="DengXian" w:hAnsi="Times New Roman" w:cs="Times New Roman"/>
              </w:rPr>
              <w:t xml:space="preserve"> </w:t>
            </w:r>
          </w:p>
        </w:tc>
        <w:tc>
          <w:tcPr>
            <w:tcW w:w="907" w:type="pct"/>
            <w:shd w:val="clear" w:color="auto" w:fill="auto"/>
            <w:noWrap/>
            <w:vAlign w:val="center"/>
          </w:tcPr>
          <w:p w14:paraId="4B192C8F"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最小长度</w:t>
            </w:r>
            <w:proofErr w:type="spellEnd"/>
          </w:p>
        </w:tc>
        <w:tc>
          <w:tcPr>
            <w:tcW w:w="810" w:type="pct"/>
            <w:shd w:val="clear" w:color="auto" w:fill="auto"/>
            <w:vAlign w:val="center"/>
          </w:tcPr>
          <w:p w14:paraId="4B192C90"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100 m</w:t>
            </w:r>
          </w:p>
        </w:tc>
        <w:tc>
          <w:tcPr>
            <w:tcW w:w="489" w:type="pct"/>
            <w:shd w:val="clear" w:color="auto" w:fill="auto"/>
            <w:vAlign w:val="center"/>
          </w:tcPr>
          <w:p w14:paraId="4B192C91"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r>
      <w:tr w:rsidR="00AC2BDD" w14:paraId="4B192C99" w14:textId="77777777">
        <w:trPr>
          <w:trHeight w:val="288"/>
        </w:trPr>
        <w:tc>
          <w:tcPr>
            <w:tcW w:w="524" w:type="pct"/>
            <w:vMerge/>
            <w:vAlign w:val="center"/>
          </w:tcPr>
          <w:p w14:paraId="4B192C93" w14:textId="77777777" w:rsidR="00AC2BDD" w:rsidRDefault="00AC2BDD">
            <w:pPr>
              <w:rPr>
                <w:rFonts w:ascii="Times New Roman" w:hAnsi="Times New Roman" w:cs="Times New Roman"/>
              </w:rPr>
            </w:pPr>
          </w:p>
        </w:tc>
        <w:tc>
          <w:tcPr>
            <w:tcW w:w="990" w:type="pct"/>
            <w:vMerge/>
            <w:vAlign w:val="center"/>
          </w:tcPr>
          <w:p w14:paraId="4B192C94" w14:textId="77777777" w:rsidR="00AC2BDD" w:rsidRDefault="00AC2BDD">
            <w:pPr>
              <w:rPr>
                <w:rFonts w:ascii="Times New Roman" w:hAnsi="Times New Roman" w:cs="Times New Roman"/>
              </w:rPr>
            </w:pPr>
          </w:p>
        </w:tc>
        <w:tc>
          <w:tcPr>
            <w:tcW w:w="1278" w:type="pct"/>
            <w:shd w:val="clear" w:color="auto" w:fill="auto"/>
            <w:vAlign w:val="center"/>
          </w:tcPr>
          <w:p w14:paraId="4B192C95" w14:textId="77777777" w:rsidR="00AC2BDD" w:rsidRDefault="00AC2BDD">
            <w:pPr>
              <w:rPr>
                <w:rFonts w:ascii="Times New Roman" w:hAnsi="Times New Roman" w:cs="Times New Roman"/>
              </w:rPr>
            </w:pPr>
          </w:p>
        </w:tc>
        <w:tc>
          <w:tcPr>
            <w:tcW w:w="907" w:type="pct"/>
            <w:shd w:val="clear" w:color="auto" w:fill="auto"/>
            <w:noWrap/>
            <w:vAlign w:val="center"/>
          </w:tcPr>
          <w:p w14:paraId="4B192C96" w14:textId="77777777" w:rsidR="00AC2BDD" w:rsidRDefault="00AC2BDD">
            <w:pPr>
              <w:rPr>
                <w:rFonts w:ascii="Times New Roman" w:hAnsi="Times New Roman" w:cs="Times New Roman"/>
              </w:rPr>
            </w:pPr>
          </w:p>
        </w:tc>
        <w:tc>
          <w:tcPr>
            <w:tcW w:w="810" w:type="pct"/>
            <w:shd w:val="clear" w:color="auto" w:fill="auto"/>
            <w:noWrap/>
            <w:vAlign w:val="center"/>
          </w:tcPr>
          <w:p w14:paraId="4B192C97" w14:textId="77777777" w:rsidR="00AC2BDD" w:rsidRDefault="00AC2BDD">
            <w:pPr>
              <w:rPr>
                <w:rFonts w:ascii="Times New Roman" w:hAnsi="Times New Roman" w:cs="Times New Roman"/>
              </w:rPr>
            </w:pPr>
          </w:p>
        </w:tc>
        <w:tc>
          <w:tcPr>
            <w:tcW w:w="489" w:type="pct"/>
            <w:shd w:val="clear" w:color="auto" w:fill="auto"/>
            <w:vAlign w:val="center"/>
          </w:tcPr>
          <w:p w14:paraId="4B192C98" w14:textId="77777777" w:rsidR="00AC2BDD" w:rsidRDefault="00AC2BDD">
            <w:pPr>
              <w:rPr>
                <w:rFonts w:ascii="Times New Roman" w:hAnsi="Times New Roman" w:cs="Times New Roman"/>
              </w:rPr>
            </w:pPr>
          </w:p>
        </w:tc>
      </w:tr>
      <w:tr w:rsidR="00AC2BDD" w14:paraId="4B192CA0" w14:textId="77777777">
        <w:trPr>
          <w:trHeight w:val="288"/>
        </w:trPr>
        <w:tc>
          <w:tcPr>
            <w:tcW w:w="524" w:type="pct"/>
            <w:vMerge/>
            <w:vAlign w:val="center"/>
          </w:tcPr>
          <w:p w14:paraId="4B192C9A" w14:textId="77777777" w:rsidR="00AC2BDD" w:rsidRDefault="00AC2BDD">
            <w:pPr>
              <w:rPr>
                <w:rFonts w:ascii="Times New Roman" w:hAnsi="Times New Roman" w:cs="Times New Roman"/>
              </w:rPr>
            </w:pPr>
          </w:p>
        </w:tc>
        <w:tc>
          <w:tcPr>
            <w:tcW w:w="990" w:type="pct"/>
            <w:vMerge/>
            <w:vAlign w:val="center"/>
          </w:tcPr>
          <w:p w14:paraId="4B192C9B" w14:textId="77777777" w:rsidR="00AC2BDD" w:rsidRDefault="00AC2BDD">
            <w:pPr>
              <w:rPr>
                <w:rFonts w:ascii="Times New Roman" w:hAnsi="Times New Roman" w:cs="Times New Roman"/>
              </w:rPr>
            </w:pPr>
          </w:p>
        </w:tc>
        <w:tc>
          <w:tcPr>
            <w:tcW w:w="1278" w:type="pct"/>
            <w:shd w:val="clear" w:color="auto" w:fill="auto"/>
            <w:noWrap/>
            <w:vAlign w:val="center"/>
          </w:tcPr>
          <w:p w14:paraId="4B192C9C" w14:textId="77777777" w:rsidR="00AC2BDD" w:rsidRDefault="00AC2BDD">
            <w:pPr>
              <w:rPr>
                <w:rFonts w:ascii="Times New Roman" w:hAnsi="Times New Roman" w:cs="Times New Roman"/>
              </w:rPr>
            </w:pPr>
          </w:p>
        </w:tc>
        <w:tc>
          <w:tcPr>
            <w:tcW w:w="907" w:type="pct"/>
            <w:shd w:val="clear" w:color="auto" w:fill="auto"/>
            <w:noWrap/>
            <w:vAlign w:val="center"/>
          </w:tcPr>
          <w:p w14:paraId="4B192C9D" w14:textId="77777777" w:rsidR="00AC2BDD" w:rsidRDefault="00AC2BDD">
            <w:pPr>
              <w:rPr>
                <w:rFonts w:ascii="Times New Roman" w:hAnsi="Times New Roman" w:cs="Times New Roman"/>
              </w:rPr>
            </w:pPr>
          </w:p>
        </w:tc>
        <w:tc>
          <w:tcPr>
            <w:tcW w:w="810" w:type="pct"/>
            <w:shd w:val="clear" w:color="auto" w:fill="auto"/>
            <w:noWrap/>
            <w:vAlign w:val="center"/>
          </w:tcPr>
          <w:p w14:paraId="4B192C9E" w14:textId="77777777" w:rsidR="00AC2BDD" w:rsidRDefault="00AC2BDD">
            <w:pPr>
              <w:rPr>
                <w:rFonts w:ascii="Times New Roman" w:hAnsi="Times New Roman" w:cs="Times New Roman"/>
              </w:rPr>
            </w:pPr>
          </w:p>
        </w:tc>
        <w:tc>
          <w:tcPr>
            <w:tcW w:w="489" w:type="pct"/>
            <w:shd w:val="clear" w:color="auto" w:fill="auto"/>
            <w:vAlign w:val="center"/>
          </w:tcPr>
          <w:p w14:paraId="4B192C9F" w14:textId="77777777" w:rsidR="00AC2BDD" w:rsidRDefault="00AC2BDD">
            <w:pPr>
              <w:rPr>
                <w:rFonts w:ascii="Times New Roman" w:hAnsi="Times New Roman" w:cs="Times New Roman"/>
              </w:rPr>
            </w:pPr>
          </w:p>
        </w:tc>
      </w:tr>
      <w:tr w:rsidR="00AC2BDD" w14:paraId="4B192CA7" w14:textId="77777777">
        <w:trPr>
          <w:trHeight w:val="288"/>
        </w:trPr>
        <w:tc>
          <w:tcPr>
            <w:tcW w:w="524" w:type="pct"/>
            <w:vMerge/>
            <w:vAlign w:val="center"/>
          </w:tcPr>
          <w:p w14:paraId="4B192CA1" w14:textId="77777777" w:rsidR="00AC2BDD" w:rsidRDefault="00AC2BDD">
            <w:pPr>
              <w:rPr>
                <w:rFonts w:ascii="Times New Roman" w:hAnsi="Times New Roman" w:cs="Times New Roman"/>
              </w:rPr>
            </w:pPr>
          </w:p>
        </w:tc>
        <w:tc>
          <w:tcPr>
            <w:tcW w:w="990" w:type="pct"/>
            <w:vMerge/>
            <w:vAlign w:val="center"/>
          </w:tcPr>
          <w:p w14:paraId="4B192CA2" w14:textId="77777777" w:rsidR="00AC2BDD" w:rsidRDefault="00AC2BDD">
            <w:pPr>
              <w:rPr>
                <w:rFonts w:ascii="Times New Roman" w:hAnsi="Times New Roman" w:cs="Times New Roman"/>
              </w:rPr>
            </w:pPr>
          </w:p>
        </w:tc>
        <w:tc>
          <w:tcPr>
            <w:tcW w:w="1278" w:type="pct"/>
            <w:shd w:val="clear" w:color="auto" w:fill="auto"/>
            <w:noWrap/>
            <w:vAlign w:val="center"/>
          </w:tcPr>
          <w:p w14:paraId="4B192CA3" w14:textId="77777777" w:rsidR="00AC2BDD" w:rsidRDefault="00AC2BDD">
            <w:pPr>
              <w:rPr>
                <w:rFonts w:ascii="Times New Roman" w:hAnsi="Times New Roman" w:cs="Times New Roman"/>
              </w:rPr>
            </w:pPr>
          </w:p>
        </w:tc>
        <w:tc>
          <w:tcPr>
            <w:tcW w:w="907" w:type="pct"/>
            <w:shd w:val="clear" w:color="auto" w:fill="auto"/>
            <w:noWrap/>
            <w:vAlign w:val="center"/>
          </w:tcPr>
          <w:p w14:paraId="4B192CA4" w14:textId="77777777" w:rsidR="00AC2BDD" w:rsidRDefault="00AC2BDD">
            <w:pPr>
              <w:rPr>
                <w:rFonts w:ascii="Times New Roman" w:hAnsi="Times New Roman" w:cs="Times New Roman"/>
              </w:rPr>
            </w:pPr>
          </w:p>
        </w:tc>
        <w:tc>
          <w:tcPr>
            <w:tcW w:w="810" w:type="pct"/>
            <w:shd w:val="clear" w:color="auto" w:fill="auto"/>
            <w:noWrap/>
            <w:vAlign w:val="center"/>
          </w:tcPr>
          <w:p w14:paraId="4B192CA5" w14:textId="77777777" w:rsidR="00AC2BDD" w:rsidRDefault="00AC2BDD">
            <w:pPr>
              <w:rPr>
                <w:rFonts w:ascii="Times New Roman" w:hAnsi="Times New Roman" w:cs="Times New Roman"/>
              </w:rPr>
            </w:pPr>
          </w:p>
        </w:tc>
        <w:tc>
          <w:tcPr>
            <w:tcW w:w="489" w:type="pct"/>
            <w:shd w:val="clear" w:color="auto" w:fill="auto"/>
            <w:vAlign w:val="center"/>
          </w:tcPr>
          <w:p w14:paraId="4B192CA6" w14:textId="77777777" w:rsidR="00AC2BDD" w:rsidRDefault="00AC2BDD">
            <w:pPr>
              <w:rPr>
                <w:rFonts w:ascii="Times New Roman" w:hAnsi="Times New Roman" w:cs="Times New Roman"/>
              </w:rPr>
            </w:pPr>
          </w:p>
        </w:tc>
      </w:tr>
      <w:tr w:rsidR="00AC2BDD" w14:paraId="4B192CAE" w14:textId="77777777">
        <w:trPr>
          <w:trHeight w:val="288"/>
        </w:trPr>
        <w:tc>
          <w:tcPr>
            <w:tcW w:w="524" w:type="pct"/>
            <w:vMerge/>
            <w:vAlign w:val="center"/>
          </w:tcPr>
          <w:p w14:paraId="4B192CA8" w14:textId="77777777" w:rsidR="00AC2BDD" w:rsidRDefault="00AC2BDD">
            <w:pPr>
              <w:rPr>
                <w:rFonts w:ascii="Times New Roman" w:hAnsi="Times New Roman" w:cs="Times New Roman"/>
              </w:rPr>
            </w:pPr>
          </w:p>
        </w:tc>
        <w:tc>
          <w:tcPr>
            <w:tcW w:w="990" w:type="pct"/>
            <w:vMerge/>
            <w:vAlign w:val="center"/>
          </w:tcPr>
          <w:p w14:paraId="4B192CA9" w14:textId="77777777" w:rsidR="00AC2BDD" w:rsidRDefault="00AC2BDD">
            <w:pPr>
              <w:rPr>
                <w:rFonts w:ascii="Times New Roman" w:hAnsi="Times New Roman" w:cs="Times New Roman"/>
              </w:rPr>
            </w:pPr>
          </w:p>
        </w:tc>
        <w:tc>
          <w:tcPr>
            <w:tcW w:w="1278" w:type="pct"/>
            <w:shd w:val="clear" w:color="auto" w:fill="auto"/>
            <w:noWrap/>
            <w:vAlign w:val="center"/>
          </w:tcPr>
          <w:p w14:paraId="4B192CAA" w14:textId="77777777" w:rsidR="00AC2BDD" w:rsidRDefault="00AC2BDD">
            <w:pPr>
              <w:rPr>
                <w:rFonts w:ascii="Times New Roman" w:hAnsi="Times New Roman" w:cs="Times New Roman"/>
              </w:rPr>
            </w:pPr>
          </w:p>
        </w:tc>
        <w:tc>
          <w:tcPr>
            <w:tcW w:w="907" w:type="pct"/>
            <w:shd w:val="clear" w:color="auto" w:fill="auto"/>
            <w:noWrap/>
            <w:vAlign w:val="center"/>
          </w:tcPr>
          <w:p w14:paraId="4B192CAB" w14:textId="77777777" w:rsidR="00AC2BDD" w:rsidRDefault="00AC2BDD">
            <w:pPr>
              <w:rPr>
                <w:rFonts w:ascii="Times New Roman" w:hAnsi="Times New Roman" w:cs="Times New Roman"/>
              </w:rPr>
            </w:pPr>
          </w:p>
        </w:tc>
        <w:tc>
          <w:tcPr>
            <w:tcW w:w="810" w:type="pct"/>
            <w:shd w:val="clear" w:color="auto" w:fill="auto"/>
            <w:noWrap/>
            <w:vAlign w:val="center"/>
          </w:tcPr>
          <w:p w14:paraId="4B192CAC" w14:textId="77777777" w:rsidR="00AC2BDD" w:rsidRDefault="00AC2BDD">
            <w:pPr>
              <w:rPr>
                <w:rFonts w:ascii="Times New Roman" w:hAnsi="Times New Roman" w:cs="Times New Roman"/>
              </w:rPr>
            </w:pPr>
          </w:p>
        </w:tc>
        <w:tc>
          <w:tcPr>
            <w:tcW w:w="489" w:type="pct"/>
            <w:shd w:val="clear" w:color="auto" w:fill="auto"/>
            <w:vAlign w:val="center"/>
          </w:tcPr>
          <w:p w14:paraId="4B192CAD" w14:textId="77777777" w:rsidR="00AC2BDD" w:rsidRDefault="00AC2BDD">
            <w:pPr>
              <w:rPr>
                <w:rFonts w:ascii="Times New Roman" w:hAnsi="Times New Roman" w:cs="Times New Roman"/>
              </w:rPr>
            </w:pPr>
          </w:p>
        </w:tc>
      </w:tr>
      <w:tr w:rsidR="00AC2BDD" w14:paraId="4B192CB5" w14:textId="77777777">
        <w:trPr>
          <w:trHeight w:val="288"/>
        </w:trPr>
        <w:tc>
          <w:tcPr>
            <w:tcW w:w="524" w:type="pct"/>
            <w:vMerge/>
            <w:vAlign w:val="center"/>
          </w:tcPr>
          <w:p w14:paraId="4B192CAF" w14:textId="77777777" w:rsidR="00AC2BDD" w:rsidRDefault="00AC2BDD">
            <w:pPr>
              <w:widowControl/>
              <w:rPr>
                <w:rFonts w:ascii="Times New Roman" w:hAnsi="Times New Roman" w:cs="Times New Roman"/>
                <w:sz w:val="15"/>
                <w:szCs w:val="15"/>
              </w:rPr>
            </w:pPr>
          </w:p>
        </w:tc>
        <w:tc>
          <w:tcPr>
            <w:tcW w:w="990" w:type="pct"/>
            <w:vMerge/>
            <w:vAlign w:val="center"/>
          </w:tcPr>
          <w:p w14:paraId="4B192CB0" w14:textId="77777777" w:rsidR="00AC2BDD" w:rsidRDefault="00AC2BDD">
            <w:pPr>
              <w:widowControl/>
              <w:rPr>
                <w:rFonts w:ascii="Times New Roman" w:hAnsi="Times New Roman" w:cs="Times New Roman"/>
                <w:sz w:val="15"/>
                <w:szCs w:val="15"/>
              </w:rPr>
            </w:pPr>
          </w:p>
        </w:tc>
        <w:tc>
          <w:tcPr>
            <w:tcW w:w="1278" w:type="pct"/>
            <w:shd w:val="clear" w:color="auto" w:fill="auto"/>
            <w:noWrap/>
            <w:vAlign w:val="center"/>
          </w:tcPr>
          <w:p w14:paraId="4B192CB1"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龙门架</w:t>
            </w:r>
            <w:proofErr w:type="spellEnd"/>
          </w:p>
        </w:tc>
        <w:tc>
          <w:tcPr>
            <w:tcW w:w="907" w:type="pct"/>
            <w:shd w:val="clear" w:color="auto" w:fill="auto"/>
            <w:noWrap/>
            <w:vAlign w:val="center"/>
          </w:tcPr>
          <w:p w14:paraId="4B192CB2"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c>
          <w:tcPr>
            <w:tcW w:w="810" w:type="pct"/>
            <w:shd w:val="clear" w:color="auto" w:fill="auto"/>
            <w:noWrap/>
            <w:vAlign w:val="center"/>
          </w:tcPr>
          <w:p w14:paraId="4B192CB3"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c>
          <w:tcPr>
            <w:tcW w:w="489" w:type="pct"/>
            <w:shd w:val="clear" w:color="auto" w:fill="auto"/>
            <w:vAlign w:val="center"/>
          </w:tcPr>
          <w:p w14:paraId="4B192CB4"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r>
      <w:tr w:rsidR="00AC2BDD" w14:paraId="4B192CBC" w14:textId="77777777">
        <w:trPr>
          <w:trHeight w:val="288"/>
        </w:trPr>
        <w:tc>
          <w:tcPr>
            <w:tcW w:w="524" w:type="pct"/>
            <w:vMerge/>
            <w:vAlign w:val="center"/>
          </w:tcPr>
          <w:p w14:paraId="4B192CB6" w14:textId="77777777" w:rsidR="00AC2BDD" w:rsidRDefault="00AC2BDD">
            <w:pPr>
              <w:widowControl/>
              <w:rPr>
                <w:rFonts w:ascii="Times New Roman" w:hAnsi="Times New Roman" w:cs="Times New Roman"/>
                <w:sz w:val="15"/>
                <w:szCs w:val="15"/>
              </w:rPr>
            </w:pPr>
          </w:p>
        </w:tc>
        <w:tc>
          <w:tcPr>
            <w:tcW w:w="990" w:type="pct"/>
            <w:vMerge/>
            <w:vAlign w:val="center"/>
          </w:tcPr>
          <w:p w14:paraId="4B192CB7" w14:textId="77777777" w:rsidR="00AC2BDD" w:rsidRDefault="00AC2BDD">
            <w:pPr>
              <w:widowControl/>
              <w:rPr>
                <w:rFonts w:ascii="Times New Roman" w:hAnsi="Times New Roman" w:cs="Times New Roman"/>
                <w:sz w:val="15"/>
                <w:szCs w:val="15"/>
              </w:rPr>
            </w:pPr>
          </w:p>
        </w:tc>
        <w:tc>
          <w:tcPr>
            <w:tcW w:w="1278" w:type="pct"/>
            <w:shd w:val="clear" w:color="auto" w:fill="auto"/>
            <w:noWrap/>
            <w:vAlign w:val="center"/>
          </w:tcPr>
          <w:p w14:paraId="4B192CB8"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防眩设施</w:t>
            </w:r>
            <w:proofErr w:type="spellEnd"/>
          </w:p>
        </w:tc>
        <w:tc>
          <w:tcPr>
            <w:tcW w:w="907" w:type="pct"/>
            <w:shd w:val="clear" w:color="auto" w:fill="auto"/>
            <w:noWrap/>
            <w:vAlign w:val="center"/>
          </w:tcPr>
          <w:p w14:paraId="4B192CB9"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c>
          <w:tcPr>
            <w:tcW w:w="810" w:type="pct"/>
            <w:shd w:val="clear" w:color="auto" w:fill="auto"/>
            <w:noWrap/>
            <w:vAlign w:val="center"/>
          </w:tcPr>
          <w:p w14:paraId="4B192CBA"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c>
          <w:tcPr>
            <w:tcW w:w="489" w:type="pct"/>
            <w:shd w:val="clear" w:color="auto" w:fill="auto"/>
            <w:vAlign w:val="center"/>
          </w:tcPr>
          <w:p w14:paraId="4B192CBB"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r>
      <w:tr w:rsidR="00AC2BDD" w14:paraId="4B192CC3" w14:textId="77777777">
        <w:trPr>
          <w:trHeight w:val="288"/>
        </w:trPr>
        <w:tc>
          <w:tcPr>
            <w:tcW w:w="524" w:type="pct"/>
            <w:vMerge/>
            <w:vAlign w:val="center"/>
          </w:tcPr>
          <w:p w14:paraId="4B192CBD" w14:textId="77777777" w:rsidR="00AC2BDD" w:rsidRDefault="00AC2BDD">
            <w:pPr>
              <w:widowControl/>
              <w:rPr>
                <w:rFonts w:ascii="Times New Roman" w:hAnsi="Times New Roman" w:cs="Times New Roman"/>
                <w:sz w:val="15"/>
                <w:szCs w:val="15"/>
              </w:rPr>
            </w:pPr>
          </w:p>
        </w:tc>
        <w:tc>
          <w:tcPr>
            <w:tcW w:w="990" w:type="pct"/>
            <w:vMerge/>
            <w:vAlign w:val="center"/>
          </w:tcPr>
          <w:p w14:paraId="4B192CBE" w14:textId="77777777" w:rsidR="00AC2BDD" w:rsidRDefault="00AC2BDD">
            <w:pPr>
              <w:widowControl/>
              <w:rPr>
                <w:rFonts w:ascii="Times New Roman" w:hAnsi="Times New Roman" w:cs="Times New Roman"/>
                <w:sz w:val="15"/>
                <w:szCs w:val="15"/>
              </w:rPr>
            </w:pPr>
          </w:p>
        </w:tc>
        <w:tc>
          <w:tcPr>
            <w:tcW w:w="1278" w:type="pct"/>
            <w:shd w:val="clear" w:color="auto" w:fill="auto"/>
            <w:noWrap/>
            <w:vAlign w:val="center"/>
          </w:tcPr>
          <w:p w14:paraId="4B192CBF"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抓拍装置</w:t>
            </w:r>
            <w:proofErr w:type="spellEnd"/>
          </w:p>
        </w:tc>
        <w:tc>
          <w:tcPr>
            <w:tcW w:w="907" w:type="pct"/>
            <w:shd w:val="clear" w:color="auto" w:fill="auto"/>
            <w:noWrap/>
            <w:vAlign w:val="center"/>
          </w:tcPr>
          <w:p w14:paraId="4B192CC0"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c>
          <w:tcPr>
            <w:tcW w:w="810" w:type="pct"/>
            <w:shd w:val="clear" w:color="auto" w:fill="auto"/>
            <w:noWrap/>
            <w:vAlign w:val="center"/>
          </w:tcPr>
          <w:p w14:paraId="4B192CC1"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c>
          <w:tcPr>
            <w:tcW w:w="489" w:type="pct"/>
            <w:shd w:val="clear" w:color="auto" w:fill="auto"/>
            <w:vAlign w:val="center"/>
          </w:tcPr>
          <w:p w14:paraId="4B192CC2"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r>
      <w:tr w:rsidR="00AC2BDD" w14:paraId="4B192CCA" w14:textId="77777777">
        <w:trPr>
          <w:trHeight w:val="288"/>
        </w:trPr>
        <w:tc>
          <w:tcPr>
            <w:tcW w:w="524" w:type="pct"/>
            <w:vMerge/>
            <w:vAlign w:val="center"/>
          </w:tcPr>
          <w:p w14:paraId="4B192CC4" w14:textId="77777777" w:rsidR="00AC2BDD" w:rsidRDefault="00AC2BDD">
            <w:pPr>
              <w:widowControl/>
              <w:rPr>
                <w:rFonts w:ascii="Times New Roman" w:hAnsi="Times New Roman" w:cs="Times New Roman"/>
                <w:sz w:val="15"/>
                <w:szCs w:val="15"/>
              </w:rPr>
            </w:pPr>
          </w:p>
        </w:tc>
        <w:tc>
          <w:tcPr>
            <w:tcW w:w="990" w:type="pct"/>
            <w:vMerge/>
            <w:vAlign w:val="center"/>
          </w:tcPr>
          <w:p w14:paraId="4B192CC5" w14:textId="77777777" w:rsidR="00AC2BDD" w:rsidRDefault="00AC2BDD">
            <w:pPr>
              <w:widowControl/>
              <w:rPr>
                <w:rFonts w:ascii="Times New Roman" w:hAnsi="Times New Roman" w:cs="Times New Roman"/>
                <w:sz w:val="15"/>
                <w:szCs w:val="15"/>
              </w:rPr>
            </w:pPr>
          </w:p>
        </w:tc>
        <w:tc>
          <w:tcPr>
            <w:tcW w:w="1278" w:type="pct"/>
            <w:shd w:val="clear" w:color="auto" w:fill="auto"/>
            <w:noWrap/>
            <w:vAlign w:val="center"/>
          </w:tcPr>
          <w:p w14:paraId="4B192CC6"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视线诱导设施</w:t>
            </w:r>
            <w:proofErr w:type="spellEnd"/>
          </w:p>
        </w:tc>
        <w:tc>
          <w:tcPr>
            <w:tcW w:w="907" w:type="pct"/>
            <w:shd w:val="clear" w:color="auto" w:fill="auto"/>
            <w:noWrap/>
            <w:vAlign w:val="center"/>
          </w:tcPr>
          <w:p w14:paraId="4B192CC7"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c>
          <w:tcPr>
            <w:tcW w:w="810" w:type="pct"/>
            <w:shd w:val="clear" w:color="auto" w:fill="auto"/>
            <w:noWrap/>
            <w:vAlign w:val="center"/>
          </w:tcPr>
          <w:p w14:paraId="4B192CC8"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c>
          <w:tcPr>
            <w:tcW w:w="489" w:type="pct"/>
            <w:shd w:val="clear" w:color="auto" w:fill="auto"/>
            <w:vAlign w:val="center"/>
          </w:tcPr>
          <w:p w14:paraId="4B192CC9"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r>
      <w:tr w:rsidR="00AC2BDD" w14:paraId="4B192CD1" w14:textId="77777777">
        <w:trPr>
          <w:trHeight w:val="288"/>
        </w:trPr>
        <w:tc>
          <w:tcPr>
            <w:tcW w:w="524" w:type="pct"/>
            <w:vMerge/>
            <w:vAlign w:val="center"/>
          </w:tcPr>
          <w:p w14:paraId="4B192CCB" w14:textId="77777777" w:rsidR="00AC2BDD" w:rsidRDefault="00AC2BDD">
            <w:pPr>
              <w:widowControl/>
              <w:rPr>
                <w:rFonts w:ascii="Times New Roman" w:hAnsi="Times New Roman" w:cs="Times New Roman"/>
                <w:sz w:val="15"/>
                <w:szCs w:val="15"/>
              </w:rPr>
            </w:pPr>
          </w:p>
        </w:tc>
        <w:tc>
          <w:tcPr>
            <w:tcW w:w="990" w:type="pct"/>
            <w:vMerge/>
            <w:vAlign w:val="center"/>
          </w:tcPr>
          <w:p w14:paraId="4B192CCC" w14:textId="77777777" w:rsidR="00AC2BDD" w:rsidRDefault="00AC2BDD">
            <w:pPr>
              <w:widowControl/>
              <w:rPr>
                <w:rFonts w:ascii="Times New Roman" w:hAnsi="Times New Roman" w:cs="Times New Roman"/>
                <w:sz w:val="15"/>
                <w:szCs w:val="15"/>
              </w:rPr>
            </w:pPr>
          </w:p>
        </w:tc>
        <w:tc>
          <w:tcPr>
            <w:tcW w:w="1278" w:type="pct"/>
            <w:shd w:val="clear" w:color="auto" w:fill="auto"/>
            <w:noWrap/>
            <w:vAlign w:val="center"/>
          </w:tcPr>
          <w:p w14:paraId="4B192CCD"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收费站</w:t>
            </w:r>
            <w:proofErr w:type="spellEnd"/>
          </w:p>
        </w:tc>
        <w:tc>
          <w:tcPr>
            <w:tcW w:w="907" w:type="pct"/>
            <w:shd w:val="clear" w:color="auto" w:fill="auto"/>
            <w:noWrap/>
            <w:vAlign w:val="center"/>
          </w:tcPr>
          <w:p w14:paraId="4B192CCE"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c>
          <w:tcPr>
            <w:tcW w:w="810" w:type="pct"/>
            <w:shd w:val="clear" w:color="auto" w:fill="auto"/>
            <w:noWrap/>
            <w:vAlign w:val="center"/>
          </w:tcPr>
          <w:p w14:paraId="4B192CCF"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c>
          <w:tcPr>
            <w:tcW w:w="489" w:type="pct"/>
            <w:shd w:val="clear" w:color="auto" w:fill="auto"/>
            <w:vAlign w:val="center"/>
          </w:tcPr>
          <w:p w14:paraId="4B192CD0"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r>
      <w:tr w:rsidR="00AC2BDD" w14:paraId="4B192CD8" w14:textId="77777777">
        <w:trPr>
          <w:trHeight w:val="288"/>
        </w:trPr>
        <w:tc>
          <w:tcPr>
            <w:tcW w:w="524" w:type="pct"/>
            <w:vMerge/>
            <w:vAlign w:val="center"/>
          </w:tcPr>
          <w:p w14:paraId="4B192CD2" w14:textId="77777777" w:rsidR="00AC2BDD" w:rsidRDefault="00AC2BDD">
            <w:pPr>
              <w:widowControl/>
              <w:rPr>
                <w:rFonts w:ascii="Times New Roman" w:hAnsi="Times New Roman" w:cs="Times New Roman"/>
                <w:sz w:val="15"/>
                <w:szCs w:val="15"/>
              </w:rPr>
            </w:pPr>
          </w:p>
        </w:tc>
        <w:tc>
          <w:tcPr>
            <w:tcW w:w="990" w:type="pct"/>
            <w:shd w:val="clear" w:color="auto" w:fill="auto"/>
            <w:vAlign w:val="center"/>
          </w:tcPr>
          <w:p w14:paraId="4B192CD3"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道路临时设施</w:t>
            </w:r>
            <w:proofErr w:type="spellEnd"/>
          </w:p>
        </w:tc>
        <w:tc>
          <w:tcPr>
            <w:tcW w:w="1278" w:type="pct"/>
            <w:shd w:val="clear" w:color="auto" w:fill="auto"/>
            <w:noWrap/>
            <w:vAlign w:val="center"/>
          </w:tcPr>
          <w:p w14:paraId="4B192CD4" w14:textId="77777777" w:rsidR="00AC2BDD" w:rsidRDefault="00000000">
            <w:pPr>
              <w:jc w:val="center"/>
              <w:rPr>
                <w:rFonts w:ascii="Times New Roman" w:hAnsi="Times New Roman" w:cs="Times New Roman"/>
                <w:sz w:val="15"/>
                <w:szCs w:val="15"/>
              </w:rPr>
            </w:pPr>
            <w:proofErr w:type="spellStart"/>
            <w:r>
              <w:rPr>
                <w:rFonts w:ascii="Times New Roman" w:hAnsi="Times New Roman" w:cs="Times New Roman"/>
                <w:sz w:val="15"/>
                <w:szCs w:val="15"/>
              </w:rPr>
              <w:t>锥形桶</w:t>
            </w:r>
            <w:proofErr w:type="spellEnd"/>
            <w:r>
              <w:rPr>
                <w:rFonts w:ascii="Times New Roman" w:hAnsi="Times New Roman" w:cs="Times New Roman"/>
                <w:sz w:val="15"/>
                <w:szCs w:val="15"/>
              </w:rPr>
              <w:t>/</w:t>
            </w:r>
            <w:proofErr w:type="spellStart"/>
            <w:r>
              <w:rPr>
                <w:rFonts w:ascii="Times New Roman" w:hAnsi="Times New Roman" w:cs="Times New Roman"/>
                <w:sz w:val="15"/>
                <w:szCs w:val="15"/>
              </w:rPr>
              <w:t>警示标志</w:t>
            </w:r>
            <w:proofErr w:type="spellEnd"/>
          </w:p>
        </w:tc>
        <w:tc>
          <w:tcPr>
            <w:tcW w:w="907" w:type="pct"/>
            <w:shd w:val="clear" w:color="auto" w:fill="auto"/>
            <w:vAlign w:val="center"/>
          </w:tcPr>
          <w:p w14:paraId="4B192CD5"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c>
          <w:tcPr>
            <w:tcW w:w="810" w:type="pct"/>
            <w:shd w:val="clear" w:color="auto" w:fill="auto"/>
            <w:noWrap/>
            <w:vAlign w:val="center"/>
          </w:tcPr>
          <w:p w14:paraId="4B192CD6"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c>
          <w:tcPr>
            <w:tcW w:w="489" w:type="pct"/>
            <w:shd w:val="clear" w:color="auto" w:fill="auto"/>
            <w:vAlign w:val="center"/>
          </w:tcPr>
          <w:p w14:paraId="4B192CD7"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r>
      <w:tr w:rsidR="00AC2BDD" w14:paraId="4B192CDF" w14:textId="77777777">
        <w:trPr>
          <w:trHeight w:val="288"/>
        </w:trPr>
        <w:tc>
          <w:tcPr>
            <w:tcW w:w="524" w:type="pct"/>
            <w:shd w:val="clear" w:color="auto" w:fill="auto"/>
            <w:noWrap/>
            <w:vAlign w:val="center"/>
          </w:tcPr>
          <w:p w14:paraId="4B192CD9" w14:textId="77777777" w:rsidR="00AC2BDD" w:rsidRDefault="00AC2BDD">
            <w:pPr>
              <w:rPr>
                <w:rFonts w:ascii="Times New Roman" w:hAnsi="Times New Roman" w:cs="Times New Roman"/>
              </w:rPr>
            </w:pPr>
          </w:p>
        </w:tc>
        <w:tc>
          <w:tcPr>
            <w:tcW w:w="990" w:type="pct"/>
            <w:shd w:val="clear" w:color="auto" w:fill="auto"/>
            <w:vAlign w:val="center"/>
          </w:tcPr>
          <w:p w14:paraId="4B192CDA" w14:textId="77777777" w:rsidR="00AC2BDD" w:rsidRDefault="00AC2BDD">
            <w:pPr>
              <w:rPr>
                <w:rFonts w:ascii="Times New Roman" w:hAnsi="Times New Roman" w:cs="Times New Roman"/>
              </w:rPr>
            </w:pPr>
          </w:p>
        </w:tc>
        <w:tc>
          <w:tcPr>
            <w:tcW w:w="1278" w:type="pct"/>
            <w:shd w:val="clear" w:color="auto" w:fill="auto"/>
            <w:noWrap/>
            <w:vAlign w:val="center"/>
          </w:tcPr>
          <w:p w14:paraId="4B192CDB" w14:textId="77777777" w:rsidR="00AC2BDD" w:rsidRDefault="00AC2BDD">
            <w:pPr>
              <w:rPr>
                <w:rFonts w:ascii="Times New Roman" w:hAnsi="Times New Roman" w:cs="Times New Roman"/>
              </w:rPr>
            </w:pPr>
          </w:p>
        </w:tc>
        <w:tc>
          <w:tcPr>
            <w:tcW w:w="907" w:type="pct"/>
            <w:shd w:val="clear" w:color="auto" w:fill="auto"/>
            <w:noWrap/>
            <w:vAlign w:val="center"/>
          </w:tcPr>
          <w:p w14:paraId="4B192CDC" w14:textId="77777777" w:rsidR="00AC2BDD" w:rsidRDefault="00AC2BDD">
            <w:pPr>
              <w:rPr>
                <w:rFonts w:ascii="Times New Roman" w:hAnsi="Times New Roman" w:cs="Times New Roman"/>
              </w:rPr>
            </w:pPr>
          </w:p>
        </w:tc>
        <w:tc>
          <w:tcPr>
            <w:tcW w:w="810" w:type="pct"/>
            <w:shd w:val="clear" w:color="auto" w:fill="auto"/>
            <w:vAlign w:val="center"/>
          </w:tcPr>
          <w:p w14:paraId="4B192CDD" w14:textId="77777777" w:rsidR="00AC2BDD" w:rsidRDefault="00AC2BDD">
            <w:pPr>
              <w:rPr>
                <w:rFonts w:ascii="Times New Roman" w:hAnsi="Times New Roman" w:cs="Times New Roman"/>
              </w:rPr>
            </w:pPr>
          </w:p>
        </w:tc>
        <w:tc>
          <w:tcPr>
            <w:tcW w:w="489" w:type="pct"/>
            <w:shd w:val="clear" w:color="auto" w:fill="auto"/>
            <w:vAlign w:val="center"/>
          </w:tcPr>
          <w:p w14:paraId="4B192CDE" w14:textId="77777777" w:rsidR="00AC2BDD" w:rsidRDefault="00AC2BDD">
            <w:pPr>
              <w:rPr>
                <w:rFonts w:ascii="Times New Roman" w:hAnsi="Times New Roman" w:cs="Times New Roman"/>
              </w:rPr>
            </w:pPr>
          </w:p>
        </w:tc>
      </w:tr>
      <w:tr w:rsidR="00AC2BDD" w14:paraId="4B192CE6" w14:textId="77777777">
        <w:trPr>
          <w:trHeight w:val="525"/>
        </w:trPr>
        <w:tc>
          <w:tcPr>
            <w:tcW w:w="524" w:type="pct"/>
            <w:vMerge w:val="restart"/>
            <w:shd w:val="clear" w:color="auto" w:fill="auto"/>
            <w:vAlign w:val="center"/>
          </w:tcPr>
          <w:p w14:paraId="4B192CE0"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交通运行状态</w:t>
            </w:r>
            <w:proofErr w:type="spellEnd"/>
          </w:p>
        </w:tc>
        <w:tc>
          <w:tcPr>
            <w:tcW w:w="990" w:type="pct"/>
            <w:vMerge w:val="restart"/>
            <w:shd w:val="clear" w:color="auto" w:fill="auto"/>
            <w:vAlign w:val="center"/>
          </w:tcPr>
          <w:p w14:paraId="4B192CE1"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区间路段交通拥堵度</w:t>
            </w:r>
            <w:proofErr w:type="spellEnd"/>
          </w:p>
        </w:tc>
        <w:tc>
          <w:tcPr>
            <w:tcW w:w="1278" w:type="pct"/>
            <w:shd w:val="clear" w:color="auto" w:fill="auto"/>
            <w:vAlign w:val="center"/>
          </w:tcPr>
          <w:p w14:paraId="4B192CE2"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区间路段畅通</w:t>
            </w:r>
            <w:proofErr w:type="spellEnd"/>
          </w:p>
        </w:tc>
        <w:tc>
          <w:tcPr>
            <w:tcW w:w="907" w:type="pct"/>
            <w:vMerge w:val="restart"/>
            <w:shd w:val="clear" w:color="auto" w:fill="auto"/>
            <w:vAlign w:val="center"/>
          </w:tcPr>
          <w:p w14:paraId="4B192CE3"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c>
          <w:tcPr>
            <w:tcW w:w="810" w:type="pct"/>
            <w:vMerge w:val="restart"/>
            <w:shd w:val="clear" w:color="auto" w:fill="auto"/>
            <w:vAlign w:val="center"/>
          </w:tcPr>
          <w:p w14:paraId="4B192CE4" w14:textId="77777777" w:rsidR="00AC2BDD" w:rsidRDefault="00000000">
            <w:pPr>
              <w:widowControl/>
              <w:rPr>
                <w:rFonts w:ascii="Times New Roman" w:hAnsi="Times New Roman" w:cs="Times New Roman"/>
                <w:sz w:val="15"/>
                <w:szCs w:val="15"/>
                <w:lang w:eastAsia="zh-CN"/>
              </w:rPr>
            </w:pPr>
            <w:r>
              <w:rPr>
                <w:rFonts w:ascii="Times New Roman" w:hAnsi="Times New Roman" w:cs="Times New Roman"/>
                <w:sz w:val="15"/>
                <w:szCs w:val="15"/>
                <w:lang w:eastAsia="zh-CN"/>
              </w:rPr>
              <w:t>区间路段交通拥堵度应按照</w:t>
            </w:r>
            <w:r>
              <w:rPr>
                <w:rFonts w:ascii="Times New Roman" w:hAnsi="Times New Roman" w:cs="Times New Roman"/>
                <w:sz w:val="15"/>
                <w:szCs w:val="15"/>
                <w:lang w:eastAsia="zh-CN"/>
              </w:rPr>
              <w:t xml:space="preserve">GA/T 115-2020 </w:t>
            </w:r>
            <w:r>
              <w:rPr>
                <w:rFonts w:ascii="Times New Roman" w:hAnsi="Times New Roman" w:cs="Times New Roman"/>
                <w:sz w:val="15"/>
                <w:szCs w:val="15"/>
                <w:lang w:eastAsia="zh-CN"/>
              </w:rPr>
              <w:t>第</w:t>
            </w:r>
            <w:r>
              <w:rPr>
                <w:rFonts w:ascii="Times New Roman" w:hAnsi="Times New Roman" w:cs="Times New Roman"/>
                <w:sz w:val="15"/>
                <w:szCs w:val="15"/>
                <w:lang w:eastAsia="zh-CN"/>
              </w:rPr>
              <w:t>6</w:t>
            </w:r>
            <w:r>
              <w:rPr>
                <w:rFonts w:ascii="Times New Roman" w:hAnsi="Times New Roman" w:cs="Times New Roman"/>
                <w:sz w:val="15"/>
                <w:szCs w:val="15"/>
                <w:lang w:eastAsia="zh-CN"/>
              </w:rPr>
              <w:t>章描述的方法进行评价</w:t>
            </w:r>
          </w:p>
        </w:tc>
        <w:tc>
          <w:tcPr>
            <w:tcW w:w="489" w:type="pct"/>
            <w:shd w:val="clear" w:color="auto" w:fill="auto"/>
            <w:vAlign w:val="center"/>
          </w:tcPr>
          <w:p w14:paraId="4B192CE5"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r>
      <w:tr w:rsidR="00AC2BDD" w14:paraId="4B192CED" w14:textId="77777777">
        <w:trPr>
          <w:trHeight w:val="384"/>
        </w:trPr>
        <w:tc>
          <w:tcPr>
            <w:tcW w:w="524" w:type="pct"/>
            <w:vMerge/>
            <w:shd w:val="clear" w:color="auto" w:fill="auto"/>
            <w:vAlign w:val="center"/>
          </w:tcPr>
          <w:p w14:paraId="4B192CE7" w14:textId="77777777" w:rsidR="00AC2BDD" w:rsidRDefault="00AC2BDD">
            <w:pPr>
              <w:widowControl/>
              <w:rPr>
                <w:rFonts w:ascii="Times New Roman" w:hAnsi="Times New Roman" w:cs="Times New Roman"/>
                <w:sz w:val="15"/>
                <w:szCs w:val="15"/>
              </w:rPr>
            </w:pPr>
          </w:p>
        </w:tc>
        <w:tc>
          <w:tcPr>
            <w:tcW w:w="990" w:type="pct"/>
            <w:vMerge/>
            <w:shd w:val="clear" w:color="auto" w:fill="auto"/>
            <w:vAlign w:val="center"/>
          </w:tcPr>
          <w:p w14:paraId="4B192CE8" w14:textId="77777777" w:rsidR="00AC2BDD" w:rsidRDefault="00AC2BDD">
            <w:pPr>
              <w:widowControl/>
              <w:jc w:val="center"/>
              <w:rPr>
                <w:rFonts w:ascii="Times New Roman" w:hAnsi="Times New Roman" w:cs="Times New Roman"/>
                <w:sz w:val="15"/>
                <w:szCs w:val="15"/>
              </w:rPr>
            </w:pPr>
          </w:p>
        </w:tc>
        <w:tc>
          <w:tcPr>
            <w:tcW w:w="1278" w:type="pct"/>
            <w:shd w:val="clear" w:color="auto" w:fill="auto"/>
            <w:vAlign w:val="center"/>
          </w:tcPr>
          <w:p w14:paraId="4B192CE9"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区间路段轻度拥堵</w:t>
            </w:r>
            <w:proofErr w:type="spellEnd"/>
          </w:p>
        </w:tc>
        <w:tc>
          <w:tcPr>
            <w:tcW w:w="907" w:type="pct"/>
            <w:vMerge/>
            <w:shd w:val="clear" w:color="auto" w:fill="auto"/>
            <w:vAlign w:val="center"/>
          </w:tcPr>
          <w:p w14:paraId="4B192CEA" w14:textId="77777777" w:rsidR="00AC2BDD" w:rsidRDefault="00AC2BDD">
            <w:pPr>
              <w:widowControl/>
              <w:rPr>
                <w:rFonts w:ascii="Times New Roman" w:hAnsi="Times New Roman" w:cs="Times New Roman"/>
                <w:sz w:val="15"/>
                <w:szCs w:val="15"/>
              </w:rPr>
            </w:pPr>
          </w:p>
        </w:tc>
        <w:tc>
          <w:tcPr>
            <w:tcW w:w="810" w:type="pct"/>
            <w:vMerge/>
            <w:shd w:val="clear" w:color="auto" w:fill="auto"/>
            <w:vAlign w:val="center"/>
          </w:tcPr>
          <w:p w14:paraId="4B192CEB" w14:textId="77777777" w:rsidR="00AC2BDD" w:rsidRDefault="00AC2BDD">
            <w:pPr>
              <w:widowControl/>
              <w:jc w:val="center"/>
              <w:rPr>
                <w:rFonts w:ascii="Times New Roman" w:hAnsi="Times New Roman" w:cs="Times New Roman"/>
                <w:sz w:val="15"/>
                <w:szCs w:val="15"/>
              </w:rPr>
            </w:pPr>
          </w:p>
        </w:tc>
        <w:tc>
          <w:tcPr>
            <w:tcW w:w="489" w:type="pct"/>
            <w:shd w:val="clear" w:color="auto" w:fill="auto"/>
            <w:vAlign w:val="center"/>
          </w:tcPr>
          <w:p w14:paraId="4B192CEC"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r>
      <w:tr w:rsidR="00AC2BDD" w14:paraId="4B192CF4" w14:textId="77777777">
        <w:trPr>
          <w:trHeight w:val="384"/>
        </w:trPr>
        <w:tc>
          <w:tcPr>
            <w:tcW w:w="524" w:type="pct"/>
            <w:vMerge/>
            <w:shd w:val="clear" w:color="auto" w:fill="auto"/>
            <w:vAlign w:val="center"/>
          </w:tcPr>
          <w:p w14:paraId="4B192CEE" w14:textId="77777777" w:rsidR="00AC2BDD" w:rsidRDefault="00AC2BDD">
            <w:pPr>
              <w:widowControl/>
              <w:rPr>
                <w:rFonts w:ascii="Times New Roman" w:hAnsi="Times New Roman" w:cs="Times New Roman"/>
                <w:sz w:val="15"/>
                <w:szCs w:val="15"/>
              </w:rPr>
            </w:pPr>
          </w:p>
        </w:tc>
        <w:tc>
          <w:tcPr>
            <w:tcW w:w="990" w:type="pct"/>
            <w:vMerge/>
            <w:shd w:val="clear" w:color="auto" w:fill="auto"/>
            <w:vAlign w:val="center"/>
          </w:tcPr>
          <w:p w14:paraId="4B192CEF" w14:textId="77777777" w:rsidR="00AC2BDD" w:rsidRDefault="00AC2BDD">
            <w:pPr>
              <w:widowControl/>
              <w:jc w:val="center"/>
              <w:rPr>
                <w:rFonts w:ascii="Times New Roman" w:hAnsi="Times New Roman" w:cs="Times New Roman"/>
                <w:sz w:val="15"/>
                <w:szCs w:val="15"/>
              </w:rPr>
            </w:pPr>
          </w:p>
        </w:tc>
        <w:tc>
          <w:tcPr>
            <w:tcW w:w="1278" w:type="pct"/>
            <w:shd w:val="clear" w:color="auto" w:fill="auto"/>
            <w:vAlign w:val="center"/>
          </w:tcPr>
          <w:p w14:paraId="4B192CF0"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区间路段中度拥堵</w:t>
            </w:r>
            <w:proofErr w:type="spellEnd"/>
          </w:p>
        </w:tc>
        <w:tc>
          <w:tcPr>
            <w:tcW w:w="907" w:type="pct"/>
            <w:vMerge/>
            <w:shd w:val="clear" w:color="auto" w:fill="auto"/>
            <w:vAlign w:val="center"/>
          </w:tcPr>
          <w:p w14:paraId="4B192CF1" w14:textId="77777777" w:rsidR="00AC2BDD" w:rsidRDefault="00AC2BDD">
            <w:pPr>
              <w:widowControl/>
              <w:rPr>
                <w:rFonts w:ascii="Times New Roman" w:hAnsi="Times New Roman" w:cs="Times New Roman"/>
                <w:sz w:val="15"/>
                <w:szCs w:val="15"/>
              </w:rPr>
            </w:pPr>
          </w:p>
        </w:tc>
        <w:tc>
          <w:tcPr>
            <w:tcW w:w="810" w:type="pct"/>
            <w:vMerge/>
            <w:shd w:val="clear" w:color="auto" w:fill="auto"/>
            <w:vAlign w:val="center"/>
          </w:tcPr>
          <w:p w14:paraId="4B192CF2" w14:textId="77777777" w:rsidR="00AC2BDD" w:rsidRDefault="00AC2BDD">
            <w:pPr>
              <w:widowControl/>
              <w:jc w:val="center"/>
              <w:rPr>
                <w:rFonts w:ascii="Times New Roman" w:hAnsi="Times New Roman" w:cs="Times New Roman"/>
                <w:sz w:val="15"/>
                <w:szCs w:val="15"/>
              </w:rPr>
            </w:pPr>
          </w:p>
        </w:tc>
        <w:tc>
          <w:tcPr>
            <w:tcW w:w="489" w:type="pct"/>
            <w:shd w:val="clear" w:color="auto" w:fill="auto"/>
            <w:vAlign w:val="center"/>
          </w:tcPr>
          <w:p w14:paraId="4B192CF3"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r>
      <w:tr w:rsidR="00AC2BDD" w14:paraId="4B192CFB" w14:textId="77777777">
        <w:trPr>
          <w:trHeight w:val="288"/>
        </w:trPr>
        <w:tc>
          <w:tcPr>
            <w:tcW w:w="524" w:type="pct"/>
            <w:vMerge/>
            <w:shd w:val="clear" w:color="auto" w:fill="auto"/>
            <w:vAlign w:val="center"/>
          </w:tcPr>
          <w:p w14:paraId="4B192CF5" w14:textId="77777777" w:rsidR="00AC2BDD" w:rsidRDefault="00AC2BDD">
            <w:pPr>
              <w:widowControl/>
              <w:rPr>
                <w:rFonts w:ascii="Times New Roman" w:hAnsi="Times New Roman" w:cs="Times New Roman"/>
                <w:sz w:val="15"/>
                <w:szCs w:val="15"/>
              </w:rPr>
            </w:pPr>
          </w:p>
        </w:tc>
        <w:tc>
          <w:tcPr>
            <w:tcW w:w="990" w:type="pct"/>
            <w:vMerge/>
            <w:shd w:val="clear" w:color="auto" w:fill="auto"/>
            <w:vAlign w:val="center"/>
          </w:tcPr>
          <w:p w14:paraId="4B192CF6" w14:textId="77777777" w:rsidR="00AC2BDD" w:rsidRDefault="00AC2BDD">
            <w:pPr>
              <w:widowControl/>
              <w:jc w:val="center"/>
              <w:rPr>
                <w:rFonts w:ascii="Times New Roman" w:hAnsi="Times New Roman" w:cs="Times New Roman"/>
                <w:sz w:val="15"/>
                <w:szCs w:val="15"/>
              </w:rPr>
            </w:pPr>
          </w:p>
        </w:tc>
        <w:tc>
          <w:tcPr>
            <w:tcW w:w="1278" w:type="pct"/>
            <w:shd w:val="clear" w:color="auto" w:fill="auto"/>
            <w:vAlign w:val="center"/>
          </w:tcPr>
          <w:p w14:paraId="4B192CF7"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区间路段严重拥堵</w:t>
            </w:r>
            <w:proofErr w:type="spellEnd"/>
          </w:p>
        </w:tc>
        <w:tc>
          <w:tcPr>
            <w:tcW w:w="907" w:type="pct"/>
            <w:vMerge/>
            <w:shd w:val="clear" w:color="auto" w:fill="auto"/>
            <w:vAlign w:val="center"/>
          </w:tcPr>
          <w:p w14:paraId="4B192CF8" w14:textId="77777777" w:rsidR="00AC2BDD" w:rsidRDefault="00AC2BDD">
            <w:pPr>
              <w:widowControl/>
              <w:rPr>
                <w:rFonts w:ascii="Times New Roman" w:hAnsi="Times New Roman" w:cs="Times New Roman"/>
                <w:sz w:val="15"/>
                <w:szCs w:val="15"/>
              </w:rPr>
            </w:pPr>
          </w:p>
        </w:tc>
        <w:tc>
          <w:tcPr>
            <w:tcW w:w="810" w:type="pct"/>
            <w:vMerge/>
            <w:shd w:val="clear" w:color="auto" w:fill="auto"/>
            <w:vAlign w:val="center"/>
          </w:tcPr>
          <w:p w14:paraId="4B192CF9" w14:textId="77777777" w:rsidR="00AC2BDD" w:rsidRDefault="00AC2BDD">
            <w:pPr>
              <w:widowControl/>
              <w:jc w:val="center"/>
              <w:rPr>
                <w:rFonts w:ascii="Times New Roman" w:hAnsi="Times New Roman" w:cs="Times New Roman"/>
                <w:sz w:val="15"/>
                <w:szCs w:val="15"/>
              </w:rPr>
            </w:pPr>
          </w:p>
        </w:tc>
        <w:tc>
          <w:tcPr>
            <w:tcW w:w="489" w:type="pct"/>
            <w:shd w:val="clear" w:color="auto" w:fill="auto"/>
            <w:vAlign w:val="center"/>
          </w:tcPr>
          <w:p w14:paraId="4B192CFA"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r>
      <w:tr w:rsidR="00AC2BDD" w14:paraId="4B192D02" w14:textId="77777777">
        <w:trPr>
          <w:trHeight w:val="384"/>
        </w:trPr>
        <w:tc>
          <w:tcPr>
            <w:tcW w:w="524" w:type="pct"/>
            <w:vMerge/>
            <w:shd w:val="clear" w:color="auto" w:fill="auto"/>
            <w:vAlign w:val="center"/>
          </w:tcPr>
          <w:p w14:paraId="4B192CFC" w14:textId="77777777" w:rsidR="00AC2BDD" w:rsidRDefault="00AC2BDD">
            <w:pPr>
              <w:rPr>
                <w:rFonts w:ascii="Times New Roman" w:hAnsi="Times New Roman" w:cs="Times New Roman"/>
              </w:rPr>
            </w:pPr>
          </w:p>
        </w:tc>
        <w:tc>
          <w:tcPr>
            <w:tcW w:w="990" w:type="pct"/>
            <w:shd w:val="clear" w:color="auto" w:fill="auto"/>
            <w:vAlign w:val="center"/>
          </w:tcPr>
          <w:p w14:paraId="4B192CFD" w14:textId="77777777" w:rsidR="00AC2BDD" w:rsidRDefault="00AC2BDD">
            <w:pPr>
              <w:rPr>
                <w:rFonts w:ascii="Times New Roman" w:hAnsi="Times New Roman" w:cs="Times New Roman"/>
              </w:rPr>
            </w:pPr>
          </w:p>
        </w:tc>
        <w:tc>
          <w:tcPr>
            <w:tcW w:w="1278" w:type="pct"/>
            <w:shd w:val="clear" w:color="auto" w:fill="auto"/>
            <w:vAlign w:val="center"/>
          </w:tcPr>
          <w:p w14:paraId="4B192CFE" w14:textId="77777777" w:rsidR="00AC2BDD" w:rsidRDefault="00AC2BDD">
            <w:pPr>
              <w:rPr>
                <w:rFonts w:ascii="Times New Roman" w:hAnsi="Times New Roman" w:cs="Times New Roman"/>
              </w:rPr>
            </w:pPr>
          </w:p>
        </w:tc>
        <w:tc>
          <w:tcPr>
            <w:tcW w:w="907" w:type="pct"/>
            <w:shd w:val="clear" w:color="auto" w:fill="auto"/>
            <w:vAlign w:val="center"/>
          </w:tcPr>
          <w:p w14:paraId="4B192CFF" w14:textId="77777777" w:rsidR="00AC2BDD" w:rsidRDefault="00AC2BDD">
            <w:pPr>
              <w:rPr>
                <w:rFonts w:ascii="Times New Roman" w:hAnsi="Times New Roman" w:cs="Times New Roman"/>
              </w:rPr>
            </w:pPr>
          </w:p>
        </w:tc>
        <w:tc>
          <w:tcPr>
            <w:tcW w:w="810" w:type="pct"/>
            <w:shd w:val="clear" w:color="auto" w:fill="auto"/>
            <w:vAlign w:val="center"/>
          </w:tcPr>
          <w:p w14:paraId="4B192D00" w14:textId="77777777" w:rsidR="00AC2BDD" w:rsidRDefault="00AC2BDD">
            <w:pPr>
              <w:rPr>
                <w:rFonts w:ascii="Times New Roman" w:hAnsi="Times New Roman" w:cs="Times New Roman"/>
              </w:rPr>
            </w:pPr>
          </w:p>
        </w:tc>
        <w:tc>
          <w:tcPr>
            <w:tcW w:w="489" w:type="pct"/>
            <w:shd w:val="clear" w:color="auto" w:fill="auto"/>
            <w:vAlign w:val="center"/>
          </w:tcPr>
          <w:p w14:paraId="4B192D01" w14:textId="77777777" w:rsidR="00AC2BDD" w:rsidRDefault="00AC2BDD">
            <w:pPr>
              <w:rPr>
                <w:rFonts w:ascii="Times New Roman" w:hAnsi="Times New Roman" w:cs="Times New Roman"/>
              </w:rPr>
            </w:pPr>
          </w:p>
        </w:tc>
      </w:tr>
      <w:tr w:rsidR="00AC2BDD" w14:paraId="4B192D09" w14:textId="77777777">
        <w:trPr>
          <w:trHeight w:val="288"/>
        </w:trPr>
        <w:tc>
          <w:tcPr>
            <w:tcW w:w="524" w:type="pct"/>
            <w:vMerge w:val="restart"/>
            <w:shd w:val="clear" w:color="auto" w:fill="auto"/>
            <w:vAlign w:val="center"/>
          </w:tcPr>
          <w:p w14:paraId="4B192D03"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目标物</w:t>
            </w:r>
            <w:proofErr w:type="spellEnd"/>
          </w:p>
        </w:tc>
        <w:tc>
          <w:tcPr>
            <w:tcW w:w="990" w:type="pct"/>
            <w:vMerge w:val="restart"/>
            <w:shd w:val="clear" w:color="auto" w:fill="auto"/>
            <w:vAlign w:val="center"/>
          </w:tcPr>
          <w:p w14:paraId="4B192D04"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机动车</w:t>
            </w:r>
            <w:proofErr w:type="spellEnd"/>
          </w:p>
        </w:tc>
        <w:tc>
          <w:tcPr>
            <w:tcW w:w="1278" w:type="pct"/>
            <w:vMerge w:val="restart"/>
            <w:shd w:val="clear" w:color="auto" w:fill="auto"/>
            <w:vAlign w:val="center"/>
          </w:tcPr>
          <w:p w14:paraId="4B192D05"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汽车</w:t>
            </w:r>
            <w:proofErr w:type="spellEnd"/>
          </w:p>
        </w:tc>
        <w:tc>
          <w:tcPr>
            <w:tcW w:w="907" w:type="pct"/>
            <w:shd w:val="clear" w:color="auto" w:fill="auto"/>
            <w:vAlign w:val="center"/>
          </w:tcPr>
          <w:p w14:paraId="4B192D06"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M</w:t>
            </w:r>
            <w:r>
              <w:rPr>
                <w:rFonts w:ascii="Times New Roman" w:hAnsi="Times New Roman" w:cs="Times New Roman"/>
                <w:sz w:val="15"/>
                <w:szCs w:val="15"/>
              </w:rPr>
              <w:t>类</w:t>
            </w:r>
            <w:proofErr w:type="spellEnd"/>
          </w:p>
        </w:tc>
        <w:tc>
          <w:tcPr>
            <w:tcW w:w="810" w:type="pct"/>
            <w:shd w:val="clear" w:color="auto" w:fill="auto"/>
            <w:vAlign w:val="center"/>
          </w:tcPr>
          <w:p w14:paraId="4B192D07"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c>
          <w:tcPr>
            <w:tcW w:w="489" w:type="pct"/>
            <w:vMerge w:val="restart"/>
            <w:shd w:val="clear" w:color="auto" w:fill="auto"/>
            <w:vAlign w:val="center"/>
          </w:tcPr>
          <w:p w14:paraId="4B192D08"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r>
      <w:tr w:rsidR="00AC2BDD" w14:paraId="4B192D10" w14:textId="77777777">
        <w:trPr>
          <w:trHeight w:val="288"/>
        </w:trPr>
        <w:tc>
          <w:tcPr>
            <w:tcW w:w="524" w:type="pct"/>
            <w:vMerge/>
            <w:vAlign w:val="center"/>
          </w:tcPr>
          <w:p w14:paraId="4B192D0A" w14:textId="77777777" w:rsidR="00AC2BDD" w:rsidRDefault="00AC2BDD">
            <w:pPr>
              <w:widowControl/>
              <w:rPr>
                <w:rFonts w:ascii="Times New Roman" w:hAnsi="Times New Roman" w:cs="Times New Roman"/>
                <w:sz w:val="15"/>
                <w:szCs w:val="15"/>
              </w:rPr>
            </w:pPr>
          </w:p>
        </w:tc>
        <w:tc>
          <w:tcPr>
            <w:tcW w:w="990" w:type="pct"/>
            <w:vMerge/>
            <w:vAlign w:val="center"/>
          </w:tcPr>
          <w:p w14:paraId="4B192D0B" w14:textId="77777777" w:rsidR="00AC2BDD" w:rsidRDefault="00AC2BDD">
            <w:pPr>
              <w:widowControl/>
              <w:rPr>
                <w:rFonts w:ascii="Times New Roman" w:hAnsi="Times New Roman" w:cs="Times New Roman"/>
                <w:sz w:val="15"/>
                <w:szCs w:val="15"/>
              </w:rPr>
            </w:pPr>
          </w:p>
        </w:tc>
        <w:tc>
          <w:tcPr>
            <w:tcW w:w="1278" w:type="pct"/>
            <w:vMerge/>
            <w:vAlign w:val="center"/>
          </w:tcPr>
          <w:p w14:paraId="4B192D0C" w14:textId="77777777" w:rsidR="00AC2BDD" w:rsidRDefault="00AC2BDD">
            <w:pPr>
              <w:widowControl/>
              <w:rPr>
                <w:rFonts w:ascii="Times New Roman" w:hAnsi="Times New Roman" w:cs="Times New Roman"/>
                <w:sz w:val="15"/>
                <w:szCs w:val="15"/>
              </w:rPr>
            </w:pPr>
          </w:p>
        </w:tc>
        <w:tc>
          <w:tcPr>
            <w:tcW w:w="907" w:type="pct"/>
            <w:shd w:val="clear" w:color="auto" w:fill="auto"/>
            <w:vAlign w:val="center"/>
          </w:tcPr>
          <w:p w14:paraId="4B192D0D"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N</w:t>
            </w:r>
            <w:r>
              <w:rPr>
                <w:rFonts w:ascii="Times New Roman" w:hAnsi="Times New Roman" w:cs="Times New Roman"/>
                <w:sz w:val="15"/>
                <w:szCs w:val="15"/>
              </w:rPr>
              <w:t>类</w:t>
            </w:r>
            <w:proofErr w:type="spellEnd"/>
          </w:p>
        </w:tc>
        <w:tc>
          <w:tcPr>
            <w:tcW w:w="810" w:type="pct"/>
            <w:shd w:val="clear" w:color="auto" w:fill="auto"/>
            <w:vAlign w:val="center"/>
          </w:tcPr>
          <w:p w14:paraId="4B192D0E"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c>
          <w:tcPr>
            <w:tcW w:w="489" w:type="pct"/>
            <w:vMerge/>
            <w:vAlign w:val="center"/>
          </w:tcPr>
          <w:p w14:paraId="4B192D0F" w14:textId="77777777" w:rsidR="00AC2BDD" w:rsidRDefault="00AC2BDD">
            <w:pPr>
              <w:widowControl/>
              <w:rPr>
                <w:rFonts w:ascii="Times New Roman" w:hAnsi="Times New Roman" w:cs="Times New Roman"/>
                <w:sz w:val="15"/>
                <w:szCs w:val="15"/>
              </w:rPr>
            </w:pPr>
          </w:p>
        </w:tc>
      </w:tr>
      <w:tr w:rsidR="00AC2BDD" w14:paraId="4B192D17" w14:textId="77777777">
        <w:trPr>
          <w:trHeight w:val="288"/>
        </w:trPr>
        <w:tc>
          <w:tcPr>
            <w:tcW w:w="524" w:type="pct"/>
            <w:vMerge/>
            <w:vAlign w:val="center"/>
          </w:tcPr>
          <w:p w14:paraId="4B192D11" w14:textId="77777777" w:rsidR="00AC2BDD" w:rsidRDefault="00AC2BDD">
            <w:pPr>
              <w:widowControl/>
              <w:rPr>
                <w:rFonts w:ascii="Times New Roman" w:hAnsi="Times New Roman" w:cs="Times New Roman"/>
                <w:sz w:val="15"/>
                <w:szCs w:val="15"/>
              </w:rPr>
            </w:pPr>
          </w:p>
        </w:tc>
        <w:tc>
          <w:tcPr>
            <w:tcW w:w="990" w:type="pct"/>
            <w:vMerge/>
            <w:vAlign w:val="center"/>
          </w:tcPr>
          <w:p w14:paraId="4B192D12" w14:textId="77777777" w:rsidR="00AC2BDD" w:rsidRDefault="00AC2BDD">
            <w:pPr>
              <w:widowControl/>
              <w:rPr>
                <w:rFonts w:ascii="Times New Roman" w:hAnsi="Times New Roman" w:cs="Times New Roman"/>
                <w:sz w:val="15"/>
                <w:szCs w:val="15"/>
              </w:rPr>
            </w:pPr>
          </w:p>
        </w:tc>
        <w:tc>
          <w:tcPr>
            <w:tcW w:w="1278" w:type="pct"/>
            <w:vMerge/>
            <w:vAlign w:val="center"/>
          </w:tcPr>
          <w:p w14:paraId="4B192D13" w14:textId="77777777" w:rsidR="00AC2BDD" w:rsidRDefault="00AC2BDD">
            <w:pPr>
              <w:widowControl/>
              <w:rPr>
                <w:rFonts w:ascii="Times New Roman" w:hAnsi="Times New Roman" w:cs="Times New Roman"/>
                <w:sz w:val="15"/>
                <w:szCs w:val="15"/>
              </w:rPr>
            </w:pPr>
          </w:p>
        </w:tc>
        <w:tc>
          <w:tcPr>
            <w:tcW w:w="907" w:type="pct"/>
            <w:shd w:val="clear" w:color="auto" w:fill="auto"/>
            <w:vAlign w:val="center"/>
          </w:tcPr>
          <w:p w14:paraId="4B192D14"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O</w:t>
            </w:r>
            <w:r>
              <w:rPr>
                <w:rFonts w:ascii="Times New Roman" w:hAnsi="Times New Roman" w:cs="Times New Roman"/>
                <w:sz w:val="15"/>
                <w:szCs w:val="15"/>
              </w:rPr>
              <w:t>类</w:t>
            </w:r>
            <w:proofErr w:type="spellEnd"/>
          </w:p>
        </w:tc>
        <w:tc>
          <w:tcPr>
            <w:tcW w:w="810" w:type="pct"/>
            <w:shd w:val="clear" w:color="auto" w:fill="auto"/>
            <w:vAlign w:val="center"/>
          </w:tcPr>
          <w:p w14:paraId="4B192D15"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c>
          <w:tcPr>
            <w:tcW w:w="489" w:type="pct"/>
            <w:vMerge/>
            <w:vAlign w:val="center"/>
          </w:tcPr>
          <w:p w14:paraId="4B192D16" w14:textId="77777777" w:rsidR="00AC2BDD" w:rsidRDefault="00AC2BDD">
            <w:pPr>
              <w:widowControl/>
              <w:rPr>
                <w:rFonts w:ascii="Times New Roman" w:hAnsi="Times New Roman" w:cs="Times New Roman"/>
                <w:sz w:val="15"/>
                <w:szCs w:val="15"/>
              </w:rPr>
            </w:pPr>
          </w:p>
        </w:tc>
      </w:tr>
      <w:tr w:rsidR="00AC2BDD" w14:paraId="4B192D1E" w14:textId="77777777">
        <w:trPr>
          <w:trHeight w:val="288"/>
        </w:trPr>
        <w:tc>
          <w:tcPr>
            <w:tcW w:w="524" w:type="pct"/>
            <w:vMerge/>
            <w:vAlign w:val="center"/>
          </w:tcPr>
          <w:p w14:paraId="4B192D18" w14:textId="77777777" w:rsidR="00AC2BDD" w:rsidRDefault="00AC2BDD">
            <w:pPr>
              <w:widowControl/>
              <w:rPr>
                <w:rFonts w:ascii="Times New Roman" w:hAnsi="Times New Roman" w:cs="Times New Roman"/>
                <w:sz w:val="15"/>
                <w:szCs w:val="15"/>
              </w:rPr>
            </w:pPr>
          </w:p>
        </w:tc>
        <w:tc>
          <w:tcPr>
            <w:tcW w:w="990" w:type="pct"/>
            <w:vMerge/>
            <w:vAlign w:val="center"/>
          </w:tcPr>
          <w:p w14:paraId="4B192D19" w14:textId="77777777" w:rsidR="00AC2BDD" w:rsidRDefault="00AC2BDD">
            <w:pPr>
              <w:widowControl/>
              <w:rPr>
                <w:rFonts w:ascii="Times New Roman" w:hAnsi="Times New Roman" w:cs="Times New Roman"/>
                <w:sz w:val="15"/>
                <w:szCs w:val="15"/>
              </w:rPr>
            </w:pPr>
          </w:p>
        </w:tc>
        <w:tc>
          <w:tcPr>
            <w:tcW w:w="1278" w:type="pct"/>
            <w:shd w:val="clear" w:color="auto" w:fill="auto"/>
            <w:vAlign w:val="center"/>
          </w:tcPr>
          <w:p w14:paraId="4B192D1A"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摩托车</w:t>
            </w:r>
            <w:proofErr w:type="spellEnd"/>
          </w:p>
        </w:tc>
        <w:tc>
          <w:tcPr>
            <w:tcW w:w="907" w:type="pct"/>
            <w:shd w:val="clear" w:color="auto" w:fill="auto"/>
            <w:vAlign w:val="center"/>
          </w:tcPr>
          <w:p w14:paraId="4B192D1B"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c>
          <w:tcPr>
            <w:tcW w:w="810" w:type="pct"/>
            <w:shd w:val="clear" w:color="auto" w:fill="auto"/>
            <w:vAlign w:val="center"/>
          </w:tcPr>
          <w:p w14:paraId="4B192D1C"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c>
          <w:tcPr>
            <w:tcW w:w="489" w:type="pct"/>
            <w:vMerge/>
            <w:vAlign w:val="center"/>
          </w:tcPr>
          <w:p w14:paraId="4B192D1D" w14:textId="77777777" w:rsidR="00AC2BDD" w:rsidRDefault="00AC2BDD">
            <w:pPr>
              <w:widowControl/>
              <w:rPr>
                <w:rFonts w:ascii="Times New Roman" w:hAnsi="Times New Roman" w:cs="Times New Roman"/>
                <w:sz w:val="15"/>
                <w:szCs w:val="15"/>
              </w:rPr>
            </w:pPr>
          </w:p>
        </w:tc>
      </w:tr>
      <w:tr w:rsidR="00AC2BDD" w14:paraId="4B192D25" w14:textId="77777777">
        <w:trPr>
          <w:trHeight w:val="288"/>
        </w:trPr>
        <w:tc>
          <w:tcPr>
            <w:tcW w:w="524" w:type="pct"/>
            <w:vMerge/>
            <w:vAlign w:val="center"/>
          </w:tcPr>
          <w:p w14:paraId="4B192D1F" w14:textId="77777777" w:rsidR="00AC2BDD" w:rsidRDefault="00AC2BDD">
            <w:pPr>
              <w:rPr>
                <w:rFonts w:ascii="Times New Roman" w:hAnsi="Times New Roman" w:cs="Times New Roman"/>
              </w:rPr>
            </w:pPr>
          </w:p>
        </w:tc>
        <w:tc>
          <w:tcPr>
            <w:tcW w:w="990" w:type="pct"/>
            <w:shd w:val="clear" w:color="auto" w:fill="auto"/>
            <w:vAlign w:val="center"/>
          </w:tcPr>
          <w:p w14:paraId="4B192D20" w14:textId="77777777" w:rsidR="00AC2BDD" w:rsidRDefault="00AC2BDD">
            <w:pPr>
              <w:rPr>
                <w:rFonts w:ascii="Times New Roman" w:hAnsi="Times New Roman" w:cs="Times New Roman"/>
              </w:rPr>
            </w:pPr>
          </w:p>
        </w:tc>
        <w:tc>
          <w:tcPr>
            <w:tcW w:w="1278" w:type="pct"/>
            <w:shd w:val="clear" w:color="auto" w:fill="auto"/>
            <w:vAlign w:val="center"/>
          </w:tcPr>
          <w:p w14:paraId="4B192D21" w14:textId="77777777" w:rsidR="00AC2BDD" w:rsidRDefault="00AC2BDD">
            <w:pPr>
              <w:rPr>
                <w:rFonts w:ascii="Times New Roman" w:hAnsi="Times New Roman" w:cs="Times New Roman"/>
              </w:rPr>
            </w:pPr>
          </w:p>
        </w:tc>
        <w:tc>
          <w:tcPr>
            <w:tcW w:w="907" w:type="pct"/>
            <w:shd w:val="clear" w:color="auto" w:fill="auto"/>
            <w:vAlign w:val="center"/>
          </w:tcPr>
          <w:p w14:paraId="4B192D22" w14:textId="77777777" w:rsidR="00AC2BDD" w:rsidRDefault="00AC2BDD">
            <w:pPr>
              <w:rPr>
                <w:rFonts w:ascii="Times New Roman" w:hAnsi="Times New Roman" w:cs="Times New Roman"/>
              </w:rPr>
            </w:pPr>
          </w:p>
        </w:tc>
        <w:tc>
          <w:tcPr>
            <w:tcW w:w="810" w:type="pct"/>
            <w:shd w:val="clear" w:color="auto" w:fill="auto"/>
            <w:vAlign w:val="center"/>
          </w:tcPr>
          <w:p w14:paraId="4B192D23" w14:textId="77777777" w:rsidR="00AC2BDD" w:rsidRDefault="00AC2BDD">
            <w:pPr>
              <w:rPr>
                <w:rFonts w:ascii="Times New Roman" w:hAnsi="Times New Roman" w:cs="Times New Roman"/>
              </w:rPr>
            </w:pPr>
          </w:p>
        </w:tc>
        <w:tc>
          <w:tcPr>
            <w:tcW w:w="489" w:type="pct"/>
            <w:shd w:val="clear" w:color="auto" w:fill="auto"/>
            <w:vAlign w:val="center"/>
          </w:tcPr>
          <w:p w14:paraId="4B192D24" w14:textId="77777777" w:rsidR="00AC2BDD" w:rsidRDefault="00AC2BDD">
            <w:pPr>
              <w:rPr>
                <w:rFonts w:ascii="Times New Roman" w:hAnsi="Times New Roman" w:cs="Times New Roman"/>
              </w:rPr>
            </w:pPr>
          </w:p>
        </w:tc>
      </w:tr>
      <w:tr w:rsidR="00AC2BDD" w14:paraId="4B192D2C" w14:textId="77777777">
        <w:trPr>
          <w:trHeight w:val="288"/>
        </w:trPr>
        <w:tc>
          <w:tcPr>
            <w:tcW w:w="524" w:type="pct"/>
            <w:vMerge/>
            <w:vAlign w:val="center"/>
          </w:tcPr>
          <w:p w14:paraId="4B192D26" w14:textId="77777777" w:rsidR="00AC2BDD" w:rsidRDefault="00AC2BDD">
            <w:pPr>
              <w:widowControl/>
              <w:rPr>
                <w:rFonts w:ascii="Times New Roman" w:hAnsi="Times New Roman" w:cs="Times New Roman"/>
                <w:sz w:val="15"/>
                <w:szCs w:val="15"/>
              </w:rPr>
            </w:pPr>
          </w:p>
        </w:tc>
        <w:tc>
          <w:tcPr>
            <w:tcW w:w="990" w:type="pct"/>
            <w:shd w:val="clear" w:color="auto" w:fill="auto"/>
            <w:vAlign w:val="center"/>
          </w:tcPr>
          <w:p w14:paraId="4B192D27"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行人</w:t>
            </w:r>
            <w:proofErr w:type="spellEnd"/>
          </w:p>
        </w:tc>
        <w:tc>
          <w:tcPr>
            <w:tcW w:w="1278" w:type="pct"/>
            <w:shd w:val="clear" w:color="auto" w:fill="auto"/>
            <w:vAlign w:val="center"/>
          </w:tcPr>
          <w:p w14:paraId="4B192D28"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c>
          <w:tcPr>
            <w:tcW w:w="907" w:type="pct"/>
            <w:shd w:val="clear" w:color="auto" w:fill="auto"/>
            <w:vAlign w:val="center"/>
          </w:tcPr>
          <w:p w14:paraId="4B192D29"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c>
          <w:tcPr>
            <w:tcW w:w="810" w:type="pct"/>
            <w:shd w:val="clear" w:color="auto" w:fill="auto"/>
            <w:vAlign w:val="center"/>
          </w:tcPr>
          <w:p w14:paraId="4B192D2A"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c>
          <w:tcPr>
            <w:tcW w:w="489" w:type="pct"/>
            <w:shd w:val="clear" w:color="auto" w:fill="auto"/>
            <w:vAlign w:val="center"/>
          </w:tcPr>
          <w:p w14:paraId="4B192D2B"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r>
      <w:tr w:rsidR="00AC2BDD" w14:paraId="4B192D33" w14:textId="77777777">
        <w:trPr>
          <w:trHeight w:val="288"/>
        </w:trPr>
        <w:tc>
          <w:tcPr>
            <w:tcW w:w="524" w:type="pct"/>
            <w:vMerge/>
            <w:vAlign w:val="center"/>
          </w:tcPr>
          <w:p w14:paraId="4B192D2D" w14:textId="77777777" w:rsidR="00AC2BDD" w:rsidRDefault="00AC2BDD">
            <w:pPr>
              <w:widowControl/>
              <w:rPr>
                <w:rFonts w:ascii="Times New Roman" w:hAnsi="Times New Roman" w:cs="Times New Roman"/>
                <w:sz w:val="15"/>
                <w:szCs w:val="15"/>
              </w:rPr>
            </w:pPr>
          </w:p>
        </w:tc>
        <w:tc>
          <w:tcPr>
            <w:tcW w:w="990" w:type="pct"/>
            <w:shd w:val="clear" w:color="auto" w:fill="auto"/>
            <w:vAlign w:val="center"/>
          </w:tcPr>
          <w:p w14:paraId="4B192D2E"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动物</w:t>
            </w:r>
            <w:proofErr w:type="spellEnd"/>
          </w:p>
        </w:tc>
        <w:tc>
          <w:tcPr>
            <w:tcW w:w="1278" w:type="pct"/>
            <w:shd w:val="clear" w:color="auto" w:fill="auto"/>
            <w:vAlign w:val="center"/>
          </w:tcPr>
          <w:p w14:paraId="4B192D2F"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c>
          <w:tcPr>
            <w:tcW w:w="907" w:type="pct"/>
            <w:shd w:val="clear" w:color="auto" w:fill="auto"/>
            <w:vAlign w:val="center"/>
          </w:tcPr>
          <w:p w14:paraId="4B192D30"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c>
          <w:tcPr>
            <w:tcW w:w="810" w:type="pct"/>
            <w:shd w:val="clear" w:color="auto" w:fill="auto"/>
            <w:vAlign w:val="center"/>
          </w:tcPr>
          <w:p w14:paraId="4B192D31"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c>
          <w:tcPr>
            <w:tcW w:w="489" w:type="pct"/>
            <w:shd w:val="clear" w:color="auto" w:fill="auto"/>
            <w:vAlign w:val="center"/>
          </w:tcPr>
          <w:p w14:paraId="4B192D32"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r>
      <w:tr w:rsidR="00AC2BDD" w14:paraId="4B192D3A" w14:textId="77777777">
        <w:trPr>
          <w:trHeight w:val="288"/>
        </w:trPr>
        <w:tc>
          <w:tcPr>
            <w:tcW w:w="524" w:type="pct"/>
            <w:vMerge w:val="restart"/>
            <w:shd w:val="clear" w:color="auto" w:fill="auto"/>
            <w:vAlign w:val="center"/>
          </w:tcPr>
          <w:p w14:paraId="4B192D34"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lastRenderedPageBreak/>
              <w:t>天气环境</w:t>
            </w:r>
            <w:proofErr w:type="spellEnd"/>
          </w:p>
        </w:tc>
        <w:tc>
          <w:tcPr>
            <w:tcW w:w="990" w:type="pct"/>
            <w:vMerge w:val="restart"/>
            <w:shd w:val="clear" w:color="auto" w:fill="auto"/>
            <w:vAlign w:val="center"/>
          </w:tcPr>
          <w:p w14:paraId="4B192D35"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自然光源</w:t>
            </w:r>
            <w:proofErr w:type="spellEnd"/>
          </w:p>
        </w:tc>
        <w:tc>
          <w:tcPr>
            <w:tcW w:w="1278" w:type="pct"/>
            <w:shd w:val="clear" w:color="auto" w:fill="auto"/>
            <w:vAlign w:val="center"/>
          </w:tcPr>
          <w:p w14:paraId="4B192D36"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光照度</w:t>
            </w:r>
            <w:proofErr w:type="spellEnd"/>
          </w:p>
        </w:tc>
        <w:tc>
          <w:tcPr>
            <w:tcW w:w="907" w:type="pct"/>
            <w:shd w:val="clear" w:color="auto" w:fill="auto"/>
            <w:vAlign w:val="center"/>
          </w:tcPr>
          <w:p w14:paraId="4B192D37"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差</w:t>
            </w:r>
          </w:p>
        </w:tc>
        <w:tc>
          <w:tcPr>
            <w:tcW w:w="810" w:type="pct"/>
            <w:shd w:val="clear" w:color="auto" w:fill="auto"/>
            <w:vAlign w:val="center"/>
          </w:tcPr>
          <w:p w14:paraId="4B192D38"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小于</w:t>
            </w:r>
            <w:r>
              <w:rPr>
                <w:rFonts w:ascii="Times New Roman" w:hAnsi="Times New Roman" w:cs="Times New Roman"/>
                <w:sz w:val="15"/>
                <w:szCs w:val="15"/>
              </w:rPr>
              <w:t>50 lux</w:t>
            </w:r>
          </w:p>
        </w:tc>
        <w:tc>
          <w:tcPr>
            <w:tcW w:w="489" w:type="pct"/>
            <w:shd w:val="clear" w:color="auto" w:fill="auto"/>
            <w:vAlign w:val="center"/>
          </w:tcPr>
          <w:p w14:paraId="4B192D39"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r>
      <w:tr w:rsidR="00AC2BDD" w14:paraId="4B192D41" w14:textId="77777777">
        <w:trPr>
          <w:trHeight w:val="288"/>
        </w:trPr>
        <w:tc>
          <w:tcPr>
            <w:tcW w:w="524" w:type="pct"/>
            <w:vMerge/>
            <w:vAlign w:val="center"/>
          </w:tcPr>
          <w:p w14:paraId="4B192D3B" w14:textId="77777777" w:rsidR="00AC2BDD" w:rsidRDefault="00AC2BDD">
            <w:pPr>
              <w:widowControl/>
              <w:rPr>
                <w:rFonts w:ascii="Times New Roman" w:hAnsi="Times New Roman" w:cs="Times New Roman"/>
                <w:sz w:val="15"/>
                <w:szCs w:val="15"/>
              </w:rPr>
            </w:pPr>
          </w:p>
        </w:tc>
        <w:tc>
          <w:tcPr>
            <w:tcW w:w="990" w:type="pct"/>
            <w:vMerge/>
            <w:vAlign w:val="center"/>
          </w:tcPr>
          <w:p w14:paraId="4B192D3C" w14:textId="77777777" w:rsidR="00AC2BDD" w:rsidRDefault="00AC2BDD">
            <w:pPr>
              <w:widowControl/>
              <w:rPr>
                <w:rFonts w:ascii="Times New Roman" w:hAnsi="Times New Roman" w:cs="Times New Roman"/>
                <w:sz w:val="15"/>
                <w:szCs w:val="15"/>
              </w:rPr>
            </w:pPr>
          </w:p>
        </w:tc>
        <w:tc>
          <w:tcPr>
            <w:tcW w:w="1278" w:type="pct"/>
            <w:shd w:val="clear" w:color="auto" w:fill="auto"/>
            <w:vAlign w:val="center"/>
          </w:tcPr>
          <w:p w14:paraId="4B192D3D"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光照方向</w:t>
            </w:r>
            <w:proofErr w:type="spellEnd"/>
          </w:p>
        </w:tc>
        <w:tc>
          <w:tcPr>
            <w:tcW w:w="907" w:type="pct"/>
            <w:shd w:val="clear" w:color="auto" w:fill="auto"/>
            <w:vAlign w:val="center"/>
          </w:tcPr>
          <w:p w14:paraId="4B192D3E"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逆光</w:t>
            </w:r>
            <w:proofErr w:type="spellEnd"/>
          </w:p>
        </w:tc>
        <w:tc>
          <w:tcPr>
            <w:tcW w:w="810" w:type="pct"/>
            <w:shd w:val="clear" w:color="auto" w:fill="auto"/>
            <w:vAlign w:val="center"/>
          </w:tcPr>
          <w:p w14:paraId="4B192D3F"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c>
          <w:tcPr>
            <w:tcW w:w="489" w:type="pct"/>
            <w:shd w:val="clear" w:color="auto" w:fill="auto"/>
            <w:vAlign w:val="center"/>
          </w:tcPr>
          <w:p w14:paraId="4B192D40"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r>
      <w:tr w:rsidR="00AC2BDD" w14:paraId="4B192D48" w14:textId="77777777">
        <w:trPr>
          <w:trHeight w:val="288"/>
        </w:trPr>
        <w:tc>
          <w:tcPr>
            <w:tcW w:w="524" w:type="pct"/>
            <w:vMerge/>
            <w:vAlign w:val="center"/>
          </w:tcPr>
          <w:p w14:paraId="4B192D42" w14:textId="77777777" w:rsidR="00AC2BDD" w:rsidRDefault="00AC2BDD">
            <w:pPr>
              <w:widowControl/>
              <w:rPr>
                <w:rFonts w:ascii="Times New Roman" w:hAnsi="Times New Roman" w:cs="Times New Roman"/>
                <w:sz w:val="15"/>
                <w:szCs w:val="15"/>
              </w:rPr>
            </w:pPr>
          </w:p>
        </w:tc>
        <w:tc>
          <w:tcPr>
            <w:tcW w:w="990" w:type="pct"/>
            <w:vMerge w:val="restart"/>
            <w:shd w:val="clear" w:color="auto" w:fill="auto"/>
            <w:vAlign w:val="center"/>
          </w:tcPr>
          <w:p w14:paraId="4B192D43"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人工光源</w:t>
            </w:r>
            <w:proofErr w:type="spellEnd"/>
          </w:p>
        </w:tc>
        <w:tc>
          <w:tcPr>
            <w:tcW w:w="1278" w:type="pct"/>
            <w:shd w:val="clear" w:color="auto" w:fill="auto"/>
            <w:vAlign w:val="center"/>
          </w:tcPr>
          <w:p w14:paraId="4B192D44"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路灯</w:t>
            </w:r>
            <w:proofErr w:type="spellEnd"/>
          </w:p>
        </w:tc>
        <w:tc>
          <w:tcPr>
            <w:tcW w:w="907" w:type="pct"/>
            <w:shd w:val="clear" w:color="auto" w:fill="auto"/>
            <w:vAlign w:val="center"/>
          </w:tcPr>
          <w:p w14:paraId="4B192D45"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c>
          <w:tcPr>
            <w:tcW w:w="810" w:type="pct"/>
            <w:shd w:val="clear" w:color="auto" w:fill="auto"/>
            <w:vAlign w:val="center"/>
          </w:tcPr>
          <w:p w14:paraId="4B192D46"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c>
          <w:tcPr>
            <w:tcW w:w="489" w:type="pct"/>
            <w:shd w:val="clear" w:color="auto" w:fill="auto"/>
            <w:vAlign w:val="center"/>
          </w:tcPr>
          <w:p w14:paraId="4B192D47"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r>
      <w:tr w:rsidR="00AC2BDD" w14:paraId="4B192D4F" w14:textId="77777777">
        <w:trPr>
          <w:trHeight w:val="288"/>
        </w:trPr>
        <w:tc>
          <w:tcPr>
            <w:tcW w:w="524" w:type="pct"/>
            <w:vMerge/>
            <w:vAlign w:val="center"/>
          </w:tcPr>
          <w:p w14:paraId="4B192D49" w14:textId="77777777" w:rsidR="00AC2BDD" w:rsidRDefault="00AC2BDD">
            <w:pPr>
              <w:widowControl/>
              <w:rPr>
                <w:rFonts w:ascii="Times New Roman" w:hAnsi="Times New Roman" w:cs="Times New Roman"/>
                <w:sz w:val="15"/>
                <w:szCs w:val="15"/>
              </w:rPr>
            </w:pPr>
          </w:p>
        </w:tc>
        <w:tc>
          <w:tcPr>
            <w:tcW w:w="990" w:type="pct"/>
            <w:vMerge/>
            <w:vAlign w:val="center"/>
          </w:tcPr>
          <w:p w14:paraId="4B192D4A" w14:textId="77777777" w:rsidR="00AC2BDD" w:rsidRDefault="00AC2BDD">
            <w:pPr>
              <w:widowControl/>
              <w:rPr>
                <w:rFonts w:ascii="Times New Roman" w:hAnsi="Times New Roman" w:cs="Times New Roman"/>
                <w:sz w:val="15"/>
                <w:szCs w:val="15"/>
              </w:rPr>
            </w:pPr>
          </w:p>
        </w:tc>
        <w:tc>
          <w:tcPr>
            <w:tcW w:w="1278" w:type="pct"/>
            <w:shd w:val="clear" w:color="auto" w:fill="auto"/>
            <w:vAlign w:val="center"/>
          </w:tcPr>
          <w:p w14:paraId="4B192D4B"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无路灯</w:t>
            </w:r>
            <w:proofErr w:type="spellEnd"/>
          </w:p>
        </w:tc>
        <w:tc>
          <w:tcPr>
            <w:tcW w:w="907" w:type="pct"/>
            <w:shd w:val="clear" w:color="auto" w:fill="auto"/>
            <w:vAlign w:val="center"/>
          </w:tcPr>
          <w:p w14:paraId="4B192D4C"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c>
          <w:tcPr>
            <w:tcW w:w="810" w:type="pct"/>
            <w:shd w:val="clear" w:color="auto" w:fill="auto"/>
            <w:vAlign w:val="center"/>
          </w:tcPr>
          <w:p w14:paraId="4B192D4D"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c>
          <w:tcPr>
            <w:tcW w:w="489" w:type="pct"/>
            <w:shd w:val="clear" w:color="auto" w:fill="auto"/>
            <w:vAlign w:val="center"/>
          </w:tcPr>
          <w:p w14:paraId="4B192D4E"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r>
      <w:tr w:rsidR="00AC2BDD" w14:paraId="4B192D56" w14:textId="77777777">
        <w:trPr>
          <w:trHeight w:val="288"/>
        </w:trPr>
        <w:tc>
          <w:tcPr>
            <w:tcW w:w="524" w:type="pct"/>
            <w:vMerge/>
            <w:vAlign w:val="center"/>
          </w:tcPr>
          <w:p w14:paraId="4B192D50" w14:textId="77777777" w:rsidR="00AC2BDD" w:rsidRDefault="00AC2BDD">
            <w:pPr>
              <w:widowControl/>
              <w:rPr>
                <w:rFonts w:ascii="Times New Roman" w:hAnsi="Times New Roman" w:cs="Times New Roman"/>
                <w:sz w:val="15"/>
                <w:szCs w:val="15"/>
              </w:rPr>
            </w:pPr>
          </w:p>
        </w:tc>
        <w:tc>
          <w:tcPr>
            <w:tcW w:w="990" w:type="pct"/>
            <w:vMerge/>
            <w:vAlign w:val="center"/>
          </w:tcPr>
          <w:p w14:paraId="4B192D51" w14:textId="77777777" w:rsidR="00AC2BDD" w:rsidRDefault="00AC2BDD">
            <w:pPr>
              <w:widowControl/>
              <w:rPr>
                <w:rFonts w:ascii="Times New Roman" w:hAnsi="Times New Roman" w:cs="Times New Roman"/>
                <w:sz w:val="15"/>
                <w:szCs w:val="15"/>
              </w:rPr>
            </w:pPr>
          </w:p>
        </w:tc>
        <w:tc>
          <w:tcPr>
            <w:tcW w:w="1278" w:type="pct"/>
            <w:shd w:val="clear" w:color="auto" w:fill="auto"/>
            <w:vAlign w:val="center"/>
          </w:tcPr>
          <w:p w14:paraId="4B192D52"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对向车灯</w:t>
            </w:r>
            <w:proofErr w:type="spellEnd"/>
          </w:p>
        </w:tc>
        <w:tc>
          <w:tcPr>
            <w:tcW w:w="907" w:type="pct"/>
            <w:shd w:val="clear" w:color="auto" w:fill="auto"/>
            <w:vAlign w:val="center"/>
          </w:tcPr>
          <w:p w14:paraId="4B192D53"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c>
          <w:tcPr>
            <w:tcW w:w="810" w:type="pct"/>
            <w:shd w:val="clear" w:color="auto" w:fill="auto"/>
            <w:vAlign w:val="center"/>
          </w:tcPr>
          <w:p w14:paraId="4B192D54"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c>
          <w:tcPr>
            <w:tcW w:w="489" w:type="pct"/>
            <w:shd w:val="clear" w:color="auto" w:fill="auto"/>
            <w:vAlign w:val="center"/>
          </w:tcPr>
          <w:p w14:paraId="4B192D55"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r>
      <w:tr w:rsidR="00AC2BDD" w14:paraId="4B192D5D" w14:textId="77777777">
        <w:trPr>
          <w:trHeight w:val="288"/>
        </w:trPr>
        <w:tc>
          <w:tcPr>
            <w:tcW w:w="524" w:type="pct"/>
            <w:vMerge w:val="restart"/>
            <w:shd w:val="clear" w:color="auto" w:fill="auto"/>
            <w:vAlign w:val="center"/>
          </w:tcPr>
          <w:p w14:paraId="4B192D57"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数字信息</w:t>
            </w:r>
            <w:proofErr w:type="spellEnd"/>
          </w:p>
        </w:tc>
        <w:tc>
          <w:tcPr>
            <w:tcW w:w="990" w:type="pct"/>
            <w:shd w:val="clear" w:color="auto" w:fill="auto"/>
            <w:vAlign w:val="center"/>
          </w:tcPr>
          <w:p w14:paraId="4B192D58"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位置信号</w:t>
            </w:r>
            <w:proofErr w:type="spellEnd"/>
          </w:p>
        </w:tc>
        <w:tc>
          <w:tcPr>
            <w:tcW w:w="1278" w:type="pct"/>
            <w:shd w:val="clear" w:color="auto" w:fill="auto"/>
            <w:vAlign w:val="center"/>
          </w:tcPr>
          <w:p w14:paraId="4B192D59"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c>
          <w:tcPr>
            <w:tcW w:w="907" w:type="pct"/>
            <w:shd w:val="clear" w:color="auto" w:fill="auto"/>
            <w:vAlign w:val="center"/>
          </w:tcPr>
          <w:p w14:paraId="4B192D5A"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c>
          <w:tcPr>
            <w:tcW w:w="810" w:type="pct"/>
            <w:shd w:val="clear" w:color="auto" w:fill="auto"/>
            <w:vAlign w:val="center"/>
          </w:tcPr>
          <w:p w14:paraId="4B192D5B"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c>
          <w:tcPr>
            <w:tcW w:w="489" w:type="pct"/>
            <w:shd w:val="clear" w:color="auto" w:fill="auto"/>
            <w:vAlign w:val="center"/>
          </w:tcPr>
          <w:p w14:paraId="4B192D5C"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r>
      <w:tr w:rsidR="00AC2BDD" w14:paraId="4B192D64" w14:textId="77777777">
        <w:trPr>
          <w:trHeight w:val="288"/>
        </w:trPr>
        <w:tc>
          <w:tcPr>
            <w:tcW w:w="524" w:type="pct"/>
            <w:vMerge/>
            <w:vAlign w:val="center"/>
          </w:tcPr>
          <w:p w14:paraId="4B192D5E" w14:textId="77777777" w:rsidR="00AC2BDD" w:rsidRDefault="00AC2BDD">
            <w:pPr>
              <w:widowControl/>
              <w:jc w:val="center"/>
              <w:rPr>
                <w:rFonts w:ascii="Times New Roman" w:hAnsi="Times New Roman" w:cs="Times New Roman"/>
                <w:sz w:val="15"/>
                <w:szCs w:val="15"/>
              </w:rPr>
            </w:pPr>
          </w:p>
        </w:tc>
        <w:tc>
          <w:tcPr>
            <w:tcW w:w="990" w:type="pct"/>
            <w:vMerge w:val="restart"/>
            <w:shd w:val="clear" w:color="auto" w:fill="auto"/>
            <w:vAlign w:val="center"/>
          </w:tcPr>
          <w:p w14:paraId="4B192D5F"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无线通信</w:t>
            </w:r>
            <w:proofErr w:type="spellEnd"/>
          </w:p>
        </w:tc>
        <w:tc>
          <w:tcPr>
            <w:tcW w:w="1278" w:type="pct"/>
            <w:shd w:val="clear" w:color="auto" w:fill="auto"/>
            <w:vAlign w:val="center"/>
          </w:tcPr>
          <w:p w14:paraId="4B192D60" w14:textId="77777777" w:rsidR="00AC2BDD" w:rsidRDefault="00000000">
            <w:pPr>
              <w:widowControl/>
              <w:jc w:val="center"/>
              <w:rPr>
                <w:rFonts w:ascii="Times New Roman" w:hAnsi="Times New Roman" w:cs="Times New Roman"/>
                <w:sz w:val="15"/>
                <w:szCs w:val="15"/>
              </w:rPr>
            </w:pPr>
            <w:proofErr w:type="spellStart"/>
            <w:r>
              <w:rPr>
                <w:rFonts w:ascii="Times New Roman" w:hAnsi="Times New Roman" w:cs="Times New Roman"/>
                <w:sz w:val="15"/>
                <w:szCs w:val="15"/>
              </w:rPr>
              <w:t>蜂窝网络信号</w:t>
            </w:r>
            <w:proofErr w:type="spellEnd"/>
          </w:p>
        </w:tc>
        <w:tc>
          <w:tcPr>
            <w:tcW w:w="907" w:type="pct"/>
            <w:shd w:val="clear" w:color="auto" w:fill="auto"/>
            <w:vAlign w:val="center"/>
          </w:tcPr>
          <w:p w14:paraId="4B192D61"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c>
          <w:tcPr>
            <w:tcW w:w="810" w:type="pct"/>
            <w:shd w:val="clear" w:color="auto" w:fill="auto"/>
            <w:vAlign w:val="center"/>
          </w:tcPr>
          <w:p w14:paraId="4B192D62"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c>
          <w:tcPr>
            <w:tcW w:w="489" w:type="pct"/>
            <w:shd w:val="clear" w:color="auto" w:fill="auto"/>
            <w:vAlign w:val="center"/>
          </w:tcPr>
          <w:p w14:paraId="4B192D63"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r>
      <w:tr w:rsidR="00AC2BDD" w14:paraId="4B192D6B" w14:textId="77777777">
        <w:trPr>
          <w:trHeight w:val="288"/>
        </w:trPr>
        <w:tc>
          <w:tcPr>
            <w:tcW w:w="524" w:type="pct"/>
            <w:vMerge/>
            <w:vAlign w:val="center"/>
          </w:tcPr>
          <w:p w14:paraId="4B192D65" w14:textId="77777777" w:rsidR="00AC2BDD" w:rsidRDefault="00AC2BDD">
            <w:pPr>
              <w:widowControl/>
              <w:jc w:val="center"/>
              <w:rPr>
                <w:rFonts w:ascii="Times New Roman" w:hAnsi="Times New Roman" w:cs="Times New Roman"/>
                <w:sz w:val="15"/>
                <w:szCs w:val="15"/>
              </w:rPr>
            </w:pPr>
          </w:p>
        </w:tc>
        <w:tc>
          <w:tcPr>
            <w:tcW w:w="990" w:type="pct"/>
            <w:vMerge/>
            <w:vAlign w:val="center"/>
          </w:tcPr>
          <w:p w14:paraId="4B192D66" w14:textId="77777777" w:rsidR="00AC2BDD" w:rsidRDefault="00AC2BDD">
            <w:pPr>
              <w:widowControl/>
              <w:jc w:val="center"/>
              <w:rPr>
                <w:rFonts w:ascii="Times New Roman" w:hAnsi="Times New Roman" w:cs="Times New Roman"/>
                <w:sz w:val="15"/>
                <w:szCs w:val="15"/>
              </w:rPr>
            </w:pPr>
          </w:p>
        </w:tc>
        <w:tc>
          <w:tcPr>
            <w:tcW w:w="1278" w:type="pct"/>
            <w:shd w:val="clear" w:color="auto" w:fill="auto"/>
            <w:vAlign w:val="center"/>
          </w:tcPr>
          <w:p w14:paraId="4B192D67"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V2X</w:t>
            </w:r>
          </w:p>
        </w:tc>
        <w:tc>
          <w:tcPr>
            <w:tcW w:w="907" w:type="pct"/>
            <w:shd w:val="clear" w:color="auto" w:fill="auto"/>
            <w:vAlign w:val="center"/>
          </w:tcPr>
          <w:p w14:paraId="4B192D68"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c>
          <w:tcPr>
            <w:tcW w:w="810" w:type="pct"/>
            <w:shd w:val="clear" w:color="auto" w:fill="auto"/>
            <w:vAlign w:val="center"/>
          </w:tcPr>
          <w:p w14:paraId="4B192D69"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c>
          <w:tcPr>
            <w:tcW w:w="489" w:type="pct"/>
            <w:shd w:val="clear" w:color="auto" w:fill="auto"/>
            <w:vAlign w:val="center"/>
          </w:tcPr>
          <w:p w14:paraId="4B192D6A" w14:textId="77777777" w:rsidR="00AC2BDD" w:rsidRDefault="00000000">
            <w:pPr>
              <w:widowControl/>
              <w:jc w:val="center"/>
              <w:rPr>
                <w:rFonts w:ascii="Times New Roman" w:hAnsi="Times New Roman" w:cs="Times New Roman"/>
                <w:sz w:val="15"/>
                <w:szCs w:val="15"/>
              </w:rPr>
            </w:pPr>
            <w:r>
              <w:rPr>
                <w:rFonts w:ascii="Times New Roman" w:hAnsi="Times New Roman" w:cs="Times New Roman"/>
                <w:sz w:val="15"/>
                <w:szCs w:val="15"/>
              </w:rPr>
              <w:t>√</w:t>
            </w:r>
          </w:p>
        </w:tc>
      </w:tr>
    </w:tbl>
    <w:p w14:paraId="4B192D6C" w14:textId="77777777" w:rsidR="00AC2BDD" w:rsidRDefault="00000000">
      <w:pPr>
        <w:pStyle w:val="af5"/>
        <w:ind w:firstLine="360"/>
        <w:rPr>
          <w:rFonts w:ascii="Times New Roman"/>
          <w:sz w:val="18"/>
          <w:szCs w:val="16"/>
        </w:rPr>
      </w:pPr>
      <w:r>
        <w:rPr>
          <w:rFonts w:ascii="Times New Roman"/>
          <w:sz w:val="18"/>
          <w:szCs w:val="16"/>
        </w:rPr>
        <w:t>注：对拟进行道路试验的道路环境要素进行采集，记录静态要素及辅助要素的状态信息，以及动态要素全天</w:t>
      </w:r>
      <w:r>
        <w:rPr>
          <w:rFonts w:ascii="Times New Roman"/>
          <w:sz w:val="18"/>
          <w:szCs w:val="16"/>
        </w:rPr>
        <w:t>24 h</w:t>
      </w:r>
      <w:r>
        <w:rPr>
          <w:rFonts w:ascii="Times New Roman"/>
          <w:sz w:val="18"/>
          <w:szCs w:val="16"/>
        </w:rPr>
        <w:t>内不同时段的状态信息。视频采集设备分辨率不小于</w:t>
      </w:r>
      <w:r>
        <w:rPr>
          <w:rFonts w:ascii="Times New Roman"/>
          <w:sz w:val="18"/>
          <w:szCs w:val="16"/>
        </w:rPr>
        <w:t>(1920×</w:t>
      </w:r>
      <w:proofErr w:type="gramStart"/>
      <w:r>
        <w:rPr>
          <w:rFonts w:ascii="Times New Roman"/>
          <w:sz w:val="18"/>
          <w:szCs w:val="16"/>
        </w:rPr>
        <w:t>1080)</w:t>
      </w:r>
      <w:r>
        <w:rPr>
          <w:rFonts w:ascii="Times New Roman"/>
          <w:sz w:val="18"/>
          <w:szCs w:val="16"/>
        </w:rPr>
        <w:t>像素</w:t>
      </w:r>
      <w:proofErr w:type="gramEnd"/>
      <w:r>
        <w:rPr>
          <w:rFonts w:ascii="Times New Roman"/>
          <w:sz w:val="18"/>
          <w:szCs w:val="16"/>
        </w:rPr>
        <w:t>。</w:t>
      </w:r>
    </w:p>
    <w:p w14:paraId="4B192D6D" w14:textId="77777777" w:rsidR="00AC2BDD" w:rsidRDefault="00000000">
      <w:pPr>
        <w:pStyle w:val="ac"/>
        <w:spacing w:before="120" w:after="120"/>
        <w:rPr>
          <w:rFonts w:ascii="Times New Roman"/>
        </w:rPr>
      </w:pPr>
      <w:bookmarkStart w:id="114" w:name="_Toc90966648"/>
      <w:r>
        <w:rPr>
          <w:rFonts w:ascii="Times New Roman"/>
        </w:rPr>
        <w:t>试验车辆</w:t>
      </w:r>
      <w:bookmarkEnd w:id="114"/>
    </w:p>
    <w:p w14:paraId="4B192D6E" w14:textId="77777777" w:rsidR="00AC2BDD" w:rsidRDefault="00000000">
      <w:pPr>
        <w:pStyle w:val="ad"/>
        <w:spacing w:before="120" w:after="120"/>
        <w:rPr>
          <w:rFonts w:ascii="Times New Roman" w:eastAsia="SimSun"/>
        </w:rPr>
      </w:pPr>
      <w:r>
        <w:rPr>
          <w:rFonts w:ascii="Times New Roman" w:eastAsia="SimSun"/>
        </w:rPr>
        <w:t>试验车辆应满足如下载荷要求：</w:t>
      </w:r>
    </w:p>
    <w:p w14:paraId="4B192D6F" w14:textId="77777777" w:rsidR="00AC2BDD" w:rsidRDefault="00000000">
      <w:pPr>
        <w:pStyle w:val="a4"/>
        <w:rPr>
          <w:rFonts w:ascii="Times New Roman"/>
        </w:rPr>
      </w:pPr>
      <w:r>
        <w:rPr>
          <w:rFonts w:ascii="Times New Roman"/>
        </w:rPr>
        <w:t>对于</w:t>
      </w:r>
      <w:r>
        <w:rPr>
          <w:rFonts w:ascii="Times New Roman"/>
        </w:rPr>
        <w:t>M</w:t>
      </w:r>
      <w:r>
        <w:rPr>
          <w:rFonts w:ascii="Times New Roman"/>
          <w:vertAlign w:val="subscript"/>
        </w:rPr>
        <w:t>1</w:t>
      </w:r>
      <w:r>
        <w:rPr>
          <w:rFonts w:ascii="Times New Roman"/>
        </w:rPr>
        <w:t>类汽车，试验车辆质量为整车整备质量加上试验人员和试验设备质量，该质量不大于最大允许总质量；</w:t>
      </w:r>
    </w:p>
    <w:p w14:paraId="4B192D70" w14:textId="77777777" w:rsidR="00AC2BDD" w:rsidRDefault="00000000">
      <w:pPr>
        <w:pStyle w:val="a4"/>
        <w:rPr>
          <w:rFonts w:ascii="Times New Roman"/>
        </w:rPr>
      </w:pPr>
      <w:r>
        <w:rPr>
          <w:rFonts w:ascii="Times New Roman"/>
        </w:rPr>
        <w:t>对于商用车辆，除特殊规定外，</w:t>
      </w:r>
      <w:r>
        <w:rPr>
          <w:rFonts w:ascii="Times New Roman"/>
        </w:rPr>
        <w:t>M</w:t>
      </w:r>
      <w:r>
        <w:rPr>
          <w:rFonts w:ascii="Times New Roman"/>
          <w:vertAlign w:val="subscript"/>
        </w:rPr>
        <w:t>2</w:t>
      </w:r>
      <w:r>
        <w:rPr>
          <w:rFonts w:ascii="Times New Roman"/>
        </w:rPr>
        <w:t>、</w:t>
      </w:r>
      <w:r>
        <w:rPr>
          <w:rFonts w:ascii="Times New Roman"/>
        </w:rPr>
        <w:t>M</w:t>
      </w:r>
      <w:r>
        <w:rPr>
          <w:rFonts w:ascii="Times New Roman"/>
          <w:vertAlign w:val="subscript"/>
        </w:rPr>
        <w:t>3</w:t>
      </w:r>
      <w:r>
        <w:rPr>
          <w:rFonts w:ascii="Times New Roman"/>
        </w:rPr>
        <w:t>类城市客车为装载质量的</w:t>
      </w:r>
      <w:r>
        <w:rPr>
          <w:rFonts w:ascii="Times New Roman"/>
        </w:rPr>
        <w:t>65%</w:t>
      </w:r>
      <w:r>
        <w:rPr>
          <w:rFonts w:ascii="Times New Roman"/>
        </w:rPr>
        <w:t>；其他车辆为满载，乘员质量及其装载要求符合</w:t>
      </w:r>
      <w:r>
        <w:rPr>
          <w:rFonts w:ascii="Times New Roman"/>
        </w:rPr>
        <w:t>GB/T 12534</w:t>
      </w:r>
      <w:r>
        <w:rPr>
          <w:rFonts w:ascii="Times New Roman"/>
        </w:rPr>
        <w:t>的规定；</w:t>
      </w:r>
    </w:p>
    <w:p w14:paraId="4B192D71" w14:textId="77777777" w:rsidR="00AC2BDD" w:rsidRDefault="00000000">
      <w:pPr>
        <w:pStyle w:val="a4"/>
        <w:rPr>
          <w:rFonts w:ascii="Times New Roman"/>
        </w:rPr>
      </w:pPr>
      <w:r>
        <w:rPr>
          <w:rFonts w:ascii="Times New Roman"/>
        </w:rPr>
        <w:t>试验过程中不调整试验车辆载荷。</w:t>
      </w:r>
    </w:p>
    <w:p w14:paraId="4B192D72" w14:textId="77777777" w:rsidR="00AC2BDD" w:rsidRDefault="00000000">
      <w:pPr>
        <w:pStyle w:val="ad"/>
        <w:spacing w:before="120" w:after="120"/>
        <w:rPr>
          <w:rFonts w:ascii="Times New Roman" w:eastAsia="SimSun"/>
        </w:rPr>
      </w:pPr>
      <w:r>
        <w:rPr>
          <w:rFonts w:ascii="Times New Roman" w:eastAsia="SimSun"/>
        </w:rPr>
        <w:t>试验过程中不应变更自动驾驶功能相关的软件及硬件。</w:t>
      </w:r>
    </w:p>
    <w:p w14:paraId="4B192D73" w14:textId="77777777" w:rsidR="00AC2BDD" w:rsidRDefault="00000000">
      <w:pPr>
        <w:pStyle w:val="ac"/>
        <w:spacing w:before="120" w:after="120"/>
        <w:rPr>
          <w:rFonts w:ascii="Times New Roman"/>
        </w:rPr>
      </w:pPr>
      <w:bookmarkStart w:id="115" w:name="_Toc90966649"/>
      <w:r>
        <w:rPr>
          <w:rFonts w:ascii="Times New Roman"/>
        </w:rPr>
        <w:t>试验人员及设备</w:t>
      </w:r>
      <w:bookmarkEnd w:id="115"/>
    </w:p>
    <w:p w14:paraId="4B192D74" w14:textId="77777777" w:rsidR="00AC2BDD" w:rsidRDefault="00000000">
      <w:pPr>
        <w:pStyle w:val="ad"/>
        <w:spacing w:before="120" w:after="120"/>
        <w:rPr>
          <w:rFonts w:ascii="Times New Roman"/>
        </w:rPr>
      </w:pPr>
      <w:r>
        <w:rPr>
          <w:rFonts w:ascii="Times New Roman"/>
        </w:rPr>
        <w:t>试验人员</w:t>
      </w:r>
    </w:p>
    <w:p w14:paraId="4B192D75" w14:textId="77777777" w:rsidR="00AC2BDD" w:rsidRDefault="00000000">
      <w:pPr>
        <w:pStyle w:val="ae"/>
        <w:spacing w:before="120" w:after="120"/>
        <w:rPr>
          <w:rFonts w:ascii="Times New Roman" w:eastAsiaTheme="minorEastAsia"/>
        </w:rPr>
      </w:pPr>
      <w:r>
        <w:rPr>
          <w:rFonts w:ascii="Times New Roman" w:eastAsiaTheme="minorEastAsia"/>
        </w:rPr>
        <w:t>试验过程中，试验人员避免因个人行为导致系统发出介入请求。</w:t>
      </w:r>
    </w:p>
    <w:p w14:paraId="4B192D76" w14:textId="77777777" w:rsidR="00AC2BDD" w:rsidRDefault="00000000">
      <w:pPr>
        <w:pStyle w:val="ae"/>
        <w:spacing w:before="120" w:after="120"/>
        <w:rPr>
          <w:rFonts w:ascii="Times New Roman" w:eastAsiaTheme="minorEastAsia"/>
        </w:rPr>
      </w:pPr>
      <w:r>
        <w:rPr>
          <w:rFonts w:ascii="Times New Roman" w:eastAsiaTheme="minorEastAsia"/>
        </w:rPr>
        <w:t>试验过程中，</w:t>
      </w:r>
      <w:bookmarkStart w:id="116" w:name="_Hlk69822519"/>
      <w:r>
        <w:rPr>
          <w:rFonts w:ascii="Times New Roman" w:eastAsiaTheme="minorEastAsia"/>
        </w:rPr>
        <w:t>试验操作人员</w:t>
      </w:r>
      <w:bookmarkEnd w:id="116"/>
      <w:r>
        <w:rPr>
          <w:rFonts w:ascii="Times New Roman" w:eastAsiaTheme="minorEastAsia"/>
        </w:rPr>
        <w:t>对试验车辆进行安全监控，并在系统发出介入请求时或执行最小风险策略时立即干预车辆行驶。</w:t>
      </w:r>
    </w:p>
    <w:p w14:paraId="4B192D77" w14:textId="77777777" w:rsidR="00AC2BDD" w:rsidRDefault="00000000">
      <w:pPr>
        <w:pStyle w:val="ae"/>
        <w:spacing w:before="120" w:after="120"/>
        <w:rPr>
          <w:rFonts w:ascii="Times New Roman" w:eastAsiaTheme="minorEastAsia"/>
        </w:rPr>
      </w:pPr>
      <w:r>
        <w:rPr>
          <w:rFonts w:ascii="Times New Roman" w:eastAsiaTheme="minorEastAsia"/>
        </w:rPr>
        <w:t>试验过程中，随车试验人员依据试验情况记录车辆是否满足试验要求，并通过试验设备记录试验车辆不满足本附录</w:t>
      </w:r>
      <w:r>
        <w:rPr>
          <w:rFonts w:ascii="Times New Roman" w:eastAsiaTheme="minorEastAsia"/>
        </w:rPr>
        <w:t>3.2</w:t>
      </w:r>
      <w:r>
        <w:rPr>
          <w:rFonts w:ascii="Times New Roman" w:eastAsiaTheme="minorEastAsia"/>
        </w:rPr>
        <w:t>相关要求的时刻。</w:t>
      </w:r>
    </w:p>
    <w:p w14:paraId="4B192D78" w14:textId="77777777" w:rsidR="00AC2BDD" w:rsidRDefault="00000000">
      <w:pPr>
        <w:pStyle w:val="ad"/>
        <w:spacing w:before="120" w:after="120"/>
        <w:rPr>
          <w:rFonts w:ascii="Times New Roman"/>
        </w:rPr>
      </w:pPr>
      <w:r>
        <w:rPr>
          <w:rFonts w:ascii="Times New Roman"/>
        </w:rPr>
        <w:t>试验设备</w:t>
      </w:r>
    </w:p>
    <w:p w14:paraId="4B192D79" w14:textId="77777777" w:rsidR="00AC2BDD" w:rsidRDefault="00000000">
      <w:pPr>
        <w:pStyle w:val="ae"/>
        <w:spacing w:before="120" w:after="120"/>
        <w:rPr>
          <w:rFonts w:ascii="Times New Roman"/>
        </w:rPr>
      </w:pPr>
      <w:r>
        <w:rPr>
          <w:rFonts w:ascii="Times New Roman"/>
        </w:rPr>
        <w:t>事件时间记录</w:t>
      </w:r>
    </w:p>
    <w:p w14:paraId="4B192D7A" w14:textId="77777777" w:rsidR="00AC2BDD" w:rsidRDefault="00000000">
      <w:pPr>
        <w:pStyle w:val="af5"/>
        <w:ind w:firstLine="420"/>
        <w:rPr>
          <w:rFonts w:ascii="Times New Roman"/>
        </w:rPr>
      </w:pPr>
      <w:r>
        <w:rPr>
          <w:rFonts w:ascii="Times New Roman"/>
        </w:rPr>
        <w:t>试验设备应支持试验人员记录试验人员干预、试验车辆发出介入请求、最小风险策略状态显示以及试验车辆未满足试验要求的时间。</w:t>
      </w:r>
    </w:p>
    <w:p w14:paraId="4B192D7B" w14:textId="77777777" w:rsidR="00AC2BDD" w:rsidRDefault="00000000">
      <w:pPr>
        <w:pStyle w:val="ae"/>
        <w:spacing w:before="120" w:after="120"/>
        <w:rPr>
          <w:rFonts w:ascii="Times New Roman"/>
        </w:rPr>
      </w:pPr>
      <w:r>
        <w:rPr>
          <w:rFonts w:ascii="Times New Roman"/>
        </w:rPr>
        <w:t>试验记录内容</w:t>
      </w:r>
    </w:p>
    <w:p w14:paraId="4B192D7C" w14:textId="77777777" w:rsidR="00AC2BDD" w:rsidRDefault="00000000">
      <w:pPr>
        <w:pStyle w:val="af5"/>
        <w:ind w:firstLine="420"/>
        <w:rPr>
          <w:rFonts w:ascii="Times New Roman"/>
        </w:rPr>
      </w:pPr>
      <w:r>
        <w:rPr>
          <w:rFonts w:ascii="Times New Roman"/>
        </w:rPr>
        <w:t>试验过程中应至少记录以下内容：</w:t>
      </w:r>
      <w:r>
        <w:rPr>
          <w:rFonts w:ascii="Times New Roman"/>
        </w:rPr>
        <w:t xml:space="preserve"> </w:t>
      </w:r>
    </w:p>
    <w:p w14:paraId="4B192D7D" w14:textId="77777777" w:rsidR="00AC2BDD" w:rsidRDefault="00000000">
      <w:pPr>
        <w:pStyle w:val="a4"/>
        <w:numPr>
          <w:ilvl w:val="0"/>
          <w:numId w:val="43"/>
        </w:numPr>
        <w:tabs>
          <w:tab w:val="left" w:pos="1561"/>
        </w:tabs>
        <w:ind w:left="850" w:hanging="425"/>
        <w:rPr>
          <w:rFonts w:ascii="Times New Roman"/>
          <w:szCs w:val="21"/>
        </w:rPr>
      </w:pPr>
      <w:r>
        <w:rPr>
          <w:rFonts w:ascii="Times New Roman"/>
        </w:rPr>
        <w:t>试验车辆的控制模式，例如手动控制模式、自动驾驶系统控制模式等；</w:t>
      </w:r>
      <w:r>
        <w:rPr>
          <w:rFonts w:ascii="Times New Roman"/>
        </w:rPr>
        <w:t xml:space="preserve"> </w:t>
      </w:r>
    </w:p>
    <w:p w14:paraId="4B192D7E" w14:textId="77777777" w:rsidR="00AC2BDD" w:rsidRDefault="00000000">
      <w:pPr>
        <w:pStyle w:val="a4"/>
        <w:numPr>
          <w:ilvl w:val="0"/>
          <w:numId w:val="43"/>
        </w:numPr>
        <w:tabs>
          <w:tab w:val="left" w:pos="1561"/>
        </w:tabs>
        <w:ind w:left="850" w:hanging="425"/>
        <w:rPr>
          <w:rFonts w:ascii="Times New Roman"/>
        </w:rPr>
      </w:pPr>
      <w:r>
        <w:rPr>
          <w:rFonts w:ascii="Times New Roman"/>
          <w:szCs w:val="21"/>
        </w:rPr>
        <w:t>试验车辆周边的交通状态视频信息；</w:t>
      </w:r>
    </w:p>
    <w:p w14:paraId="4B192D7F" w14:textId="77777777" w:rsidR="00AC2BDD" w:rsidRDefault="00000000">
      <w:pPr>
        <w:pStyle w:val="a4"/>
        <w:numPr>
          <w:ilvl w:val="0"/>
          <w:numId w:val="43"/>
        </w:numPr>
        <w:tabs>
          <w:tab w:val="left" w:pos="1561"/>
        </w:tabs>
        <w:ind w:left="850" w:hanging="425"/>
        <w:rPr>
          <w:rFonts w:ascii="Times New Roman"/>
          <w:szCs w:val="21"/>
        </w:rPr>
      </w:pPr>
      <w:r>
        <w:rPr>
          <w:rFonts w:ascii="Times New Roman"/>
          <w:szCs w:val="21"/>
        </w:rPr>
        <w:t>试验车辆运动状态参数：</w:t>
      </w:r>
      <w:r>
        <w:rPr>
          <w:rFonts w:ascii="Times New Roman"/>
          <w:szCs w:val="21"/>
        </w:rPr>
        <w:t xml:space="preserve"> </w:t>
      </w:r>
    </w:p>
    <w:p w14:paraId="4B192D80" w14:textId="77777777" w:rsidR="00AC2BDD" w:rsidRDefault="00000000">
      <w:pPr>
        <w:pStyle w:val="a4"/>
        <w:tabs>
          <w:tab w:val="left" w:pos="1561"/>
        </w:tabs>
        <w:ind w:left="850" w:hanging="425"/>
        <w:rPr>
          <w:rFonts w:ascii="Times New Roman"/>
        </w:rPr>
      </w:pPr>
      <w:r>
        <w:rPr>
          <w:rFonts w:ascii="Times New Roman"/>
        </w:rPr>
        <w:t>——</w:t>
      </w:r>
      <w:proofErr w:type="gramStart"/>
      <w:r>
        <w:rPr>
          <w:rFonts w:ascii="Times New Roman"/>
        </w:rPr>
        <w:t>试验时间轴；</w:t>
      </w:r>
      <w:proofErr w:type="gramEnd"/>
      <w:r>
        <w:rPr>
          <w:rFonts w:ascii="Times New Roman"/>
        </w:rPr>
        <w:t xml:space="preserve"> </w:t>
      </w:r>
    </w:p>
    <w:p w14:paraId="4B192D81" w14:textId="77777777" w:rsidR="00AC2BDD" w:rsidRDefault="00000000">
      <w:pPr>
        <w:pStyle w:val="a4"/>
        <w:tabs>
          <w:tab w:val="left" w:pos="1561"/>
        </w:tabs>
        <w:ind w:left="850" w:hanging="425"/>
        <w:rPr>
          <w:rFonts w:ascii="Times New Roman"/>
        </w:rPr>
      </w:pPr>
      <w:r>
        <w:rPr>
          <w:rFonts w:ascii="Times New Roman"/>
        </w:rPr>
        <w:t>——</w:t>
      </w:r>
      <w:proofErr w:type="gramStart"/>
      <w:r>
        <w:rPr>
          <w:rFonts w:ascii="Times New Roman"/>
        </w:rPr>
        <w:t>试验车辆位置信息；</w:t>
      </w:r>
      <w:proofErr w:type="gramEnd"/>
    </w:p>
    <w:p w14:paraId="4B192D82" w14:textId="77777777" w:rsidR="00AC2BDD" w:rsidRDefault="00000000">
      <w:pPr>
        <w:pStyle w:val="a4"/>
        <w:tabs>
          <w:tab w:val="left" w:pos="1561"/>
        </w:tabs>
        <w:ind w:left="850" w:hanging="425"/>
        <w:rPr>
          <w:rFonts w:ascii="Times New Roman"/>
        </w:rPr>
      </w:pPr>
      <w:r>
        <w:rPr>
          <w:rFonts w:ascii="Times New Roman"/>
        </w:rPr>
        <w:t>——</w:t>
      </w:r>
      <w:proofErr w:type="gramStart"/>
      <w:r>
        <w:rPr>
          <w:rFonts w:ascii="Times New Roman"/>
        </w:rPr>
        <w:t>试验车辆纵向速度；</w:t>
      </w:r>
      <w:proofErr w:type="gramEnd"/>
    </w:p>
    <w:p w14:paraId="4B192D83" w14:textId="77777777" w:rsidR="00AC2BDD" w:rsidRDefault="00000000">
      <w:pPr>
        <w:pStyle w:val="a4"/>
        <w:tabs>
          <w:tab w:val="left" w:pos="1561"/>
        </w:tabs>
        <w:ind w:left="850" w:hanging="425"/>
        <w:rPr>
          <w:rFonts w:ascii="Times New Roman"/>
        </w:rPr>
      </w:pPr>
      <w:r>
        <w:rPr>
          <w:rFonts w:ascii="Times New Roman"/>
        </w:rPr>
        <w:t>——</w:t>
      </w:r>
      <w:proofErr w:type="gramStart"/>
      <w:r>
        <w:rPr>
          <w:rFonts w:ascii="Times New Roman"/>
        </w:rPr>
        <w:t>试验车辆横向速度；</w:t>
      </w:r>
      <w:proofErr w:type="gramEnd"/>
    </w:p>
    <w:p w14:paraId="4B192D84" w14:textId="77777777" w:rsidR="00AC2BDD" w:rsidRDefault="00000000">
      <w:pPr>
        <w:pStyle w:val="a4"/>
        <w:tabs>
          <w:tab w:val="left" w:pos="1561"/>
        </w:tabs>
        <w:ind w:left="850" w:hanging="425"/>
        <w:rPr>
          <w:rFonts w:ascii="Times New Roman"/>
        </w:rPr>
      </w:pPr>
      <w:r>
        <w:rPr>
          <w:rFonts w:ascii="Times New Roman"/>
        </w:rPr>
        <w:t>——</w:t>
      </w:r>
      <w:proofErr w:type="gramStart"/>
      <w:r>
        <w:rPr>
          <w:rFonts w:ascii="Times New Roman"/>
        </w:rPr>
        <w:t>试验车辆纵向加速度；</w:t>
      </w:r>
      <w:proofErr w:type="gramEnd"/>
    </w:p>
    <w:p w14:paraId="4B192D85" w14:textId="77777777" w:rsidR="00AC2BDD" w:rsidRDefault="00000000">
      <w:pPr>
        <w:pStyle w:val="a4"/>
        <w:tabs>
          <w:tab w:val="left" w:pos="1561"/>
        </w:tabs>
        <w:ind w:left="850" w:hanging="425"/>
        <w:rPr>
          <w:rFonts w:ascii="Times New Roman"/>
        </w:rPr>
      </w:pPr>
      <w:r>
        <w:rPr>
          <w:rFonts w:ascii="Times New Roman"/>
        </w:rPr>
        <w:t>——</w:t>
      </w:r>
      <w:proofErr w:type="gramStart"/>
      <w:r>
        <w:rPr>
          <w:rFonts w:ascii="Times New Roman"/>
        </w:rPr>
        <w:t>试验车辆横向加速度；</w:t>
      </w:r>
      <w:proofErr w:type="gramEnd"/>
    </w:p>
    <w:p w14:paraId="4B192D86" w14:textId="77777777" w:rsidR="00AC2BDD" w:rsidRDefault="00000000">
      <w:pPr>
        <w:pStyle w:val="a4"/>
        <w:tabs>
          <w:tab w:val="left" w:pos="1561"/>
        </w:tabs>
        <w:ind w:left="850" w:hanging="425"/>
        <w:rPr>
          <w:rFonts w:ascii="Times New Roman"/>
        </w:rPr>
      </w:pPr>
      <w:r>
        <w:rPr>
          <w:rFonts w:ascii="Times New Roman"/>
        </w:rPr>
        <w:t>——</w:t>
      </w:r>
      <w:proofErr w:type="gramStart"/>
      <w:r>
        <w:rPr>
          <w:rFonts w:ascii="Times New Roman"/>
        </w:rPr>
        <w:t>试验车辆横摆角速度；</w:t>
      </w:r>
      <w:proofErr w:type="gramEnd"/>
    </w:p>
    <w:p w14:paraId="4B192D87" w14:textId="77777777" w:rsidR="00AC2BDD" w:rsidRDefault="00000000">
      <w:pPr>
        <w:pStyle w:val="a4"/>
        <w:numPr>
          <w:ilvl w:val="0"/>
          <w:numId w:val="43"/>
        </w:numPr>
        <w:tabs>
          <w:tab w:val="left" w:pos="1561"/>
        </w:tabs>
        <w:ind w:left="850" w:hanging="425"/>
        <w:rPr>
          <w:rFonts w:ascii="Times New Roman"/>
        </w:rPr>
      </w:pPr>
      <w:r>
        <w:rPr>
          <w:rFonts w:ascii="Times New Roman"/>
        </w:rPr>
        <w:t>试验操作人员及人机交互状态（试验人员面部、仪表盘、方向盘、中控屏、踏板等）的视频及语音监控信息；</w:t>
      </w:r>
    </w:p>
    <w:p w14:paraId="4B192D88" w14:textId="77777777" w:rsidR="00AC2BDD" w:rsidRDefault="00000000">
      <w:pPr>
        <w:pStyle w:val="a4"/>
        <w:numPr>
          <w:ilvl w:val="0"/>
          <w:numId w:val="43"/>
        </w:numPr>
        <w:tabs>
          <w:tab w:val="left" w:pos="1561"/>
        </w:tabs>
        <w:ind w:left="850" w:hanging="425"/>
        <w:rPr>
          <w:rFonts w:ascii="Times New Roman"/>
        </w:rPr>
      </w:pPr>
      <w:r>
        <w:rPr>
          <w:rFonts w:ascii="Times New Roman"/>
        </w:rPr>
        <w:t>试验里程及时长：</w:t>
      </w:r>
    </w:p>
    <w:p w14:paraId="4B192D89" w14:textId="77777777" w:rsidR="00AC2BDD" w:rsidRDefault="00000000">
      <w:pPr>
        <w:pStyle w:val="a4"/>
        <w:tabs>
          <w:tab w:val="left" w:pos="1561"/>
        </w:tabs>
        <w:ind w:left="850" w:hanging="425"/>
        <w:rPr>
          <w:rFonts w:ascii="Times New Roman"/>
        </w:rPr>
      </w:pPr>
      <w:r>
        <w:rPr>
          <w:rFonts w:ascii="Times New Roman"/>
        </w:rPr>
        <w:t>——</w:t>
      </w:r>
      <w:proofErr w:type="gramStart"/>
      <w:r>
        <w:rPr>
          <w:rFonts w:ascii="Times New Roman"/>
        </w:rPr>
        <w:t>记录试验车辆在不同道路类型的试验里程；</w:t>
      </w:r>
      <w:proofErr w:type="gramEnd"/>
    </w:p>
    <w:p w14:paraId="4B192D8A" w14:textId="77777777" w:rsidR="00AC2BDD" w:rsidRDefault="00000000">
      <w:pPr>
        <w:pStyle w:val="a4"/>
        <w:tabs>
          <w:tab w:val="left" w:pos="1561"/>
        </w:tabs>
        <w:ind w:left="850" w:hanging="425"/>
        <w:rPr>
          <w:rFonts w:ascii="Times New Roman"/>
        </w:rPr>
      </w:pPr>
      <w:r>
        <w:rPr>
          <w:rFonts w:ascii="Times New Roman"/>
        </w:rPr>
        <w:t>——</w:t>
      </w:r>
      <w:r>
        <w:rPr>
          <w:rFonts w:ascii="Times New Roman"/>
        </w:rPr>
        <w:t>记录试验车辆在不同道路类型的试验时长。</w:t>
      </w:r>
    </w:p>
    <w:p w14:paraId="4B192D8B" w14:textId="77777777" w:rsidR="00AC2BDD" w:rsidRDefault="00000000">
      <w:pPr>
        <w:pStyle w:val="ae"/>
        <w:spacing w:before="120" w:after="120"/>
        <w:rPr>
          <w:rFonts w:ascii="Times New Roman"/>
        </w:rPr>
      </w:pPr>
      <w:r>
        <w:rPr>
          <w:rFonts w:ascii="Times New Roman"/>
        </w:rPr>
        <w:t>试验设备精度</w:t>
      </w:r>
    </w:p>
    <w:p w14:paraId="4B192D8C" w14:textId="77777777" w:rsidR="00AC2BDD" w:rsidRDefault="00000000">
      <w:pPr>
        <w:pStyle w:val="af5"/>
        <w:ind w:firstLine="420"/>
        <w:rPr>
          <w:rFonts w:ascii="Times New Roman"/>
        </w:rPr>
      </w:pPr>
      <w:r>
        <w:rPr>
          <w:rFonts w:ascii="Times New Roman"/>
        </w:rPr>
        <w:lastRenderedPageBreak/>
        <w:t>试验设备应满足如下要求：</w:t>
      </w:r>
      <w:r>
        <w:rPr>
          <w:rFonts w:ascii="Times New Roman"/>
        </w:rPr>
        <w:t xml:space="preserve"> </w:t>
      </w:r>
    </w:p>
    <w:p w14:paraId="4B192D8D" w14:textId="77777777" w:rsidR="00AC2BDD" w:rsidRDefault="00000000">
      <w:pPr>
        <w:pStyle w:val="a4"/>
        <w:numPr>
          <w:ilvl w:val="0"/>
          <w:numId w:val="44"/>
        </w:numPr>
        <w:tabs>
          <w:tab w:val="left" w:pos="1561"/>
        </w:tabs>
        <w:ind w:left="850" w:hanging="425"/>
        <w:rPr>
          <w:rFonts w:ascii="Times New Roman"/>
        </w:rPr>
      </w:pPr>
      <w:r>
        <w:rPr>
          <w:rFonts w:ascii="Times New Roman"/>
        </w:rPr>
        <w:t>运动状态采集和存储的频率至少为</w:t>
      </w:r>
      <w:r>
        <w:rPr>
          <w:rFonts w:ascii="Times New Roman"/>
          <w:spacing w:val="7"/>
        </w:rPr>
        <w:t xml:space="preserve">50 </w:t>
      </w:r>
      <w:r>
        <w:rPr>
          <w:rFonts w:ascii="Times New Roman"/>
          <w:spacing w:val="5"/>
        </w:rPr>
        <w:t>Hz</w:t>
      </w:r>
      <w:r>
        <w:rPr>
          <w:rFonts w:ascii="Times New Roman"/>
          <w:spacing w:val="5"/>
        </w:rPr>
        <w:t>；</w:t>
      </w:r>
    </w:p>
    <w:p w14:paraId="4B192D8E" w14:textId="77777777" w:rsidR="00AC2BDD" w:rsidRDefault="00000000">
      <w:pPr>
        <w:pStyle w:val="a4"/>
        <w:numPr>
          <w:ilvl w:val="0"/>
          <w:numId w:val="44"/>
        </w:numPr>
        <w:tabs>
          <w:tab w:val="left" w:pos="1561"/>
        </w:tabs>
        <w:ind w:left="850" w:hanging="425"/>
        <w:rPr>
          <w:rFonts w:ascii="Times New Roman"/>
        </w:rPr>
      </w:pPr>
      <w:r>
        <w:rPr>
          <w:rFonts w:ascii="Times New Roman"/>
        </w:rPr>
        <w:t>视频采集设备分辨率不小于</w:t>
      </w:r>
      <w:r>
        <w:rPr>
          <w:rFonts w:ascii="Times New Roman"/>
        </w:rPr>
        <w:t xml:space="preserve">(1920×1080) </w:t>
      </w:r>
      <w:r>
        <w:rPr>
          <w:rFonts w:ascii="Times New Roman"/>
        </w:rPr>
        <w:t>像素，视频采样帧率至少为</w:t>
      </w:r>
      <w:r>
        <w:rPr>
          <w:rFonts w:ascii="Times New Roman"/>
        </w:rPr>
        <w:t>30 fps</w:t>
      </w:r>
      <w:r>
        <w:rPr>
          <w:rFonts w:ascii="Times New Roman"/>
        </w:rPr>
        <w:t>；</w:t>
      </w:r>
      <w:r>
        <w:rPr>
          <w:rFonts w:ascii="Times New Roman"/>
        </w:rPr>
        <w:t xml:space="preserve"> </w:t>
      </w:r>
    </w:p>
    <w:p w14:paraId="4B192D8F" w14:textId="77777777" w:rsidR="00AC2BDD" w:rsidRDefault="00000000">
      <w:pPr>
        <w:pStyle w:val="a4"/>
        <w:numPr>
          <w:ilvl w:val="0"/>
          <w:numId w:val="44"/>
        </w:numPr>
        <w:tabs>
          <w:tab w:val="left" w:pos="1561"/>
        </w:tabs>
        <w:ind w:left="850" w:hanging="425"/>
        <w:rPr>
          <w:rFonts w:ascii="Times New Roman"/>
        </w:rPr>
      </w:pPr>
      <w:r>
        <w:rPr>
          <w:rFonts w:ascii="Times New Roman"/>
        </w:rPr>
        <w:t>试验车辆速度采集精度至少为</w:t>
      </w:r>
      <w:r>
        <w:rPr>
          <w:rFonts w:ascii="Times New Roman"/>
        </w:rPr>
        <w:t>0.1 km/h</w:t>
      </w:r>
      <w:r>
        <w:rPr>
          <w:rFonts w:ascii="Times New Roman"/>
        </w:rPr>
        <w:t>；</w:t>
      </w:r>
    </w:p>
    <w:p w14:paraId="4B192D90" w14:textId="77777777" w:rsidR="00AC2BDD" w:rsidRDefault="00000000">
      <w:pPr>
        <w:pStyle w:val="a4"/>
        <w:numPr>
          <w:ilvl w:val="0"/>
          <w:numId w:val="44"/>
        </w:numPr>
        <w:tabs>
          <w:tab w:val="left" w:pos="1561"/>
        </w:tabs>
        <w:ind w:left="850" w:hanging="425"/>
        <w:rPr>
          <w:rFonts w:ascii="Times New Roman"/>
        </w:rPr>
      </w:pPr>
      <w:r>
        <w:rPr>
          <w:rFonts w:ascii="Times New Roman"/>
        </w:rPr>
        <w:t>试验车辆距离采集精度至少为</w:t>
      </w:r>
      <w:r>
        <w:rPr>
          <w:rFonts w:ascii="Times New Roman"/>
        </w:rPr>
        <w:t>0.1m</w:t>
      </w:r>
      <w:r>
        <w:rPr>
          <w:rFonts w:ascii="Times New Roman"/>
        </w:rPr>
        <w:t>；</w:t>
      </w:r>
      <w:r>
        <w:rPr>
          <w:rFonts w:ascii="Times New Roman"/>
        </w:rPr>
        <w:t xml:space="preserve"> </w:t>
      </w:r>
    </w:p>
    <w:p w14:paraId="4B192D91" w14:textId="77777777" w:rsidR="00AC2BDD" w:rsidRDefault="00000000">
      <w:pPr>
        <w:pStyle w:val="a4"/>
        <w:numPr>
          <w:ilvl w:val="0"/>
          <w:numId w:val="44"/>
        </w:numPr>
        <w:tabs>
          <w:tab w:val="left" w:pos="1561"/>
        </w:tabs>
        <w:ind w:left="850" w:hanging="425"/>
        <w:rPr>
          <w:rFonts w:ascii="Times New Roman"/>
          <w:sz w:val="22"/>
          <w:szCs w:val="22"/>
        </w:rPr>
      </w:pPr>
      <w:r>
        <w:rPr>
          <w:rFonts w:ascii="Times New Roman"/>
        </w:rPr>
        <w:t>试验车辆加速度采集精度至少为</w:t>
      </w:r>
      <w:r>
        <w:rPr>
          <w:rFonts w:ascii="Times New Roman"/>
          <w:spacing w:val="8"/>
        </w:rPr>
        <w:t>0.1m/s</w:t>
      </w:r>
      <w:r>
        <w:rPr>
          <w:rFonts w:ascii="Times New Roman"/>
          <w:spacing w:val="8"/>
          <w:position w:val="11"/>
          <w:sz w:val="11"/>
          <w:szCs w:val="11"/>
        </w:rPr>
        <w:t>2</w:t>
      </w:r>
      <w:r>
        <w:rPr>
          <w:rFonts w:ascii="Times New Roman"/>
        </w:rPr>
        <w:t>。</w:t>
      </w:r>
    </w:p>
    <w:p w14:paraId="4B192D92" w14:textId="77777777" w:rsidR="00AC2BDD" w:rsidRDefault="00000000">
      <w:pPr>
        <w:pStyle w:val="ae"/>
        <w:spacing w:before="120" w:after="120"/>
        <w:rPr>
          <w:rFonts w:ascii="Times New Roman"/>
        </w:rPr>
      </w:pPr>
      <w:r>
        <w:rPr>
          <w:rFonts w:ascii="Times New Roman"/>
        </w:rPr>
        <w:t>试验设备安装及运行</w:t>
      </w:r>
    </w:p>
    <w:p w14:paraId="4B192D93" w14:textId="77777777" w:rsidR="00AC2BDD" w:rsidRDefault="00000000">
      <w:pPr>
        <w:pStyle w:val="af5"/>
        <w:ind w:firstLine="420"/>
        <w:rPr>
          <w:rFonts w:ascii="Times New Roman"/>
        </w:rPr>
      </w:pPr>
      <w:r>
        <w:rPr>
          <w:rFonts w:ascii="Times New Roman"/>
        </w:rPr>
        <w:t>试验设备的安装、运行不应影响试验车辆及其自动驾驶功能的正常运行。</w:t>
      </w:r>
    </w:p>
    <w:p w14:paraId="4B192D94" w14:textId="77777777" w:rsidR="00AC2BDD" w:rsidRDefault="00000000">
      <w:pPr>
        <w:pStyle w:val="ac"/>
        <w:spacing w:before="120" w:after="120"/>
        <w:rPr>
          <w:rFonts w:ascii="Times New Roman"/>
        </w:rPr>
      </w:pPr>
      <w:bookmarkStart w:id="117" w:name="_Toc90966650"/>
      <w:r>
        <w:rPr>
          <w:rFonts w:ascii="Times New Roman"/>
        </w:rPr>
        <w:t>试验周期</w:t>
      </w:r>
      <w:bookmarkEnd w:id="117"/>
    </w:p>
    <w:p w14:paraId="4B192D95" w14:textId="77777777" w:rsidR="00AC2BDD" w:rsidRDefault="00000000">
      <w:pPr>
        <w:pStyle w:val="ad"/>
        <w:spacing w:before="120" w:after="120"/>
        <w:rPr>
          <w:rFonts w:ascii="Times New Roman" w:eastAsia="SimSun"/>
        </w:rPr>
      </w:pPr>
      <w:r>
        <w:rPr>
          <w:rFonts w:ascii="Times New Roman" w:eastAsia="SimSun"/>
        </w:rPr>
        <w:t>应分别在试验车辆自动驾驶功能可被激活的全部类型道路进行试验，</w:t>
      </w:r>
      <w:bookmarkStart w:id="118" w:name="_Hlk103935580"/>
      <w:r>
        <w:rPr>
          <w:rFonts w:ascii="Times New Roman" w:eastAsia="SimSun"/>
        </w:rPr>
        <w:t>不同类型道路间的有效试验时长总和应独立进行记录</w:t>
      </w:r>
      <w:bookmarkEnd w:id="118"/>
      <w:r>
        <w:rPr>
          <w:rFonts w:ascii="Times New Roman" w:eastAsia="SimSun"/>
        </w:rPr>
        <w:t>。</w:t>
      </w:r>
    </w:p>
    <w:p w14:paraId="4B192D96" w14:textId="77777777" w:rsidR="00AC2BDD" w:rsidRDefault="00000000">
      <w:pPr>
        <w:pStyle w:val="ad"/>
        <w:spacing w:before="120" w:after="120"/>
        <w:rPr>
          <w:rFonts w:ascii="Times New Roman" w:eastAsia="SimSun"/>
        </w:rPr>
      </w:pPr>
      <w:bookmarkStart w:id="119" w:name="_Hlk64795886"/>
      <w:r>
        <w:rPr>
          <w:rFonts w:ascii="Times New Roman" w:eastAsia="SimSun"/>
        </w:rPr>
        <w:t>若试验车辆自动驾驶功能可在光照度低于</w:t>
      </w:r>
      <w:r>
        <w:rPr>
          <w:rFonts w:ascii="Times New Roman" w:eastAsia="SimSun"/>
        </w:rPr>
        <w:t>50 lux</w:t>
      </w:r>
      <w:r>
        <w:rPr>
          <w:rFonts w:ascii="Times New Roman" w:eastAsia="SimSun"/>
        </w:rPr>
        <w:t>的条件下被激活，则应进行夜间试验。</w:t>
      </w:r>
    </w:p>
    <w:p w14:paraId="4B192D97" w14:textId="77777777" w:rsidR="00AC2BDD" w:rsidRDefault="00000000">
      <w:pPr>
        <w:pStyle w:val="af4"/>
        <w:rPr>
          <w:rFonts w:ascii="Times New Roman"/>
        </w:rPr>
      </w:pPr>
      <w:r>
        <w:rPr>
          <w:rFonts w:ascii="Times New Roman"/>
        </w:rPr>
        <w:t>白天试验时段为日出时间点到日落时间点之间的时段，夜间试验时段为日落时间点至第二天日出时间点之间的时段。日出时间点与日落时间点以当地气象局发布信息为准。</w:t>
      </w:r>
    </w:p>
    <w:p w14:paraId="4B192D98" w14:textId="77777777" w:rsidR="00AC2BDD" w:rsidRDefault="00000000">
      <w:pPr>
        <w:pStyle w:val="ad"/>
        <w:spacing w:before="120" w:after="120"/>
        <w:rPr>
          <w:rFonts w:ascii="Times New Roman" w:eastAsia="SimSun"/>
        </w:rPr>
      </w:pPr>
      <w:r>
        <w:rPr>
          <w:rFonts w:ascii="Times New Roman" w:eastAsia="SimSun"/>
        </w:rPr>
        <w:t>经过若干次单次连续试验累计的有效试验时长总和至少应为</w:t>
      </w:r>
      <w:r>
        <w:rPr>
          <w:rFonts w:ascii="Times New Roman" w:eastAsia="SimSun"/>
        </w:rPr>
        <w:t>72 h</w:t>
      </w:r>
      <w:r>
        <w:rPr>
          <w:rFonts w:ascii="Times New Roman" w:eastAsia="SimSun"/>
        </w:rPr>
        <w:t>，且应满足以下条件之一：</w:t>
      </w:r>
    </w:p>
    <w:p w14:paraId="4B192D99" w14:textId="77777777" w:rsidR="00AC2BDD" w:rsidRDefault="00000000">
      <w:pPr>
        <w:pStyle w:val="a4"/>
        <w:numPr>
          <w:ilvl w:val="0"/>
          <w:numId w:val="45"/>
        </w:numPr>
        <w:ind w:left="850" w:hanging="425"/>
        <w:rPr>
          <w:rFonts w:ascii="Times New Roman"/>
        </w:rPr>
      </w:pPr>
      <w:r>
        <w:rPr>
          <w:rFonts w:ascii="Times New Roman"/>
        </w:rPr>
        <w:t>若试验车辆自动驾驶功能可在白天和夜间被激活，则白天时段有效试验时长总和不少于</w:t>
      </w:r>
      <w:r>
        <w:rPr>
          <w:rFonts w:ascii="Times New Roman"/>
        </w:rPr>
        <w:t>48 h</w:t>
      </w:r>
      <w:r>
        <w:rPr>
          <w:rFonts w:ascii="Times New Roman"/>
        </w:rPr>
        <w:t>，夜间时段有效试验时长总和不少于</w:t>
      </w:r>
      <w:r>
        <w:rPr>
          <w:rFonts w:ascii="Times New Roman"/>
        </w:rPr>
        <w:t>24 h</w:t>
      </w:r>
      <w:r>
        <w:rPr>
          <w:rFonts w:ascii="Times New Roman"/>
        </w:rPr>
        <w:t>；</w:t>
      </w:r>
    </w:p>
    <w:p w14:paraId="4B192D9A" w14:textId="77777777" w:rsidR="00AC2BDD" w:rsidRDefault="00000000">
      <w:pPr>
        <w:pStyle w:val="a4"/>
        <w:numPr>
          <w:ilvl w:val="0"/>
          <w:numId w:val="45"/>
        </w:numPr>
        <w:ind w:left="851"/>
        <w:rPr>
          <w:rFonts w:ascii="Times New Roman"/>
        </w:rPr>
      </w:pPr>
      <w:r>
        <w:rPr>
          <w:rFonts w:ascii="Times New Roman"/>
        </w:rPr>
        <w:t>若试验车辆自动驾驶功能仅可在白天或夜间被激活，则仅在自动驾驶功能可被激活的时段进行试验。</w:t>
      </w:r>
    </w:p>
    <w:p w14:paraId="4B192D9B" w14:textId="77777777" w:rsidR="00AC2BDD" w:rsidRDefault="00000000">
      <w:pPr>
        <w:pStyle w:val="ad"/>
        <w:spacing w:before="120" w:after="120"/>
        <w:rPr>
          <w:rFonts w:ascii="Times New Roman" w:eastAsia="SimSun"/>
        </w:rPr>
      </w:pPr>
      <w:bookmarkStart w:id="120" w:name="_Hlk91162183"/>
      <w:r>
        <w:rPr>
          <w:rFonts w:ascii="Times New Roman" w:eastAsia="SimSun"/>
        </w:rPr>
        <w:t>如表</w:t>
      </w:r>
      <w:r>
        <w:rPr>
          <w:rFonts w:ascii="Times New Roman" w:eastAsia="SimSun"/>
        </w:rPr>
        <w:t>D-2</w:t>
      </w:r>
      <w:r>
        <w:rPr>
          <w:rFonts w:ascii="Times New Roman" w:eastAsia="SimSun"/>
        </w:rPr>
        <w:t>所示，单次连续试验应至少覆盖表</w:t>
      </w:r>
      <w:r>
        <w:rPr>
          <w:rFonts w:ascii="Times New Roman" w:eastAsia="SimSun"/>
        </w:rPr>
        <w:t>1</w:t>
      </w:r>
      <w:r>
        <w:rPr>
          <w:rFonts w:ascii="Times New Roman" w:eastAsia="SimSun"/>
        </w:rPr>
        <w:t>中单次连续试验应覆盖时段的其中一项，若试验车辆自动驾驶功能仅可在白天被激活，则同一自然日内的试验累计应覆盖该自然日内的</w:t>
      </w:r>
      <w:r>
        <w:rPr>
          <w:rFonts w:ascii="Times New Roman" w:eastAsia="SimSun"/>
        </w:rPr>
        <w:t>t</w:t>
      </w:r>
      <w:r>
        <w:rPr>
          <w:rFonts w:ascii="Times New Roman" w:eastAsia="SimSun"/>
          <w:vertAlign w:val="subscript"/>
        </w:rPr>
        <w:t>d1</w:t>
      </w:r>
      <w:r>
        <w:rPr>
          <w:rFonts w:ascii="Times New Roman" w:eastAsia="SimSun"/>
        </w:rPr>
        <w:t>和</w:t>
      </w:r>
      <w:r>
        <w:rPr>
          <w:rFonts w:ascii="Times New Roman" w:eastAsia="SimSun"/>
        </w:rPr>
        <w:t>t</w:t>
      </w:r>
      <w:r>
        <w:rPr>
          <w:rFonts w:ascii="Times New Roman" w:eastAsia="SimSun"/>
          <w:vertAlign w:val="subscript"/>
        </w:rPr>
        <w:t>d2</w:t>
      </w:r>
      <w:r>
        <w:rPr>
          <w:rFonts w:ascii="Times New Roman" w:eastAsia="SimSun"/>
        </w:rPr>
        <w:t>；若试验车辆自动驾驶功能仅可在夜间被激活，则同一自然日内的试验累计应覆盖该自然日内的</w:t>
      </w:r>
      <w:r>
        <w:rPr>
          <w:rFonts w:ascii="Times New Roman" w:eastAsia="SimSun"/>
        </w:rPr>
        <w:t>t</w:t>
      </w:r>
      <w:r>
        <w:rPr>
          <w:rFonts w:ascii="Times New Roman" w:eastAsia="SimSun"/>
          <w:vertAlign w:val="subscript"/>
        </w:rPr>
        <w:t>n1</w:t>
      </w:r>
      <w:r>
        <w:rPr>
          <w:rFonts w:ascii="Times New Roman" w:eastAsia="SimSun"/>
        </w:rPr>
        <w:t>和</w:t>
      </w:r>
      <w:r>
        <w:rPr>
          <w:rFonts w:ascii="Times New Roman" w:eastAsia="SimSun"/>
        </w:rPr>
        <w:t>t</w:t>
      </w:r>
      <w:r>
        <w:rPr>
          <w:rFonts w:ascii="Times New Roman" w:eastAsia="SimSun"/>
          <w:vertAlign w:val="subscript"/>
        </w:rPr>
        <w:t>n2</w:t>
      </w:r>
      <w:r>
        <w:rPr>
          <w:rFonts w:ascii="Times New Roman" w:eastAsia="SimSun"/>
        </w:rPr>
        <w:t>；若试验车辆自动驾驶功能可在白天和夜间被激活，则同一自然日内的试验累计应覆盖该自然日内的</w:t>
      </w:r>
      <w:r>
        <w:rPr>
          <w:rFonts w:ascii="Times New Roman" w:eastAsia="SimSun"/>
        </w:rPr>
        <w:t>t</w:t>
      </w:r>
      <w:r>
        <w:rPr>
          <w:rFonts w:ascii="Times New Roman" w:eastAsia="SimSun"/>
          <w:vertAlign w:val="subscript"/>
        </w:rPr>
        <w:t>d1</w:t>
      </w:r>
      <w:r>
        <w:rPr>
          <w:rFonts w:ascii="Times New Roman" w:eastAsia="SimSun"/>
        </w:rPr>
        <w:t>、</w:t>
      </w:r>
      <w:r>
        <w:rPr>
          <w:rFonts w:ascii="Times New Roman" w:eastAsia="SimSun"/>
        </w:rPr>
        <w:t>t</w:t>
      </w:r>
      <w:r>
        <w:rPr>
          <w:rFonts w:ascii="Times New Roman" w:eastAsia="SimSun"/>
          <w:vertAlign w:val="subscript"/>
        </w:rPr>
        <w:t>d2</w:t>
      </w:r>
      <w:r>
        <w:rPr>
          <w:rFonts w:ascii="Times New Roman" w:eastAsia="SimSun"/>
        </w:rPr>
        <w:t>、</w:t>
      </w:r>
      <w:r>
        <w:rPr>
          <w:rFonts w:ascii="Times New Roman" w:eastAsia="SimSun"/>
        </w:rPr>
        <w:t>t</w:t>
      </w:r>
      <w:r>
        <w:rPr>
          <w:rFonts w:ascii="Times New Roman" w:eastAsia="SimSun"/>
          <w:vertAlign w:val="subscript"/>
        </w:rPr>
        <w:t>n1</w:t>
      </w:r>
      <w:r>
        <w:rPr>
          <w:rFonts w:ascii="Times New Roman" w:eastAsia="SimSun"/>
        </w:rPr>
        <w:t>及</w:t>
      </w:r>
      <w:r>
        <w:rPr>
          <w:rFonts w:ascii="Times New Roman" w:eastAsia="SimSun"/>
        </w:rPr>
        <w:t>t</w:t>
      </w:r>
      <w:r>
        <w:rPr>
          <w:rFonts w:ascii="Times New Roman" w:eastAsia="SimSun"/>
          <w:vertAlign w:val="subscript"/>
        </w:rPr>
        <w:t>n2</w:t>
      </w:r>
      <w:r>
        <w:rPr>
          <w:rFonts w:ascii="Times New Roman" w:eastAsia="SimSun"/>
        </w:rPr>
        <w:t>。</w:t>
      </w:r>
    </w:p>
    <w:p w14:paraId="4B192D9C" w14:textId="77777777" w:rsidR="00AC2BDD" w:rsidRDefault="00000000">
      <w:pPr>
        <w:pStyle w:val="a9"/>
        <w:numPr>
          <w:ilvl w:val="0"/>
          <w:numId w:val="0"/>
        </w:numPr>
        <w:spacing w:before="120" w:after="120"/>
        <w:rPr>
          <w:rFonts w:ascii="Times New Roman"/>
        </w:rPr>
      </w:pPr>
      <w:r>
        <w:rPr>
          <w:rFonts w:ascii="Times New Roman"/>
        </w:rPr>
        <w:t>表</w:t>
      </w:r>
      <w:r>
        <w:rPr>
          <w:rFonts w:ascii="Times New Roman"/>
        </w:rPr>
        <w:t xml:space="preserve">D-2 </w:t>
      </w:r>
      <w:r>
        <w:rPr>
          <w:rFonts w:ascii="Times New Roman"/>
        </w:rPr>
        <w:t>时段覆盖要求</w:t>
      </w:r>
    </w:p>
    <w:tbl>
      <w:tblPr>
        <w:tblStyle w:val="TableGrid"/>
        <w:tblW w:w="0" w:type="auto"/>
        <w:jc w:val="center"/>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841"/>
        <w:gridCol w:w="3969"/>
        <w:gridCol w:w="4524"/>
      </w:tblGrid>
      <w:tr w:rsidR="00AC2BDD" w14:paraId="4B192DA0" w14:textId="77777777">
        <w:trPr>
          <w:tblHeader/>
          <w:jc w:val="center"/>
        </w:trPr>
        <w:tc>
          <w:tcPr>
            <w:tcW w:w="841" w:type="dxa"/>
            <w:tcBorders>
              <w:top w:val="single" w:sz="8" w:space="0" w:color="auto"/>
              <w:bottom w:val="single" w:sz="8" w:space="0" w:color="auto"/>
            </w:tcBorders>
            <w:shd w:val="clear" w:color="auto" w:fill="auto"/>
            <w:vAlign w:val="center"/>
          </w:tcPr>
          <w:p w14:paraId="4B192D9D" w14:textId="77777777" w:rsidR="00AC2BDD" w:rsidRDefault="00000000">
            <w:pPr>
              <w:pStyle w:val="afc"/>
              <w:rPr>
                <w:rFonts w:ascii="Times New Roman"/>
                <w:b/>
                <w:bCs/>
              </w:rPr>
            </w:pPr>
            <w:r>
              <w:rPr>
                <w:rFonts w:ascii="Times New Roman"/>
              </w:rPr>
              <w:t>序号</w:t>
            </w:r>
          </w:p>
        </w:tc>
        <w:tc>
          <w:tcPr>
            <w:tcW w:w="3969" w:type="dxa"/>
            <w:tcBorders>
              <w:top w:val="single" w:sz="8" w:space="0" w:color="auto"/>
              <w:bottom w:val="single" w:sz="8" w:space="0" w:color="auto"/>
            </w:tcBorders>
            <w:shd w:val="clear" w:color="auto" w:fill="auto"/>
            <w:vAlign w:val="center"/>
          </w:tcPr>
          <w:p w14:paraId="4B192D9E" w14:textId="77777777" w:rsidR="00AC2BDD" w:rsidRDefault="00000000">
            <w:pPr>
              <w:pStyle w:val="afc"/>
              <w:rPr>
                <w:rFonts w:ascii="Times New Roman"/>
                <w:b/>
                <w:bCs/>
              </w:rPr>
            </w:pPr>
            <w:r>
              <w:rPr>
                <w:rFonts w:ascii="Times New Roman"/>
              </w:rPr>
              <w:t>试验车辆自动驾驶功能可被激活时段</w:t>
            </w:r>
          </w:p>
        </w:tc>
        <w:tc>
          <w:tcPr>
            <w:tcW w:w="4524" w:type="dxa"/>
            <w:tcBorders>
              <w:top w:val="single" w:sz="8" w:space="0" w:color="auto"/>
              <w:bottom w:val="single" w:sz="8" w:space="0" w:color="auto"/>
            </w:tcBorders>
            <w:shd w:val="clear" w:color="auto" w:fill="auto"/>
            <w:vAlign w:val="center"/>
          </w:tcPr>
          <w:p w14:paraId="4B192D9F" w14:textId="77777777" w:rsidR="00AC2BDD" w:rsidRDefault="00000000">
            <w:pPr>
              <w:pStyle w:val="afc"/>
              <w:rPr>
                <w:rFonts w:ascii="Times New Roman"/>
                <w:b/>
                <w:bCs/>
              </w:rPr>
            </w:pPr>
            <w:r>
              <w:rPr>
                <w:rFonts w:ascii="Times New Roman"/>
              </w:rPr>
              <w:t>单次连续试验应覆盖时段</w:t>
            </w:r>
          </w:p>
        </w:tc>
      </w:tr>
      <w:tr w:rsidR="00AC2BDD" w14:paraId="4B192DA4" w14:textId="77777777">
        <w:trPr>
          <w:jc w:val="center"/>
        </w:trPr>
        <w:tc>
          <w:tcPr>
            <w:tcW w:w="841" w:type="dxa"/>
            <w:tcBorders>
              <w:top w:val="single" w:sz="8" w:space="0" w:color="auto"/>
            </w:tcBorders>
            <w:shd w:val="clear" w:color="auto" w:fill="auto"/>
            <w:vAlign w:val="center"/>
          </w:tcPr>
          <w:p w14:paraId="4B192DA1" w14:textId="77777777" w:rsidR="00AC2BDD" w:rsidRDefault="00000000">
            <w:pPr>
              <w:pStyle w:val="afc"/>
              <w:rPr>
                <w:rFonts w:ascii="Times New Roman"/>
              </w:rPr>
            </w:pPr>
            <w:r>
              <w:rPr>
                <w:rFonts w:ascii="Times New Roman"/>
              </w:rPr>
              <w:t>1</w:t>
            </w:r>
          </w:p>
        </w:tc>
        <w:tc>
          <w:tcPr>
            <w:tcW w:w="3969" w:type="dxa"/>
            <w:tcBorders>
              <w:top w:val="single" w:sz="8" w:space="0" w:color="auto"/>
            </w:tcBorders>
            <w:shd w:val="clear" w:color="auto" w:fill="auto"/>
            <w:vAlign w:val="center"/>
          </w:tcPr>
          <w:p w14:paraId="4B192DA2" w14:textId="77777777" w:rsidR="00AC2BDD" w:rsidRDefault="00000000">
            <w:pPr>
              <w:pStyle w:val="afc"/>
              <w:rPr>
                <w:rFonts w:ascii="Times New Roman"/>
              </w:rPr>
            </w:pPr>
            <w:r>
              <w:rPr>
                <w:rFonts w:ascii="Times New Roman"/>
              </w:rPr>
              <w:t>仅可在白天被激活</w:t>
            </w:r>
          </w:p>
        </w:tc>
        <w:tc>
          <w:tcPr>
            <w:tcW w:w="4524" w:type="dxa"/>
            <w:tcBorders>
              <w:top w:val="single" w:sz="8" w:space="0" w:color="auto"/>
            </w:tcBorders>
            <w:shd w:val="clear" w:color="auto" w:fill="auto"/>
            <w:vAlign w:val="center"/>
          </w:tcPr>
          <w:p w14:paraId="4B192DA3" w14:textId="77777777" w:rsidR="00AC2BDD" w:rsidRDefault="00000000">
            <w:pPr>
              <w:pStyle w:val="afc"/>
              <w:rPr>
                <w:rFonts w:ascii="Times New Roman"/>
              </w:rPr>
            </w:pPr>
            <w:r>
              <w:rPr>
                <w:rFonts w:ascii="Times New Roman"/>
              </w:rPr>
              <w:t>t</w:t>
            </w:r>
            <w:r>
              <w:rPr>
                <w:rFonts w:ascii="Times New Roman"/>
                <w:vertAlign w:val="subscript"/>
              </w:rPr>
              <w:t>d1</w:t>
            </w:r>
            <w:r>
              <w:rPr>
                <w:rFonts w:ascii="Times New Roman"/>
              </w:rPr>
              <w:t>、</w:t>
            </w:r>
            <w:r>
              <w:rPr>
                <w:rFonts w:ascii="Times New Roman"/>
              </w:rPr>
              <w:t>t</w:t>
            </w:r>
            <w:r>
              <w:rPr>
                <w:rFonts w:ascii="Times New Roman"/>
                <w:vertAlign w:val="subscript"/>
              </w:rPr>
              <w:t>d2</w:t>
            </w:r>
          </w:p>
        </w:tc>
      </w:tr>
      <w:tr w:rsidR="00AC2BDD" w14:paraId="4B192DA8" w14:textId="77777777">
        <w:trPr>
          <w:jc w:val="center"/>
        </w:trPr>
        <w:tc>
          <w:tcPr>
            <w:tcW w:w="841" w:type="dxa"/>
            <w:shd w:val="clear" w:color="auto" w:fill="auto"/>
            <w:vAlign w:val="center"/>
          </w:tcPr>
          <w:p w14:paraId="4B192DA5" w14:textId="77777777" w:rsidR="00AC2BDD" w:rsidRDefault="00000000">
            <w:pPr>
              <w:pStyle w:val="afc"/>
              <w:rPr>
                <w:rFonts w:ascii="Times New Roman"/>
              </w:rPr>
            </w:pPr>
            <w:r>
              <w:rPr>
                <w:rFonts w:ascii="Times New Roman"/>
              </w:rPr>
              <w:t>2</w:t>
            </w:r>
          </w:p>
        </w:tc>
        <w:tc>
          <w:tcPr>
            <w:tcW w:w="3969" w:type="dxa"/>
            <w:shd w:val="clear" w:color="auto" w:fill="auto"/>
            <w:vAlign w:val="center"/>
          </w:tcPr>
          <w:p w14:paraId="4B192DA6" w14:textId="77777777" w:rsidR="00AC2BDD" w:rsidRDefault="00000000">
            <w:pPr>
              <w:pStyle w:val="afc"/>
              <w:rPr>
                <w:rFonts w:ascii="Times New Roman"/>
              </w:rPr>
            </w:pPr>
            <w:r>
              <w:rPr>
                <w:rFonts w:ascii="Times New Roman"/>
              </w:rPr>
              <w:t>仅可在夜间被激活</w:t>
            </w:r>
          </w:p>
        </w:tc>
        <w:tc>
          <w:tcPr>
            <w:tcW w:w="4524" w:type="dxa"/>
            <w:shd w:val="clear" w:color="auto" w:fill="auto"/>
            <w:vAlign w:val="center"/>
          </w:tcPr>
          <w:p w14:paraId="4B192DA7" w14:textId="77777777" w:rsidR="00AC2BDD" w:rsidRDefault="00000000">
            <w:pPr>
              <w:pStyle w:val="afc"/>
              <w:rPr>
                <w:rFonts w:ascii="Times New Roman"/>
              </w:rPr>
            </w:pPr>
            <w:r>
              <w:rPr>
                <w:rFonts w:ascii="Times New Roman"/>
              </w:rPr>
              <w:t>t</w:t>
            </w:r>
            <w:r>
              <w:rPr>
                <w:rFonts w:ascii="Times New Roman"/>
                <w:vertAlign w:val="subscript"/>
              </w:rPr>
              <w:t>n1</w:t>
            </w:r>
            <w:r>
              <w:rPr>
                <w:rFonts w:ascii="Times New Roman"/>
              </w:rPr>
              <w:t>、</w:t>
            </w:r>
            <w:r>
              <w:rPr>
                <w:rFonts w:ascii="Times New Roman"/>
              </w:rPr>
              <w:t>t</w:t>
            </w:r>
            <w:r>
              <w:rPr>
                <w:rFonts w:ascii="Times New Roman"/>
                <w:vertAlign w:val="subscript"/>
              </w:rPr>
              <w:t>n2</w:t>
            </w:r>
          </w:p>
        </w:tc>
      </w:tr>
      <w:tr w:rsidR="00AC2BDD" w14:paraId="4B192DAC" w14:textId="77777777">
        <w:trPr>
          <w:jc w:val="center"/>
        </w:trPr>
        <w:tc>
          <w:tcPr>
            <w:tcW w:w="841" w:type="dxa"/>
            <w:shd w:val="clear" w:color="auto" w:fill="auto"/>
            <w:vAlign w:val="center"/>
          </w:tcPr>
          <w:p w14:paraId="4B192DA9" w14:textId="77777777" w:rsidR="00AC2BDD" w:rsidRDefault="00000000">
            <w:pPr>
              <w:pStyle w:val="afc"/>
              <w:rPr>
                <w:rFonts w:ascii="Times New Roman"/>
              </w:rPr>
            </w:pPr>
            <w:r>
              <w:rPr>
                <w:rFonts w:ascii="Times New Roman"/>
              </w:rPr>
              <w:t>3</w:t>
            </w:r>
          </w:p>
        </w:tc>
        <w:tc>
          <w:tcPr>
            <w:tcW w:w="3969" w:type="dxa"/>
            <w:shd w:val="clear" w:color="auto" w:fill="auto"/>
            <w:vAlign w:val="center"/>
          </w:tcPr>
          <w:p w14:paraId="4B192DAA" w14:textId="77777777" w:rsidR="00AC2BDD" w:rsidRDefault="00000000">
            <w:pPr>
              <w:pStyle w:val="afc"/>
              <w:rPr>
                <w:rFonts w:ascii="Times New Roman"/>
              </w:rPr>
            </w:pPr>
            <w:r>
              <w:rPr>
                <w:rFonts w:ascii="Times New Roman"/>
              </w:rPr>
              <w:t>可在白天与夜间被激活</w:t>
            </w:r>
          </w:p>
        </w:tc>
        <w:tc>
          <w:tcPr>
            <w:tcW w:w="4524" w:type="dxa"/>
            <w:shd w:val="clear" w:color="auto" w:fill="auto"/>
            <w:vAlign w:val="center"/>
          </w:tcPr>
          <w:p w14:paraId="4B192DAB" w14:textId="77777777" w:rsidR="00AC2BDD" w:rsidRDefault="00000000">
            <w:pPr>
              <w:pStyle w:val="afc"/>
              <w:rPr>
                <w:rFonts w:ascii="Times New Roman"/>
              </w:rPr>
            </w:pPr>
            <w:r>
              <w:rPr>
                <w:rFonts w:ascii="Times New Roman"/>
              </w:rPr>
              <w:t>t</w:t>
            </w:r>
            <w:r>
              <w:rPr>
                <w:rFonts w:ascii="Times New Roman"/>
                <w:vertAlign w:val="subscript"/>
              </w:rPr>
              <w:t>d1</w:t>
            </w:r>
            <w:r>
              <w:rPr>
                <w:rFonts w:ascii="Times New Roman"/>
              </w:rPr>
              <w:t>、</w:t>
            </w:r>
            <w:r>
              <w:rPr>
                <w:rFonts w:ascii="Times New Roman"/>
              </w:rPr>
              <w:t>t</w:t>
            </w:r>
            <w:r>
              <w:rPr>
                <w:rFonts w:ascii="Times New Roman"/>
                <w:vertAlign w:val="subscript"/>
              </w:rPr>
              <w:t>d2</w:t>
            </w:r>
            <w:r>
              <w:rPr>
                <w:rFonts w:ascii="Times New Roman"/>
              </w:rPr>
              <w:t>、</w:t>
            </w:r>
            <w:r>
              <w:rPr>
                <w:rFonts w:ascii="Times New Roman"/>
              </w:rPr>
              <w:t>t</w:t>
            </w:r>
            <w:r>
              <w:rPr>
                <w:rFonts w:ascii="Times New Roman"/>
                <w:vertAlign w:val="subscript"/>
              </w:rPr>
              <w:t>n1</w:t>
            </w:r>
            <w:r>
              <w:rPr>
                <w:rFonts w:ascii="Times New Roman"/>
              </w:rPr>
              <w:t>、</w:t>
            </w:r>
            <w:r>
              <w:rPr>
                <w:rFonts w:ascii="Times New Roman"/>
              </w:rPr>
              <w:t>t</w:t>
            </w:r>
            <w:r>
              <w:rPr>
                <w:rFonts w:ascii="Times New Roman"/>
                <w:vertAlign w:val="subscript"/>
              </w:rPr>
              <w:t>n2</w:t>
            </w:r>
          </w:p>
        </w:tc>
      </w:tr>
      <w:tr w:rsidR="00AC2BDD" w14:paraId="4B192DB2" w14:textId="77777777">
        <w:trPr>
          <w:jc w:val="center"/>
        </w:trPr>
        <w:tc>
          <w:tcPr>
            <w:tcW w:w="9334" w:type="dxa"/>
            <w:gridSpan w:val="3"/>
            <w:shd w:val="clear" w:color="auto" w:fill="auto"/>
            <w:vAlign w:val="center"/>
          </w:tcPr>
          <w:p w14:paraId="4B192DAD" w14:textId="77777777" w:rsidR="00AC2BDD" w:rsidRDefault="00000000">
            <w:pPr>
              <w:pStyle w:val="af5"/>
              <w:ind w:firstLineChars="0" w:firstLine="0"/>
              <w:rPr>
                <w:rFonts w:ascii="Times New Roman"/>
                <w:sz w:val="18"/>
                <w:szCs w:val="16"/>
              </w:rPr>
            </w:pPr>
            <w:r>
              <w:rPr>
                <w:rFonts w:ascii="Times New Roman"/>
                <w:sz w:val="18"/>
                <w:szCs w:val="16"/>
              </w:rPr>
              <w:t>说明：</w:t>
            </w:r>
          </w:p>
          <w:p w14:paraId="4B192DAE" w14:textId="77777777" w:rsidR="00AC2BDD" w:rsidRDefault="00000000">
            <w:pPr>
              <w:pStyle w:val="af5"/>
              <w:ind w:firstLine="360"/>
              <w:rPr>
                <w:rFonts w:ascii="Times New Roman"/>
                <w:sz w:val="18"/>
                <w:szCs w:val="16"/>
              </w:rPr>
            </w:pPr>
            <w:r>
              <w:rPr>
                <w:rFonts w:ascii="Times New Roman"/>
                <w:sz w:val="18"/>
                <w:szCs w:val="16"/>
              </w:rPr>
              <w:t>t</w:t>
            </w:r>
            <w:r>
              <w:rPr>
                <w:rFonts w:ascii="Times New Roman"/>
                <w:sz w:val="18"/>
                <w:szCs w:val="16"/>
                <w:vertAlign w:val="subscript"/>
              </w:rPr>
              <w:t>d1</w:t>
            </w:r>
            <w:r>
              <w:rPr>
                <w:rFonts w:ascii="Times New Roman"/>
                <w:sz w:val="18"/>
                <w:szCs w:val="16"/>
              </w:rPr>
              <w:t xml:space="preserve">    </w:t>
            </w:r>
            <w:r>
              <w:rPr>
                <w:rFonts w:ascii="Times New Roman"/>
                <w:sz w:val="18"/>
                <w:szCs w:val="16"/>
              </w:rPr>
              <w:t>试验道路在白天处于表</w:t>
            </w:r>
            <w:r>
              <w:rPr>
                <w:rFonts w:ascii="Times New Roman" w:hint="eastAsia"/>
                <w:sz w:val="18"/>
                <w:szCs w:val="16"/>
              </w:rPr>
              <w:t>D-</w:t>
            </w:r>
            <w:proofErr w:type="gramStart"/>
            <w:r>
              <w:rPr>
                <w:rFonts w:ascii="Times New Roman"/>
                <w:sz w:val="18"/>
                <w:szCs w:val="16"/>
              </w:rPr>
              <w:t>1</w:t>
            </w:r>
            <w:r>
              <w:rPr>
                <w:rFonts w:ascii="Times New Roman"/>
                <w:sz w:val="18"/>
                <w:szCs w:val="16"/>
              </w:rPr>
              <w:t>所示的拥堵时段；</w:t>
            </w:r>
            <w:proofErr w:type="gramEnd"/>
          </w:p>
          <w:p w14:paraId="4B192DAF" w14:textId="77777777" w:rsidR="00AC2BDD" w:rsidRDefault="00000000">
            <w:pPr>
              <w:pStyle w:val="af5"/>
              <w:ind w:firstLine="360"/>
              <w:rPr>
                <w:rFonts w:ascii="Times New Roman"/>
                <w:sz w:val="18"/>
                <w:szCs w:val="16"/>
              </w:rPr>
            </w:pPr>
            <w:r>
              <w:rPr>
                <w:rFonts w:ascii="Times New Roman"/>
                <w:sz w:val="18"/>
                <w:szCs w:val="16"/>
              </w:rPr>
              <w:t>t</w:t>
            </w:r>
            <w:r>
              <w:rPr>
                <w:rFonts w:ascii="Times New Roman"/>
                <w:sz w:val="18"/>
                <w:szCs w:val="16"/>
                <w:vertAlign w:val="subscript"/>
              </w:rPr>
              <w:t>n1</w:t>
            </w:r>
            <w:r>
              <w:rPr>
                <w:rFonts w:ascii="Times New Roman"/>
                <w:sz w:val="18"/>
                <w:szCs w:val="16"/>
              </w:rPr>
              <w:t xml:space="preserve">    </w:t>
            </w:r>
            <w:r>
              <w:rPr>
                <w:rFonts w:ascii="Times New Roman"/>
                <w:sz w:val="18"/>
                <w:szCs w:val="16"/>
              </w:rPr>
              <w:t>试验道路在夜间处于表</w:t>
            </w:r>
            <w:r>
              <w:rPr>
                <w:rFonts w:ascii="Times New Roman" w:hint="eastAsia"/>
                <w:sz w:val="18"/>
                <w:szCs w:val="16"/>
              </w:rPr>
              <w:t>D-</w:t>
            </w:r>
            <w:r>
              <w:rPr>
                <w:rFonts w:ascii="Times New Roman"/>
                <w:sz w:val="18"/>
                <w:szCs w:val="16"/>
              </w:rPr>
              <w:t>1</w:t>
            </w:r>
            <w:r>
              <w:rPr>
                <w:rFonts w:ascii="Times New Roman"/>
                <w:sz w:val="18"/>
                <w:szCs w:val="16"/>
              </w:rPr>
              <w:t>所示的拥堵时段，若未出现拥堵时段，</w:t>
            </w:r>
            <w:proofErr w:type="gramStart"/>
            <w:r>
              <w:rPr>
                <w:rFonts w:ascii="Times New Roman"/>
                <w:sz w:val="18"/>
                <w:szCs w:val="16"/>
              </w:rPr>
              <w:t>则交通运行状态下调一个车流量级别；</w:t>
            </w:r>
            <w:proofErr w:type="gramEnd"/>
          </w:p>
          <w:p w14:paraId="4B192DB0" w14:textId="77777777" w:rsidR="00AC2BDD" w:rsidRDefault="00000000">
            <w:pPr>
              <w:pStyle w:val="af5"/>
              <w:ind w:firstLine="360"/>
              <w:rPr>
                <w:rFonts w:ascii="Times New Roman"/>
                <w:sz w:val="18"/>
                <w:szCs w:val="16"/>
              </w:rPr>
            </w:pPr>
            <w:r>
              <w:rPr>
                <w:rFonts w:ascii="Times New Roman"/>
                <w:sz w:val="18"/>
                <w:szCs w:val="16"/>
              </w:rPr>
              <w:t>t</w:t>
            </w:r>
            <w:r>
              <w:rPr>
                <w:rFonts w:ascii="Times New Roman"/>
                <w:sz w:val="18"/>
                <w:szCs w:val="16"/>
                <w:vertAlign w:val="subscript"/>
              </w:rPr>
              <w:t>d2</w:t>
            </w:r>
            <w:r>
              <w:rPr>
                <w:rFonts w:ascii="Times New Roman"/>
                <w:sz w:val="18"/>
                <w:szCs w:val="16"/>
              </w:rPr>
              <w:t xml:space="preserve">    </w:t>
            </w:r>
            <w:r>
              <w:rPr>
                <w:rFonts w:ascii="Times New Roman"/>
                <w:sz w:val="18"/>
                <w:szCs w:val="16"/>
              </w:rPr>
              <w:t>试验道路在白天处于表</w:t>
            </w:r>
            <w:r>
              <w:rPr>
                <w:rFonts w:ascii="Times New Roman" w:hint="eastAsia"/>
                <w:sz w:val="18"/>
                <w:szCs w:val="16"/>
              </w:rPr>
              <w:t>D-</w:t>
            </w:r>
            <w:proofErr w:type="gramStart"/>
            <w:r>
              <w:rPr>
                <w:rFonts w:ascii="Times New Roman"/>
                <w:sz w:val="18"/>
                <w:szCs w:val="16"/>
              </w:rPr>
              <w:t>1</w:t>
            </w:r>
            <w:r>
              <w:rPr>
                <w:rFonts w:ascii="Times New Roman"/>
                <w:sz w:val="18"/>
                <w:szCs w:val="16"/>
              </w:rPr>
              <w:t>所示的低密度时段；</w:t>
            </w:r>
            <w:proofErr w:type="gramEnd"/>
          </w:p>
          <w:p w14:paraId="4B192DB1" w14:textId="77777777" w:rsidR="00AC2BDD" w:rsidRDefault="00000000">
            <w:pPr>
              <w:pStyle w:val="afc"/>
              <w:ind w:firstLineChars="200" w:firstLine="360"/>
              <w:jc w:val="both"/>
              <w:rPr>
                <w:rFonts w:ascii="Times New Roman"/>
                <w:szCs w:val="16"/>
              </w:rPr>
            </w:pPr>
            <w:r>
              <w:rPr>
                <w:rFonts w:ascii="Times New Roman"/>
                <w:szCs w:val="16"/>
              </w:rPr>
              <w:t>t</w:t>
            </w:r>
            <w:r>
              <w:rPr>
                <w:rFonts w:ascii="Times New Roman"/>
                <w:szCs w:val="16"/>
                <w:vertAlign w:val="subscript"/>
              </w:rPr>
              <w:t>n2</w:t>
            </w:r>
            <w:r>
              <w:rPr>
                <w:rFonts w:ascii="Times New Roman"/>
                <w:szCs w:val="16"/>
              </w:rPr>
              <w:t xml:space="preserve">    </w:t>
            </w:r>
            <w:r>
              <w:rPr>
                <w:rFonts w:ascii="Times New Roman"/>
                <w:szCs w:val="16"/>
              </w:rPr>
              <w:t>试验道路在夜间处于表</w:t>
            </w:r>
            <w:r>
              <w:rPr>
                <w:rFonts w:ascii="Times New Roman" w:hint="eastAsia"/>
                <w:szCs w:val="16"/>
              </w:rPr>
              <w:t>D-</w:t>
            </w:r>
            <w:r>
              <w:rPr>
                <w:rFonts w:ascii="Times New Roman"/>
                <w:szCs w:val="16"/>
              </w:rPr>
              <w:t>1</w:t>
            </w:r>
            <w:r>
              <w:rPr>
                <w:rFonts w:ascii="Times New Roman"/>
                <w:szCs w:val="16"/>
              </w:rPr>
              <w:t>所示的低密度时段。</w:t>
            </w:r>
          </w:p>
        </w:tc>
      </w:tr>
    </w:tbl>
    <w:p w14:paraId="4B192DB3" w14:textId="77777777" w:rsidR="00AC2BDD" w:rsidRDefault="00000000">
      <w:pPr>
        <w:pStyle w:val="a0"/>
        <w:rPr>
          <w:rFonts w:ascii="Times New Roman"/>
        </w:rPr>
      </w:pPr>
      <w:bookmarkStart w:id="121" w:name="_Toc90966666"/>
      <w:bookmarkStart w:id="122" w:name="_Toc90966653"/>
      <w:bookmarkStart w:id="123" w:name="_Toc90966667"/>
      <w:bookmarkStart w:id="124" w:name="_Toc90966651"/>
      <w:bookmarkStart w:id="125" w:name="_Toc90966668"/>
      <w:bookmarkStart w:id="126" w:name="_Toc90966652"/>
      <w:bookmarkStart w:id="127" w:name="_Toc90966671"/>
      <w:bookmarkEnd w:id="119"/>
      <w:bookmarkEnd w:id="120"/>
      <w:bookmarkEnd w:id="121"/>
      <w:bookmarkEnd w:id="122"/>
      <w:bookmarkEnd w:id="123"/>
      <w:bookmarkEnd w:id="124"/>
      <w:bookmarkEnd w:id="125"/>
      <w:bookmarkEnd w:id="126"/>
      <w:r>
        <w:rPr>
          <w:rFonts w:ascii="Times New Roman"/>
        </w:rPr>
        <w:t>若试验当天的</w:t>
      </w:r>
      <w:r>
        <w:rPr>
          <w:rFonts w:ascii="Times New Roman"/>
        </w:rPr>
        <w:t>t</w:t>
      </w:r>
      <w:r>
        <w:rPr>
          <w:rFonts w:ascii="Times New Roman"/>
          <w:vertAlign w:val="subscript"/>
        </w:rPr>
        <w:t>d1</w:t>
      </w:r>
      <w:r>
        <w:rPr>
          <w:rFonts w:ascii="Times New Roman"/>
        </w:rPr>
        <w:t>对应时段为</w:t>
      </w:r>
      <w:r>
        <w:rPr>
          <w:rFonts w:ascii="Times New Roman"/>
        </w:rPr>
        <w:t>7:00-8:10</w:t>
      </w:r>
      <w:r>
        <w:rPr>
          <w:rFonts w:ascii="Times New Roman"/>
        </w:rPr>
        <w:t>，</w:t>
      </w:r>
      <w:r>
        <w:rPr>
          <w:rFonts w:ascii="Times New Roman"/>
        </w:rPr>
        <w:t>t</w:t>
      </w:r>
      <w:r>
        <w:rPr>
          <w:rFonts w:ascii="Times New Roman"/>
          <w:vertAlign w:val="subscript"/>
        </w:rPr>
        <w:t>d2</w:t>
      </w:r>
      <w:r>
        <w:rPr>
          <w:rFonts w:ascii="Times New Roman"/>
        </w:rPr>
        <w:t>对应时段为</w:t>
      </w:r>
      <w:r>
        <w:rPr>
          <w:rFonts w:ascii="Times New Roman"/>
        </w:rPr>
        <w:t>14:00-15:25</w:t>
      </w:r>
      <w:r>
        <w:rPr>
          <w:rFonts w:ascii="Times New Roman"/>
        </w:rPr>
        <w:t>，</w:t>
      </w:r>
      <w:r>
        <w:rPr>
          <w:rFonts w:ascii="Times New Roman"/>
        </w:rPr>
        <w:t>t</w:t>
      </w:r>
      <w:r>
        <w:rPr>
          <w:rFonts w:ascii="Times New Roman"/>
          <w:vertAlign w:val="subscript"/>
        </w:rPr>
        <w:t>n1</w:t>
      </w:r>
      <w:r>
        <w:rPr>
          <w:rFonts w:ascii="Times New Roman"/>
        </w:rPr>
        <w:t>对应时段为</w:t>
      </w:r>
      <w:r>
        <w:rPr>
          <w:rFonts w:ascii="Times New Roman"/>
        </w:rPr>
        <w:t>17:00-18:30</w:t>
      </w:r>
      <w:r>
        <w:rPr>
          <w:rFonts w:ascii="Times New Roman"/>
        </w:rPr>
        <w:t>，</w:t>
      </w:r>
      <w:r>
        <w:rPr>
          <w:rFonts w:ascii="Times New Roman"/>
        </w:rPr>
        <w:t>t</w:t>
      </w:r>
      <w:r>
        <w:rPr>
          <w:rFonts w:ascii="Times New Roman"/>
          <w:vertAlign w:val="subscript"/>
        </w:rPr>
        <w:t>n2</w:t>
      </w:r>
      <w:r>
        <w:rPr>
          <w:rFonts w:ascii="Times New Roman"/>
        </w:rPr>
        <w:t>对应时段为</w:t>
      </w:r>
      <w:r>
        <w:rPr>
          <w:rFonts w:ascii="Times New Roman"/>
        </w:rPr>
        <w:t>1:00-2:50</w:t>
      </w:r>
      <w:r>
        <w:rPr>
          <w:rFonts w:ascii="Times New Roman"/>
        </w:rPr>
        <w:t>，则</w:t>
      </w:r>
      <w:r>
        <w:rPr>
          <w:rFonts w:ascii="Times New Roman"/>
        </w:rPr>
        <w:t>6:00-10:00</w:t>
      </w:r>
      <w:r>
        <w:rPr>
          <w:rFonts w:ascii="Times New Roman"/>
        </w:rPr>
        <w:t>可为覆盖</w:t>
      </w:r>
      <w:r>
        <w:rPr>
          <w:rFonts w:ascii="Times New Roman"/>
        </w:rPr>
        <w:t>t</w:t>
      </w:r>
      <w:r>
        <w:rPr>
          <w:rFonts w:ascii="Times New Roman"/>
          <w:vertAlign w:val="subscript"/>
        </w:rPr>
        <w:t>d1</w:t>
      </w:r>
      <w:r>
        <w:rPr>
          <w:rFonts w:ascii="Times New Roman"/>
        </w:rPr>
        <w:t>的单次连续试验时间，</w:t>
      </w:r>
      <w:r>
        <w:rPr>
          <w:rFonts w:ascii="Times New Roman"/>
        </w:rPr>
        <w:t>13:00-17:00</w:t>
      </w:r>
      <w:r>
        <w:rPr>
          <w:rFonts w:ascii="Times New Roman"/>
        </w:rPr>
        <w:t>可为覆盖</w:t>
      </w:r>
      <w:r>
        <w:rPr>
          <w:rFonts w:ascii="Times New Roman"/>
        </w:rPr>
        <w:t>t</w:t>
      </w:r>
      <w:r>
        <w:rPr>
          <w:rFonts w:ascii="Times New Roman"/>
          <w:vertAlign w:val="subscript"/>
        </w:rPr>
        <w:t>d2</w:t>
      </w:r>
      <w:r>
        <w:rPr>
          <w:rFonts w:ascii="Times New Roman"/>
        </w:rPr>
        <w:t>的单次连续试验时间，</w:t>
      </w:r>
      <w:r>
        <w:rPr>
          <w:rFonts w:ascii="Times New Roman"/>
        </w:rPr>
        <w:t>17:00-21:00</w:t>
      </w:r>
      <w:r>
        <w:rPr>
          <w:rFonts w:ascii="Times New Roman"/>
        </w:rPr>
        <w:t>可为覆盖</w:t>
      </w:r>
      <w:r>
        <w:rPr>
          <w:rFonts w:ascii="Times New Roman"/>
        </w:rPr>
        <w:t>t</w:t>
      </w:r>
      <w:r>
        <w:rPr>
          <w:rFonts w:ascii="Times New Roman"/>
          <w:vertAlign w:val="subscript"/>
        </w:rPr>
        <w:t>n1</w:t>
      </w:r>
      <w:r>
        <w:rPr>
          <w:rFonts w:ascii="Times New Roman"/>
        </w:rPr>
        <w:t>的单次连续试验时间，</w:t>
      </w:r>
      <w:r>
        <w:rPr>
          <w:rFonts w:ascii="Times New Roman"/>
        </w:rPr>
        <w:t>0:00-4:00</w:t>
      </w:r>
      <w:r>
        <w:rPr>
          <w:rFonts w:ascii="Times New Roman"/>
        </w:rPr>
        <w:t>可为覆盖</w:t>
      </w:r>
      <w:r>
        <w:rPr>
          <w:rFonts w:ascii="Times New Roman"/>
        </w:rPr>
        <w:t>t</w:t>
      </w:r>
      <w:r>
        <w:rPr>
          <w:rFonts w:ascii="Times New Roman"/>
          <w:vertAlign w:val="subscript"/>
        </w:rPr>
        <w:t>n2</w:t>
      </w:r>
      <w:r>
        <w:rPr>
          <w:rFonts w:ascii="Times New Roman"/>
        </w:rPr>
        <w:t>的单次连续试验时间。</w:t>
      </w:r>
    </w:p>
    <w:p w14:paraId="4B192DB4" w14:textId="77777777" w:rsidR="00AC2BDD" w:rsidRDefault="00000000">
      <w:pPr>
        <w:pStyle w:val="ab"/>
        <w:spacing w:before="120" w:after="120"/>
        <w:rPr>
          <w:rFonts w:ascii="Times New Roman"/>
        </w:rPr>
      </w:pPr>
      <w:r>
        <w:rPr>
          <w:rFonts w:ascii="Times New Roman"/>
        </w:rPr>
        <w:t>试验方法及要求</w:t>
      </w:r>
      <w:bookmarkEnd w:id="127"/>
    </w:p>
    <w:p w14:paraId="4B192DB5" w14:textId="77777777" w:rsidR="00AC2BDD" w:rsidRDefault="00000000">
      <w:pPr>
        <w:pStyle w:val="ac"/>
        <w:spacing w:before="120" w:after="120"/>
        <w:rPr>
          <w:rFonts w:ascii="Times New Roman"/>
        </w:rPr>
      </w:pPr>
      <w:bookmarkStart w:id="128" w:name="_Toc90966672"/>
      <w:r>
        <w:rPr>
          <w:rFonts w:ascii="Times New Roman"/>
        </w:rPr>
        <w:t>试验方法</w:t>
      </w:r>
      <w:bookmarkEnd w:id="128"/>
    </w:p>
    <w:p w14:paraId="4B192DB6" w14:textId="77777777" w:rsidR="00AC2BDD" w:rsidRDefault="00000000">
      <w:pPr>
        <w:pStyle w:val="af5"/>
        <w:ind w:firstLine="420"/>
        <w:rPr>
          <w:rFonts w:ascii="Times New Roman"/>
        </w:rPr>
      </w:pPr>
      <w:r>
        <w:rPr>
          <w:rFonts w:ascii="Times New Roman"/>
        </w:rPr>
        <w:t>在单次连续试验过程中，试验车辆进入试验道路且试验人员</w:t>
      </w:r>
      <w:bookmarkStart w:id="129" w:name="_Hlk103759334"/>
      <w:r>
        <w:rPr>
          <w:rFonts w:ascii="Times New Roman"/>
        </w:rPr>
        <w:t>通过专用操纵方式激活自动驾驶功能时</w:t>
      </w:r>
      <w:bookmarkEnd w:id="129"/>
      <w:r>
        <w:rPr>
          <w:rFonts w:ascii="Times New Roman"/>
        </w:rPr>
        <w:t>，该单次连续试验开始；试验车辆沿试验道路行驶，在完成单次连续试验设定计划后，该单次连续试验结束。</w:t>
      </w:r>
    </w:p>
    <w:p w14:paraId="4B192DB7" w14:textId="77777777" w:rsidR="00AC2BDD" w:rsidRDefault="00000000">
      <w:pPr>
        <w:pStyle w:val="ac"/>
        <w:spacing w:before="120" w:after="120"/>
        <w:rPr>
          <w:rFonts w:ascii="Times New Roman"/>
        </w:rPr>
      </w:pPr>
      <w:bookmarkStart w:id="130" w:name="_Toc90966673"/>
      <w:r>
        <w:rPr>
          <w:rFonts w:ascii="Times New Roman"/>
        </w:rPr>
        <w:t>试验通过要求</w:t>
      </w:r>
      <w:bookmarkEnd w:id="130"/>
    </w:p>
    <w:p w14:paraId="4B192DB8" w14:textId="77777777" w:rsidR="00AC2BDD" w:rsidRDefault="00000000">
      <w:pPr>
        <w:pStyle w:val="ad"/>
        <w:spacing w:before="120" w:after="120"/>
        <w:rPr>
          <w:rFonts w:ascii="Times New Roman"/>
        </w:rPr>
      </w:pPr>
      <w:r>
        <w:rPr>
          <w:rFonts w:ascii="Times New Roman"/>
        </w:rPr>
        <w:t>功能激活</w:t>
      </w:r>
    </w:p>
    <w:p w14:paraId="4B192DB9" w14:textId="77777777" w:rsidR="00AC2BDD" w:rsidRDefault="00000000">
      <w:pPr>
        <w:pStyle w:val="ae"/>
        <w:spacing w:before="120" w:after="120"/>
        <w:rPr>
          <w:rFonts w:ascii="Times New Roman" w:eastAsia="SimSun"/>
        </w:rPr>
      </w:pPr>
      <w:r>
        <w:rPr>
          <w:rFonts w:ascii="Times New Roman" w:eastAsia="SimSun"/>
        </w:rPr>
        <w:t>除发生发动机自动启停情况外，车辆点火（上电）后试验车辆应满足以下要求之一：</w:t>
      </w:r>
    </w:p>
    <w:p w14:paraId="4B192DBA" w14:textId="77777777" w:rsidR="00AC2BDD" w:rsidRDefault="00000000">
      <w:pPr>
        <w:pStyle w:val="a4"/>
        <w:numPr>
          <w:ilvl w:val="0"/>
          <w:numId w:val="46"/>
        </w:numPr>
        <w:ind w:left="850" w:hanging="425"/>
        <w:rPr>
          <w:rFonts w:ascii="Times New Roman"/>
        </w:rPr>
      </w:pPr>
      <w:r>
        <w:rPr>
          <w:rFonts w:ascii="Times New Roman"/>
        </w:rPr>
        <w:t>自动驾驶功能处于未激活状态；</w:t>
      </w:r>
    </w:p>
    <w:p w14:paraId="4B192DBB" w14:textId="77777777" w:rsidR="00AC2BDD" w:rsidRDefault="00000000">
      <w:pPr>
        <w:pStyle w:val="a4"/>
        <w:numPr>
          <w:ilvl w:val="0"/>
          <w:numId w:val="46"/>
        </w:numPr>
        <w:ind w:left="850" w:hanging="425"/>
        <w:rPr>
          <w:rFonts w:ascii="Times New Roman"/>
        </w:rPr>
      </w:pPr>
      <w:r>
        <w:rPr>
          <w:rFonts w:ascii="Times New Roman"/>
        </w:rPr>
        <w:t>符合其自动驾驶功能说明材料的条件下，自动驾驶功能处于就绪状态。</w:t>
      </w:r>
    </w:p>
    <w:p w14:paraId="4B192DBC" w14:textId="77777777" w:rsidR="00AC2BDD" w:rsidRDefault="00000000">
      <w:pPr>
        <w:pStyle w:val="ae"/>
        <w:spacing w:before="120" w:after="120"/>
        <w:rPr>
          <w:rFonts w:ascii="Times New Roman" w:eastAsia="SimSun"/>
        </w:rPr>
      </w:pPr>
      <w:r>
        <w:rPr>
          <w:rFonts w:ascii="Times New Roman" w:eastAsia="SimSun"/>
        </w:rPr>
        <w:t>试验车辆应具备激活自动驾驶功能的专用操纵方式；当试验人员通过专用操纵方式激活自动驾驶功能时，试验车辆应满足以下要求：</w:t>
      </w:r>
    </w:p>
    <w:p w14:paraId="4B192DBD" w14:textId="77777777" w:rsidR="00AC2BDD" w:rsidRDefault="00000000">
      <w:pPr>
        <w:pStyle w:val="a4"/>
        <w:numPr>
          <w:ilvl w:val="0"/>
          <w:numId w:val="47"/>
        </w:numPr>
        <w:ind w:left="850" w:hanging="425"/>
        <w:rPr>
          <w:rFonts w:ascii="Times New Roman"/>
        </w:rPr>
      </w:pPr>
      <w:r>
        <w:rPr>
          <w:rFonts w:ascii="Times New Roman"/>
        </w:rPr>
        <w:t>当自动驾驶功能处于就绪状态时，自动驾驶功能被激活；</w:t>
      </w:r>
    </w:p>
    <w:p w14:paraId="4B192DBE" w14:textId="77777777" w:rsidR="00AC2BDD" w:rsidRDefault="00000000">
      <w:pPr>
        <w:pStyle w:val="a4"/>
        <w:numPr>
          <w:ilvl w:val="0"/>
          <w:numId w:val="47"/>
        </w:numPr>
        <w:ind w:left="850" w:hanging="425"/>
        <w:rPr>
          <w:rFonts w:ascii="Times New Roman"/>
        </w:rPr>
      </w:pPr>
      <w:r>
        <w:rPr>
          <w:rFonts w:ascii="Times New Roman"/>
        </w:rPr>
        <w:t>当自动驾驶功能处于未就绪状态时，自动驾驶功能不被激活。</w:t>
      </w:r>
    </w:p>
    <w:p w14:paraId="4B192DBF" w14:textId="77777777" w:rsidR="00AC2BDD" w:rsidRDefault="00000000">
      <w:pPr>
        <w:pStyle w:val="ad"/>
        <w:spacing w:before="120" w:after="120"/>
        <w:rPr>
          <w:rFonts w:ascii="Times New Roman"/>
        </w:rPr>
      </w:pPr>
      <w:r>
        <w:rPr>
          <w:rFonts w:ascii="Times New Roman"/>
        </w:rPr>
        <w:lastRenderedPageBreak/>
        <w:t>执行动态驾驶任务</w:t>
      </w:r>
    </w:p>
    <w:p w14:paraId="4B192DC0" w14:textId="77777777" w:rsidR="00AC2BDD" w:rsidRDefault="00000000">
      <w:pPr>
        <w:pStyle w:val="ae"/>
        <w:spacing w:before="120" w:after="120"/>
        <w:rPr>
          <w:rFonts w:ascii="Times New Roman" w:eastAsia="SimSun"/>
        </w:rPr>
      </w:pPr>
      <w:r>
        <w:rPr>
          <w:rFonts w:ascii="Times New Roman" w:eastAsia="SimSun"/>
        </w:rPr>
        <w:t>试验车辆自动驾驶功能处于激活状态下，执行动态驾驶任务时不应主动导致交通事故。</w:t>
      </w:r>
    </w:p>
    <w:p w14:paraId="4B192DC1" w14:textId="77777777" w:rsidR="00AC2BDD" w:rsidRDefault="00000000">
      <w:pPr>
        <w:pStyle w:val="ae"/>
        <w:spacing w:before="120" w:after="120"/>
        <w:rPr>
          <w:rFonts w:ascii="Times New Roman" w:eastAsia="SimSun"/>
        </w:rPr>
      </w:pPr>
      <w:r>
        <w:rPr>
          <w:rFonts w:ascii="Times New Roman" w:eastAsia="SimSun"/>
        </w:rPr>
        <w:t>试验车辆自动驾驶功能处于激活状态下，执行动态驾驶任务时应满足以下要求：</w:t>
      </w:r>
    </w:p>
    <w:p w14:paraId="4B192DC2" w14:textId="77777777" w:rsidR="00AC2BDD" w:rsidRDefault="00000000">
      <w:pPr>
        <w:pStyle w:val="a4"/>
        <w:numPr>
          <w:ilvl w:val="0"/>
          <w:numId w:val="48"/>
        </w:numPr>
        <w:ind w:left="850" w:hanging="425"/>
        <w:rPr>
          <w:rFonts w:ascii="Times New Roman"/>
        </w:rPr>
      </w:pPr>
      <w:r>
        <w:rPr>
          <w:rFonts w:ascii="Times New Roman"/>
        </w:rPr>
        <w:t>不导致试验人员执行非策略性干预；</w:t>
      </w:r>
      <w:r>
        <w:rPr>
          <w:rFonts w:ascii="Times New Roman"/>
        </w:rPr>
        <w:t xml:space="preserve"> </w:t>
      </w:r>
    </w:p>
    <w:p w14:paraId="4B192DC3" w14:textId="77777777" w:rsidR="00AC2BDD" w:rsidRDefault="00000000">
      <w:pPr>
        <w:pStyle w:val="af4"/>
        <w:rPr>
          <w:rFonts w:ascii="Times New Roman"/>
        </w:rPr>
      </w:pPr>
      <w:r>
        <w:rPr>
          <w:rFonts w:ascii="Times New Roman"/>
        </w:rPr>
        <w:t>策略性干预是指由于行程规划、目的地选择等原因导致的试验人员干预试验车辆行驶。</w:t>
      </w:r>
    </w:p>
    <w:p w14:paraId="4B192DC4" w14:textId="77777777" w:rsidR="00AC2BDD" w:rsidRDefault="00000000">
      <w:pPr>
        <w:pStyle w:val="a4"/>
        <w:numPr>
          <w:ilvl w:val="0"/>
          <w:numId w:val="48"/>
        </w:numPr>
        <w:ind w:left="850" w:hanging="425"/>
        <w:rPr>
          <w:rFonts w:ascii="Times New Roman"/>
        </w:rPr>
      </w:pPr>
      <w:r>
        <w:rPr>
          <w:rFonts w:ascii="Times New Roman"/>
        </w:rPr>
        <w:t>除换道情况外不骑、轧车行道分界线及车行道边缘线；</w:t>
      </w:r>
    </w:p>
    <w:p w14:paraId="4B192DC5" w14:textId="77777777" w:rsidR="00AC2BDD" w:rsidRDefault="00000000">
      <w:pPr>
        <w:pStyle w:val="a4"/>
        <w:numPr>
          <w:ilvl w:val="0"/>
          <w:numId w:val="48"/>
        </w:numPr>
        <w:ind w:left="850" w:hanging="425"/>
        <w:rPr>
          <w:rFonts w:ascii="Times New Roman"/>
        </w:rPr>
      </w:pPr>
      <w:r>
        <w:rPr>
          <w:rFonts w:ascii="Times New Roman"/>
        </w:rPr>
        <w:t>遇停止信号时，试验车辆轮廓不超越停止线停车；</w:t>
      </w:r>
    </w:p>
    <w:p w14:paraId="4B192DC6" w14:textId="77777777" w:rsidR="00AC2BDD" w:rsidRDefault="00000000">
      <w:pPr>
        <w:pStyle w:val="a4"/>
        <w:numPr>
          <w:ilvl w:val="0"/>
          <w:numId w:val="48"/>
        </w:numPr>
        <w:ind w:left="850" w:hanging="425"/>
        <w:rPr>
          <w:rFonts w:ascii="Times New Roman"/>
        </w:rPr>
      </w:pPr>
      <w:r>
        <w:rPr>
          <w:rFonts w:ascii="Times New Roman"/>
        </w:rPr>
        <w:t>车速不超过限制速度；</w:t>
      </w:r>
    </w:p>
    <w:p w14:paraId="4B192DC7" w14:textId="77777777" w:rsidR="00AC2BDD" w:rsidRDefault="00000000">
      <w:pPr>
        <w:pStyle w:val="a4"/>
        <w:numPr>
          <w:ilvl w:val="0"/>
          <w:numId w:val="48"/>
        </w:numPr>
        <w:ind w:left="850" w:hanging="425"/>
        <w:rPr>
          <w:rFonts w:ascii="Times New Roman"/>
        </w:rPr>
      </w:pPr>
      <w:r>
        <w:rPr>
          <w:rFonts w:ascii="Times New Roman"/>
        </w:rPr>
        <w:t>除紧急情况下，不占用应急车道行驶及停车；</w:t>
      </w:r>
    </w:p>
    <w:p w14:paraId="4B192DC8" w14:textId="77777777" w:rsidR="00AC2BDD" w:rsidRDefault="00000000">
      <w:pPr>
        <w:pStyle w:val="a4"/>
        <w:numPr>
          <w:ilvl w:val="0"/>
          <w:numId w:val="48"/>
        </w:numPr>
        <w:ind w:left="850" w:hanging="425"/>
        <w:rPr>
          <w:rFonts w:ascii="Times New Roman"/>
        </w:rPr>
      </w:pPr>
      <w:r>
        <w:rPr>
          <w:rFonts w:ascii="Times New Roman"/>
        </w:rPr>
        <w:t>不以危险的方式超车及掉头；</w:t>
      </w:r>
    </w:p>
    <w:p w14:paraId="4B192DC9" w14:textId="77777777" w:rsidR="00AC2BDD" w:rsidRDefault="00000000">
      <w:pPr>
        <w:pStyle w:val="a4"/>
        <w:numPr>
          <w:ilvl w:val="0"/>
          <w:numId w:val="48"/>
        </w:numPr>
        <w:ind w:left="850" w:hanging="425"/>
        <w:rPr>
          <w:rFonts w:ascii="Times New Roman"/>
        </w:rPr>
      </w:pPr>
      <w:r>
        <w:rPr>
          <w:rFonts w:ascii="Times New Roman"/>
        </w:rPr>
        <w:t>不违反交通信号灯指示信号行驶；</w:t>
      </w:r>
    </w:p>
    <w:p w14:paraId="4B192DCA" w14:textId="77777777" w:rsidR="00AC2BDD" w:rsidRDefault="00000000">
      <w:pPr>
        <w:pStyle w:val="a4"/>
        <w:numPr>
          <w:ilvl w:val="0"/>
          <w:numId w:val="48"/>
        </w:numPr>
        <w:ind w:left="850" w:hanging="425"/>
        <w:rPr>
          <w:rFonts w:ascii="Times New Roman"/>
        </w:rPr>
      </w:pPr>
      <w:r>
        <w:rPr>
          <w:rFonts w:ascii="Times New Roman"/>
        </w:rPr>
        <w:t>不违反道路交通标志和标线行驶；</w:t>
      </w:r>
    </w:p>
    <w:p w14:paraId="4B192DCB" w14:textId="77777777" w:rsidR="00AC2BDD" w:rsidRDefault="00000000">
      <w:pPr>
        <w:pStyle w:val="a4"/>
        <w:numPr>
          <w:ilvl w:val="0"/>
          <w:numId w:val="48"/>
        </w:numPr>
        <w:ind w:left="850" w:hanging="425"/>
        <w:rPr>
          <w:rFonts w:ascii="Times New Roman"/>
        </w:rPr>
      </w:pPr>
      <w:r>
        <w:rPr>
          <w:rFonts w:ascii="Times New Roman"/>
        </w:rPr>
        <w:t>避让行人；</w:t>
      </w:r>
    </w:p>
    <w:p w14:paraId="4B192DCC" w14:textId="77777777" w:rsidR="00AC2BDD" w:rsidRDefault="00000000">
      <w:pPr>
        <w:pStyle w:val="a4"/>
        <w:numPr>
          <w:ilvl w:val="0"/>
          <w:numId w:val="48"/>
        </w:numPr>
        <w:ind w:left="850" w:hanging="425"/>
        <w:rPr>
          <w:rFonts w:ascii="Times New Roman"/>
        </w:rPr>
      </w:pPr>
      <w:r>
        <w:rPr>
          <w:rFonts w:ascii="Times New Roman"/>
        </w:rPr>
        <w:t>正确使用包括但不限于近光灯、转向信号灯、制动灯、危险警告信号等照明及信号装置以及喇叭；</w:t>
      </w:r>
    </w:p>
    <w:p w14:paraId="4B192DCD" w14:textId="77777777" w:rsidR="00AC2BDD" w:rsidRDefault="00000000">
      <w:pPr>
        <w:pStyle w:val="a4"/>
        <w:numPr>
          <w:ilvl w:val="0"/>
          <w:numId w:val="48"/>
        </w:numPr>
        <w:ind w:left="850" w:hanging="425"/>
        <w:rPr>
          <w:rFonts w:ascii="Times New Roman"/>
        </w:rPr>
      </w:pPr>
      <w:r>
        <w:rPr>
          <w:rFonts w:ascii="Times New Roman"/>
        </w:rPr>
        <w:t>其他道路交通规则要求。</w:t>
      </w:r>
    </w:p>
    <w:p w14:paraId="4B192DCE" w14:textId="77777777" w:rsidR="00AC2BDD" w:rsidRDefault="00000000">
      <w:pPr>
        <w:pStyle w:val="ae"/>
        <w:spacing w:before="120" w:after="120"/>
        <w:rPr>
          <w:rFonts w:ascii="Times New Roman" w:eastAsia="SimSun"/>
        </w:rPr>
      </w:pPr>
      <w:r>
        <w:rPr>
          <w:rFonts w:ascii="Times New Roman" w:eastAsia="SimSun"/>
        </w:rPr>
        <w:t>对试验过程中试验车辆整体功能表现进行综合评价，试验车辆自动驾驶功能处于激活状态时应满足以下要求：</w:t>
      </w:r>
    </w:p>
    <w:p w14:paraId="4B192DCF" w14:textId="77777777" w:rsidR="00AC2BDD" w:rsidRDefault="00000000">
      <w:pPr>
        <w:pStyle w:val="a4"/>
        <w:numPr>
          <w:ilvl w:val="0"/>
          <w:numId w:val="49"/>
        </w:numPr>
        <w:ind w:left="850" w:hanging="425"/>
        <w:rPr>
          <w:rFonts w:ascii="Times New Roman"/>
        </w:rPr>
      </w:pPr>
      <w:r>
        <w:rPr>
          <w:rFonts w:ascii="Times New Roman"/>
        </w:rPr>
        <w:t>适应周边道路使用者的行驶状态，避免过长时间停车等待；</w:t>
      </w:r>
    </w:p>
    <w:p w14:paraId="4B192DD0" w14:textId="77777777" w:rsidR="00AC2BDD" w:rsidRDefault="00000000">
      <w:pPr>
        <w:pStyle w:val="a4"/>
        <w:numPr>
          <w:ilvl w:val="0"/>
          <w:numId w:val="49"/>
        </w:numPr>
        <w:ind w:left="850" w:hanging="425"/>
        <w:rPr>
          <w:rFonts w:ascii="Times New Roman"/>
        </w:rPr>
      </w:pPr>
      <w:r>
        <w:rPr>
          <w:rFonts w:ascii="Times New Roman"/>
        </w:rPr>
        <w:t>避免扰乱周边道路使用者的正常行驶，导致整体通行效率下降；</w:t>
      </w:r>
    </w:p>
    <w:p w14:paraId="4B192DD1" w14:textId="77777777" w:rsidR="00AC2BDD" w:rsidRDefault="00000000">
      <w:pPr>
        <w:pStyle w:val="a4"/>
        <w:numPr>
          <w:ilvl w:val="0"/>
          <w:numId w:val="49"/>
        </w:numPr>
        <w:ind w:left="850" w:hanging="425"/>
        <w:rPr>
          <w:rFonts w:ascii="Times New Roman"/>
        </w:rPr>
      </w:pPr>
      <w:r>
        <w:rPr>
          <w:rFonts w:ascii="Times New Roman"/>
        </w:rPr>
        <w:t>及时响应试验车辆周边道路障碍物或者相关交通设施；</w:t>
      </w:r>
    </w:p>
    <w:p w14:paraId="4B192DD2" w14:textId="77777777" w:rsidR="00AC2BDD" w:rsidRDefault="00000000">
      <w:pPr>
        <w:pStyle w:val="a4"/>
        <w:numPr>
          <w:ilvl w:val="0"/>
          <w:numId w:val="49"/>
        </w:numPr>
        <w:ind w:left="850" w:hanging="425"/>
        <w:rPr>
          <w:rFonts w:ascii="Times New Roman"/>
        </w:rPr>
      </w:pPr>
      <w:r>
        <w:rPr>
          <w:rFonts w:ascii="Times New Roman"/>
        </w:rPr>
        <w:t>及时响应可对本车行驶产生影响的其他道路使用者；</w:t>
      </w:r>
    </w:p>
    <w:p w14:paraId="4B192DD3" w14:textId="77777777" w:rsidR="00AC2BDD" w:rsidRDefault="00000000">
      <w:pPr>
        <w:pStyle w:val="a4"/>
        <w:numPr>
          <w:ilvl w:val="0"/>
          <w:numId w:val="49"/>
        </w:numPr>
        <w:ind w:left="850" w:hanging="425"/>
        <w:rPr>
          <w:rFonts w:ascii="Times New Roman"/>
        </w:rPr>
      </w:pPr>
      <w:r>
        <w:rPr>
          <w:rFonts w:ascii="Times New Roman"/>
        </w:rPr>
        <w:t>除与周边道路使用者、障碍物或者相关交通设施无法保持安全距离以及换道情况下，试验车辆稳定行驶于车道内；</w:t>
      </w:r>
    </w:p>
    <w:p w14:paraId="4B192DD4" w14:textId="77777777" w:rsidR="00AC2BDD" w:rsidRDefault="00000000">
      <w:pPr>
        <w:pStyle w:val="a4"/>
        <w:numPr>
          <w:ilvl w:val="0"/>
          <w:numId w:val="49"/>
        </w:numPr>
        <w:ind w:left="850" w:hanging="425"/>
        <w:rPr>
          <w:rFonts w:ascii="Times New Roman"/>
        </w:rPr>
      </w:pPr>
      <w:r>
        <w:rPr>
          <w:rFonts w:ascii="Times New Roman"/>
        </w:rPr>
        <w:t>不无故执行紧急制动或紧急转向措施。</w:t>
      </w:r>
    </w:p>
    <w:p w14:paraId="4B192DD5" w14:textId="77777777" w:rsidR="00AC2BDD" w:rsidRDefault="00000000">
      <w:pPr>
        <w:pStyle w:val="ad"/>
        <w:spacing w:before="120" w:after="120"/>
        <w:rPr>
          <w:rFonts w:ascii="Times New Roman"/>
        </w:rPr>
      </w:pPr>
      <w:r>
        <w:rPr>
          <w:rFonts w:ascii="Times New Roman"/>
        </w:rPr>
        <w:t>动态驾驶任务后援</w:t>
      </w:r>
    </w:p>
    <w:p w14:paraId="4B192DD6" w14:textId="77777777" w:rsidR="00AC2BDD" w:rsidRDefault="00000000">
      <w:pPr>
        <w:pStyle w:val="ae"/>
        <w:spacing w:before="120" w:after="120"/>
        <w:rPr>
          <w:rFonts w:ascii="Times New Roman" w:eastAsia="SimSun"/>
        </w:rPr>
      </w:pPr>
      <w:r>
        <w:rPr>
          <w:rFonts w:ascii="Times New Roman" w:eastAsia="SimSun"/>
        </w:rPr>
        <w:t>试验车辆自动驾驶功能处于激活状态下，应提前识别并响应导致介入请求的计划事件，试验车辆的响应方式应符合其自动驾驶功能说明材料。</w:t>
      </w:r>
    </w:p>
    <w:p w14:paraId="4B192DD7" w14:textId="77777777" w:rsidR="00AC2BDD" w:rsidRDefault="00000000">
      <w:pPr>
        <w:pStyle w:val="ae"/>
        <w:spacing w:before="120" w:after="120"/>
        <w:rPr>
          <w:rFonts w:ascii="Times New Roman" w:eastAsia="SimSun"/>
        </w:rPr>
      </w:pPr>
      <w:r>
        <w:rPr>
          <w:rFonts w:ascii="Times New Roman" w:eastAsia="SimSun"/>
        </w:rPr>
        <w:t>若试验车辆发出介入请求，在此期间试验车辆应满足以下要求：</w:t>
      </w:r>
    </w:p>
    <w:p w14:paraId="4B192DD8" w14:textId="77777777" w:rsidR="00AC2BDD" w:rsidRDefault="00000000">
      <w:pPr>
        <w:pStyle w:val="a4"/>
        <w:numPr>
          <w:ilvl w:val="0"/>
          <w:numId w:val="50"/>
        </w:numPr>
        <w:ind w:left="850" w:hanging="425"/>
        <w:rPr>
          <w:rFonts w:ascii="Times New Roman"/>
        </w:rPr>
      </w:pPr>
      <w:r>
        <w:rPr>
          <w:rFonts w:ascii="Times New Roman"/>
        </w:rPr>
        <w:t>持续执行动态驾驶任务，不主动导致交通事故；</w:t>
      </w:r>
    </w:p>
    <w:p w14:paraId="4B192DD9" w14:textId="77777777" w:rsidR="00AC2BDD" w:rsidRDefault="00000000">
      <w:pPr>
        <w:pStyle w:val="a4"/>
        <w:numPr>
          <w:ilvl w:val="0"/>
          <w:numId w:val="50"/>
        </w:numPr>
        <w:ind w:left="850" w:hanging="425"/>
        <w:rPr>
          <w:rFonts w:ascii="Times New Roman"/>
        </w:rPr>
      </w:pPr>
      <w:r>
        <w:rPr>
          <w:rFonts w:ascii="Times New Roman"/>
        </w:rPr>
        <w:t>在试验人员接管试验车辆前或试验车辆执行最小风险策略前，持续发出介入请求信号；</w:t>
      </w:r>
    </w:p>
    <w:p w14:paraId="4B192DDA" w14:textId="77777777" w:rsidR="00AC2BDD" w:rsidRDefault="00000000">
      <w:pPr>
        <w:pStyle w:val="a4"/>
        <w:numPr>
          <w:ilvl w:val="0"/>
          <w:numId w:val="50"/>
        </w:numPr>
        <w:ind w:left="850" w:hanging="425"/>
        <w:rPr>
          <w:rFonts w:ascii="Times New Roman"/>
        </w:rPr>
      </w:pPr>
      <w:r>
        <w:rPr>
          <w:rFonts w:ascii="Times New Roman"/>
        </w:rPr>
        <w:t>允许试验操作人员通过符合其自动驾驶功能说明材料的方式进行接管，被接管后发出试验车辆不再处于自动驾驶模式的提示。</w:t>
      </w:r>
    </w:p>
    <w:p w14:paraId="4B192DDB" w14:textId="77777777" w:rsidR="00AC2BDD" w:rsidRDefault="00000000">
      <w:pPr>
        <w:pStyle w:val="ae"/>
        <w:spacing w:before="120" w:after="120"/>
        <w:rPr>
          <w:rFonts w:ascii="Times New Roman" w:eastAsia="SimSun"/>
        </w:rPr>
      </w:pPr>
      <w:r>
        <w:rPr>
          <w:rFonts w:ascii="Times New Roman" w:eastAsia="SimSun"/>
        </w:rPr>
        <w:t>若试验车辆执行最小风险策略，在此期间试验车辆应满足以下要求：</w:t>
      </w:r>
    </w:p>
    <w:p w14:paraId="4B192DDC" w14:textId="77777777" w:rsidR="00AC2BDD" w:rsidRDefault="00000000">
      <w:pPr>
        <w:pStyle w:val="a4"/>
        <w:numPr>
          <w:ilvl w:val="0"/>
          <w:numId w:val="51"/>
        </w:numPr>
        <w:ind w:left="850" w:hanging="425"/>
        <w:rPr>
          <w:rFonts w:ascii="Times New Roman"/>
        </w:rPr>
      </w:pPr>
      <w:r>
        <w:rPr>
          <w:rFonts w:ascii="Times New Roman"/>
        </w:rPr>
        <w:t>持续执行动态驾驶任务，不主动导致交通事故；</w:t>
      </w:r>
    </w:p>
    <w:p w14:paraId="4B192DDD" w14:textId="77777777" w:rsidR="00AC2BDD" w:rsidRDefault="00000000">
      <w:pPr>
        <w:pStyle w:val="a4"/>
        <w:numPr>
          <w:ilvl w:val="0"/>
          <w:numId w:val="51"/>
        </w:numPr>
        <w:ind w:left="850" w:hanging="425"/>
        <w:rPr>
          <w:rFonts w:ascii="Times New Roman"/>
        </w:rPr>
      </w:pPr>
      <w:r>
        <w:rPr>
          <w:rFonts w:ascii="Times New Roman"/>
        </w:rPr>
        <w:t>允许试验操作人员通过符合其自动驾驶功能说明材料的方式进行接管，被接管后发出试验车辆不再处于自动驾驶模式的提示。</w:t>
      </w:r>
    </w:p>
    <w:p w14:paraId="4B192DDE" w14:textId="77777777" w:rsidR="00AC2BDD" w:rsidRDefault="00000000">
      <w:pPr>
        <w:pStyle w:val="ad"/>
        <w:spacing w:before="120" w:after="120"/>
        <w:rPr>
          <w:rFonts w:ascii="Times New Roman"/>
        </w:rPr>
      </w:pPr>
      <w:r>
        <w:rPr>
          <w:rFonts w:ascii="Times New Roman"/>
        </w:rPr>
        <w:t>状态提示</w:t>
      </w:r>
    </w:p>
    <w:p w14:paraId="4B192DDF" w14:textId="77777777" w:rsidR="00AC2BDD" w:rsidRDefault="00000000">
      <w:pPr>
        <w:pStyle w:val="af5"/>
        <w:ind w:firstLine="420"/>
        <w:rPr>
          <w:rFonts w:ascii="Times New Roman"/>
        </w:rPr>
      </w:pPr>
      <w:r>
        <w:rPr>
          <w:rFonts w:ascii="Times New Roman"/>
        </w:rPr>
        <w:t>试验车辆在发出自动驾驶功能状态提示时，应符合以下要求：</w:t>
      </w:r>
    </w:p>
    <w:p w14:paraId="4B192DE0" w14:textId="77777777" w:rsidR="00AC2BDD" w:rsidRDefault="00000000">
      <w:pPr>
        <w:pStyle w:val="a4"/>
        <w:numPr>
          <w:ilvl w:val="0"/>
          <w:numId w:val="52"/>
        </w:numPr>
        <w:ind w:left="850" w:hanging="425"/>
        <w:rPr>
          <w:rFonts w:ascii="Times New Roman"/>
        </w:rPr>
      </w:pPr>
      <w:r>
        <w:rPr>
          <w:rFonts w:ascii="Times New Roman"/>
        </w:rPr>
        <w:t>自动驾驶功能处于就绪状态时，发出光学提示信号，该信号目视可见；</w:t>
      </w:r>
    </w:p>
    <w:p w14:paraId="4B192DE1" w14:textId="77777777" w:rsidR="00AC2BDD" w:rsidRDefault="00000000">
      <w:pPr>
        <w:pStyle w:val="a4"/>
        <w:numPr>
          <w:ilvl w:val="0"/>
          <w:numId w:val="52"/>
        </w:numPr>
        <w:ind w:left="850" w:hanging="425"/>
        <w:rPr>
          <w:rFonts w:ascii="Times New Roman"/>
        </w:rPr>
      </w:pPr>
      <w:r>
        <w:rPr>
          <w:rFonts w:ascii="Times New Roman"/>
        </w:rPr>
        <w:t>自动驾驶功能处于激活状态时，发出光学提示信号，该信号目视可见；</w:t>
      </w:r>
    </w:p>
    <w:p w14:paraId="4B192DE2" w14:textId="77777777" w:rsidR="00AC2BDD" w:rsidRDefault="00000000">
      <w:pPr>
        <w:pStyle w:val="a4"/>
        <w:numPr>
          <w:ilvl w:val="0"/>
          <w:numId w:val="52"/>
        </w:numPr>
        <w:ind w:left="850" w:hanging="425"/>
        <w:rPr>
          <w:rFonts w:ascii="Times New Roman"/>
        </w:rPr>
      </w:pPr>
      <w:r>
        <w:rPr>
          <w:rFonts w:ascii="Times New Roman"/>
        </w:rPr>
        <w:t>自动驾驶功能由未激活状态转换为激活状态时，发出明显的提示信号；</w:t>
      </w:r>
    </w:p>
    <w:p w14:paraId="4B192DE3" w14:textId="77777777" w:rsidR="00AC2BDD" w:rsidRDefault="00000000">
      <w:pPr>
        <w:pStyle w:val="a4"/>
        <w:numPr>
          <w:ilvl w:val="0"/>
          <w:numId w:val="52"/>
        </w:numPr>
        <w:ind w:left="850" w:hanging="425"/>
        <w:rPr>
          <w:rFonts w:ascii="Times New Roman"/>
        </w:rPr>
      </w:pPr>
      <w:r>
        <w:rPr>
          <w:rFonts w:ascii="Times New Roman"/>
        </w:rPr>
        <w:t>自动驾驶功能由激活状态转换为未激活状态时，发出明显的提示信号；</w:t>
      </w:r>
    </w:p>
    <w:p w14:paraId="4B192DE4" w14:textId="77777777" w:rsidR="00AC2BDD" w:rsidRDefault="00000000">
      <w:pPr>
        <w:pStyle w:val="a4"/>
        <w:numPr>
          <w:ilvl w:val="0"/>
          <w:numId w:val="52"/>
        </w:numPr>
        <w:ind w:left="850" w:hanging="425"/>
        <w:rPr>
          <w:rFonts w:ascii="Times New Roman"/>
        </w:rPr>
      </w:pPr>
      <w:r>
        <w:rPr>
          <w:rFonts w:ascii="Times New Roman"/>
        </w:rPr>
        <w:t>自动驾驶功能处于激活状态时发生失效，发出明显的提示信号；</w:t>
      </w:r>
    </w:p>
    <w:p w14:paraId="4B192DE5" w14:textId="77777777" w:rsidR="00AC2BDD" w:rsidRDefault="00000000">
      <w:pPr>
        <w:pStyle w:val="a4"/>
        <w:numPr>
          <w:ilvl w:val="0"/>
          <w:numId w:val="52"/>
        </w:numPr>
        <w:ind w:left="850" w:hanging="425"/>
        <w:rPr>
          <w:rFonts w:ascii="Times New Roman"/>
        </w:rPr>
      </w:pPr>
      <w:r>
        <w:rPr>
          <w:rFonts w:ascii="Times New Roman"/>
        </w:rPr>
        <w:t>发出介入请求信号时，发出明显的提示信号，该提示信号明显区分于其他提示信号；</w:t>
      </w:r>
    </w:p>
    <w:p w14:paraId="4B192DE6" w14:textId="77777777" w:rsidR="00AC2BDD" w:rsidRDefault="00000000">
      <w:pPr>
        <w:pStyle w:val="a4"/>
        <w:numPr>
          <w:ilvl w:val="0"/>
          <w:numId w:val="52"/>
        </w:numPr>
        <w:ind w:left="850" w:hanging="425"/>
        <w:rPr>
          <w:rFonts w:ascii="Times New Roman"/>
          <w:u w:val="wave" w:color="FF0000"/>
        </w:rPr>
      </w:pPr>
      <w:r>
        <w:rPr>
          <w:rFonts w:ascii="Times New Roman"/>
        </w:rPr>
        <w:t>执行最小风险策略时，发出明显的提示信号，该提示信号明显区分于其他提示信号。</w:t>
      </w:r>
    </w:p>
    <w:sectPr w:rsidR="00AC2BDD">
      <w:pgSz w:w="11910" w:h="16850"/>
      <w:pgMar w:top="700" w:right="100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2594E" w14:textId="77777777" w:rsidR="00077949" w:rsidRDefault="00077949">
      <w:r>
        <w:separator/>
      </w:r>
    </w:p>
  </w:endnote>
  <w:endnote w:type="continuationSeparator" w:id="0">
    <w:p w14:paraId="1C9F4FCA" w14:textId="77777777" w:rsidR="00077949" w:rsidRDefault="00077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YaHei">
    <w:altName w:val="Cambria"/>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FangSong_GB2312">
    <w:altName w:val="仿宋"/>
    <w:panose1 w:val="02010609060101010101"/>
    <w:charset w:val="86"/>
    <w:family w:val="modern"/>
    <w:pitch w:val="default"/>
    <w:sig w:usb0="00000000" w:usb1="00000000" w:usb2="00000010"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92E19" w14:textId="77777777" w:rsidR="00AC2BDD" w:rsidRDefault="00AC2B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92E1A" w14:textId="77777777" w:rsidR="00AC2BDD" w:rsidRDefault="00000000">
    <w:pPr>
      <w:pStyle w:val="Footer"/>
    </w:pPr>
    <w:r>
      <w:rPr>
        <w:noProof/>
      </w:rPr>
      <mc:AlternateContent>
        <mc:Choice Requires="wps">
          <w:drawing>
            <wp:anchor distT="0" distB="0" distL="114300" distR="114300" simplePos="0" relativeHeight="251662336" behindDoc="0" locked="0" layoutInCell="1" allowOverlap="1" wp14:anchorId="4B192E1B" wp14:editId="4B192E1C">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B192E1D" w14:textId="77777777" w:rsidR="00AC2BDD"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B192E1B" id="_x0000_t202" coordsize="21600,21600" o:spt="202" path="m,l,21600r21600,l21600,xe">
              <v:stroke joinstyle="miter"/>
              <v:path gradientshapeok="t" o:connecttype="rect"/>
            </v:shapetype>
            <v:shape id="文本框 15" o:spid="_x0000_s1026"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4B192E1D" w14:textId="77777777" w:rsidR="00AC2BDD"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5E133" w14:textId="77777777" w:rsidR="00077949" w:rsidRDefault="00077949">
      <w:r>
        <w:separator/>
      </w:r>
    </w:p>
  </w:footnote>
  <w:footnote w:type="continuationSeparator" w:id="0">
    <w:p w14:paraId="5DE053B7" w14:textId="77777777" w:rsidR="00077949" w:rsidRDefault="000779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333096"/>
    <w:multiLevelType w:val="multilevel"/>
    <w:tmpl w:val="81333096"/>
    <w:lvl w:ilvl="0">
      <w:start w:val="1"/>
      <w:numFmt w:val="decimal"/>
      <w:suff w:val="nothing"/>
      <w:lvlText w:val="图C-%1　"/>
      <w:lvlJc w:val="left"/>
      <w:pPr>
        <w:tabs>
          <w:tab w:val="left" w:pos="0"/>
        </w:tabs>
        <w:ind w:left="0" w:firstLine="0"/>
      </w:pPr>
      <w:rPr>
        <w:rFonts w:ascii="SimSun" w:eastAsia="SimSun" w:hAnsi="SimSun" w:cs="SimSun" w:hint="default"/>
      </w:r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suff w:val="nothing"/>
      <w:lvlText w:val="%1%2.%3.%4.%5.%6.%7　"/>
      <w:lvlJc w:val="left"/>
      <w:pPr>
        <w:ind w:left="0" w:firstLine="0"/>
      </w:pPr>
    </w:lvl>
    <w:lvl w:ilvl="7">
      <w:start w:val="1"/>
      <w:numFmt w:val="decimal"/>
      <w:lvlText w:val="%1.%2.%3.%4.%5.%6.%7.%8"/>
      <w:lvlJc w:val="left"/>
      <w:pPr>
        <w:tabs>
          <w:tab w:val="left" w:pos="4348"/>
        </w:tabs>
        <w:ind w:left="3969" w:hanging="1418"/>
      </w:pPr>
    </w:lvl>
    <w:lvl w:ilvl="8">
      <w:start w:val="1"/>
      <w:numFmt w:val="decimal"/>
      <w:lvlText w:val="%1.%2.%3.%4.%5.%6.%7.%8.%9"/>
      <w:lvlJc w:val="left"/>
      <w:pPr>
        <w:tabs>
          <w:tab w:val="left" w:pos="4774"/>
        </w:tabs>
        <w:ind w:left="4677" w:hanging="1701"/>
      </w:pPr>
    </w:lvl>
  </w:abstractNum>
  <w:abstractNum w:abstractNumId="1" w15:restartNumberingAfterBreak="0">
    <w:nsid w:val="929DB9A8"/>
    <w:multiLevelType w:val="multilevel"/>
    <w:tmpl w:val="929DB9A8"/>
    <w:lvl w:ilvl="0">
      <w:start w:val="1"/>
      <w:numFmt w:val="decimal"/>
      <w:suff w:val="nothing"/>
      <w:lvlText w:val="表C-%1　"/>
      <w:lvlJc w:val="left"/>
      <w:pPr>
        <w:tabs>
          <w:tab w:val="left" w:pos="0"/>
        </w:tabs>
        <w:ind w:left="0" w:firstLine="0"/>
      </w:pPr>
      <w:rPr>
        <w:rFonts w:ascii="SimSun" w:eastAsia="SimSun" w:hAnsi="SimSun" w:cs="SimSun" w:hint="default"/>
      </w:rPr>
    </w:lvl>
    <w:lvl w:ilvl="1">
      <w:start w:val="1"/>
      <w:numFmt w:val="decimal"/>
      <w:lvlText w:val="%1.%2"/>
      <w:lvlJc w:val="left"/>
      <w:pPr>
        <w:tabs>
          <w:tab w:val="left" w:pos="992"/>
        </w:tabs>
        <w:ind w:left="992" w:hanging="567"/>
      </w:pPr>
    </w:lvl>
    <w:lvl w:ilvl="2">
      <w:start w:val="1"/>
      <w:numFmt w:val="decimal"/>
      <w:lvlText w:val="%1.%2.%3"/>
      <w:lvlJc w:val="left"/>
      <w:pPr>
        <w:tabs>
          <w:tab w:val="left" w:pos="1417"/>
        </w:tabs>
        <w:ind w:left="1417" w:hanging="567"/>
      </w:pPr>
    </w:lvl>
    <w:lvl w:ilvl="3">
      <w:start w:val="1"/>
      <w:numFmt w:val="decimal"/>
      <w:lvlText w:val="%1.%2.%3.%4"/>
      <w:lvlJc w:val="left"/>
      <w:pPr>
        <w:tabs>
          <w:tab w:val="left" w:pos="1984"/>
        </w:tabs>
        <w:ind w:left="1984" w:hanging="708"/>
      </w:pPr>
    </w:lvl>
    <w:lvl w:ilvl="4">
      <w:start w:val="1"/>
      <w:numFmt w:val="decimal"/>
      <w:lvlText w:val="%1.%2.%3.%4.%5"/>
      <w:lvlJc w:val="left"/>
      <w:pPr>
        <w:tabs>
          <w:tab w:val="left" w:pos="2551"/>
        </w:tabs>
        <w:ind w:left="2551" w:hanging="850"/>
      </w:pPr>
    </w:lvl>
    <w:lvl w:ilvl="5">
      <w:start w:val="1"/>
      <w:numFmt w:val="decimal"/>
      <w:lvlText w:val="%1.%2.%3.%4.%5.%6"/>
      <w:lvlJc w:val="left"/>
      <w:pPr>
        <w:tabs>
          <w:tab w:val="left" w:pos="3260"/>
        </w:tabs>
        <w:ind w:left="3260" w:hanging="1134"/>
      </w:pPr>
    </w:lvl>
    <w:lvl w:ilvl="6">
      <w:start w:val="1"/>
      <w:numFmt w:val="decimal"/>
      <w:lvlText w:val="%1.%2.%3.%4.%5.%6.%7"/>
      <w:lvlJc w:val="left"/>
      <w:pPr>
        <w:tabs>
          <w:tab w:val="left" w:pos="3827"/>
        </w:tabs>
        <w:ind w:left="3827" w:hanging="1276"/>
      </w:pPr>
    </w:lvl>
    <w:lvl w:ilvl="7">
      <w:start w:val="1"/>
      <w:numFmt w:val="decimal"/>
      <w:lvlText w:val="%1.%2.%3.%4.%5.%6.%7.%8"/>
      <w:lvlJc w:val="left"/>
      <w:pPr>
        <w:tabs>
          <w:tab w:val="left" w:pos="4394"/>
        </w:tabs>
        <w:ind w:left="4394" w:hanging="1418"/>
      </w:pPr>
    </w:lvl>
    <w:lvl w:ilvl="8">
      <w:start w:val="1"/>
      <w:numFmt w:val="decimal"/>
      <w:lvlText w:val="%1.%2.%3.%4.%5.%6.%7.%8.%9"/>
      <w:lvlJc w:val="left"/>
      <w:pPr>
        <w:tabs>
          <w:tab w:val="left" w:pos="5102"/>
        </w:tabs>
        <w:ind w:left="5102" w:hanging="1700"/>
      </w:pPr>
    </w:lvl>
  </w:abstractNum>
  <w:abstractNum w:abstractNumId="2" w15:restartNumberingAfterBreak="0">
    <w:nsid w:val="C0389AC0"/>
    <w:multiLevelType w:val="multilevel"/>
    <w:tmpl w:val="C0389AC0"/>
    <w:lvl w:ilvl="0">
      <w:start w:val="1"/>
      <w:numFmt w:val="lowerLetter"/>
      <w:lvlText w:val="(%1)"/>
      <w:lvlJc w:val="left"/>
      <w:pPr>
        <w:ind w:left="1006" w:hanging="567"/>
      </w:pPr>
      <w:rPr>
        <w:rFonts w:ascii="Times New Roman" w:eastAsia="Times New Roman" w:hAnsi="Times New Roman" w:cs="Times New Roman" w:hint="default"/>
        <w:w w:val="99"/>
        <w:sz w:val="20"/>
        <w:szCs w:val="20"/>
        <w:lang w:val="en-US" w:eastAsia="en-US" w:bidi="en-US"/>
      </w:rPr>
    </w:lvl>
    <w:lvl w:ilvl="1">
      <w:numFmt w:val="bullet"/>
      <w:lvlText w:val="•"/>
      <w:lvlJc w:val="left"/>
      <w:pPr>
        <w:ind w:left="1705" w:hanging="567"/>
      </w:pPr>
      <w:rPr>
        <w:rFonts w:hint="default"/>
        <w:lang w:val="en-US" w:eastAsia="en-US" w:bidi="en-US"/>
      </w:rPr>
    </w:lvl>
    <w:lvl w:ilvl="2">
      <w:numFmt w:val="bullet"/>
      <w:lvlText w:val="•"/>
      <w:lvlJc w:val="left"/>
      <w:pPr>
        <w:ind w:left="2412" w:hanging="567"/>
      </w:pPr>
      <w:rPr>
        <w:rFonts w:hint="default"/>
        <w:lang w:val="en-US" w:eastAsia="en-US" w:bidi="en-US"/>
      </w:rPr>
    </w:lvl>
    <w:lvl w:ilvl="3">
      <w:numFmt w:val="bullet"/>
      <w:lvlText w:val="•"/>
      <w:lvlJc w:val="left"/>
      <w:pPr>
        <w:ind w:left="3118" w:hanging="567"/>
      </w:pPr>
      <w:rPr>
        <w:rFonts w:hint="default"/>
        <w:lang w:val="en-US" w:eastAsia="en-US" w:bidi="en-US"/>
      </w:rPr>
    </w:lvl>
    <w:lvl w:ilvl="4">
      <w:numFmt w:val="bullet"/>
      <w:lvlText w:val="•"/>
      <w:lvlJc w:val="left"/>
      <w:pPr>
        <w:ind w:left="3825" w:hanging="567"/>
      </w:pPr>
      <w:rPr>
        <w:rFonts w:hint="default"/>
        <w:lang w:val="en-US" w:eastAsia="en-US" w:bidi="en-US"/>
      </w:rPr>
    </w:lvl>
    <w:lvl w:ilvl="5">
      <w:numFmt w:val="bullet"/>
      <w:lvlText w:val="•"/>
      <w:lvlJc w:val="left"/>
      <w:pPr>
        <w:ind w:left="4532" w:hanging="567"/>
      </w:pPr>
      <w:rPr>
        <w:rFonts w:hint="default"/>
        <w:lang w:val="en-US" w:eastAsia="en-US" w:bidi="en-US"/>
      </w:rPr>
    </w:lvl>
    <w:lvl w:ilvl="6">
      <w:numFmt w:val="bullet"/>
      <w:lvlText w:val="•"/>
      <w:lvlJc w:val="left"/>
      <w:pPr>
        <w:ind w:left="5238" w:hanging="567"/>
      </w:pPr>
      <w:rPr>
        <w:rFonts w:hint="default"/>
        <w:lang w:val="en-US" w:eastAsia="en-US" w:bidi="en-US"/>
      </w:rPr>
    </w:lvl>
    <w:lvl w:ilvl="7">
      <w:numFmt w:val="bullet"/>
      <w:lvlText w:val="•"/>
      <w:lvlJc w:val="left"/>
      <w:pPr>
        <w:ind w:left="5945" w:hanging="567"/>
      </w:pPr>
      <w:rPr>
        <w:rFonts w:hint="default"/>
        <w:lang w:val="en-US" w:eastAsia="en-US" w:bidi="en-US"/>
      </w:rPr>
    </w:lvl>
    <w:lvl w:ilvl="8">
      <w:numFmt w:val="bullet"/>
      <w:lvlText w:val="•"/>
      <w:lvlJc w:val="left"/>
      <w:pPr>
        <w:ind w:left="6652" w:hanging="567"/>
      </w:pPr>
      <w:rPr>
        <w:rFonts w:hint="default"/>
        <w:lang w:val="en-US" w:eastAsia="en-US" w:bidi="en-US"/>
      </w:rPr>
    </w:lvl>
  </w:abstractNum>
  <w:abstractNum w:abstractNumId="3" w15:restartNumberingAfterBreak="0">
    <w:nsid w:val="00DB74CD"/>
    <w:multiLevelType w:val="multilevel"/>
    <w:tmpl w:val="00DB74CD"/>
    <w:lvl w:ilvl="0">
      <w:start w:val="1"/>
      <w:numFmt w:val="lowerLetter"/>
      <w:lvlText w:val="%1)"/>
      <w:lvlJc w:val="left"/>
      <w:pPr>
        <w:tabs>
          <w:tab w:val="left" w:pos="1561"/>
        </w:tabs>
        <w:ind w:left="1561" w:hanging="426"/>
      </w:pPr>
      <w:rPr>
        <w:rFonts w:ascii="SimSun" w:eastAsia="SimSun" w:hAnsi="Times New Roman" w:hint="eastAsia"/>
        <w:sz w:val="21"/>
      </w:rPr>
    </w:lvl>
    <w:lvl w:ilvl="1">
      <w:start w:val="1"/>
      <w:numFmt w:val="decimal"/>
      <w:lvlText w:val="%2)"/>
      <w:lvlJc w:val="left"/>
      <w:pPr>
        <w:tabs>
          <w:tab w:val="left" w:pos="1276"/>
        </w:tabs>
        <w:ind w:left="1276" w:hanging="425"/>
      </w:pPr>
      <w:rPr>
        <w:rFonts w:ascii="SimSun" w:eastAsia="SimSun" w:hAnsi="Times New Roman" w:hint="eastAsia"/>
        <w:sz w:val="21"/>
      </w:rPr>
    </w:lvl>
    <w:lvl w:ilvl="2">
      <w:start w:val="1"/>
      <w:numFmt w:val="decimal"/>
      <w:lvlText w:val="(%3)"/>
      <w:lvlJc w:val="left"/>
      <w:pPr>
        <w:ind w:left="1701" w:hanging="425"/>
      </w:pPr>
      <w:rPr>
        <w:rFonts w:ascii="SimSun" w:eastAsia="SimSun" w:hAnsi="Times New Roman" w:hint="eastAsia"/>
        <w:sz w:val="21"/>
      </w:rPr>
    </w:lvl>
    <w:lvl w:ilvl="3">
      <w:start w:val="1"/>
      <w:numFmt w:val="decimal"/>
      <w:lvlText w:val="%4."/>
      <w:lvlJc w:val="left"/>
      <w:pPr>
        <w:tabs>
          <w:tab w:val="left" w:pos="2100"/>
        </w:tabs>
        <w:ind w:left="2099" w:hanging="419"/>
      </w:pPr>
      <w:rPr>
        <w:rFonts w:hint="eastAsia"/>
      </w:rPr>
    </w:lvl>
    <w:lvl w:ilvl="4">
      <w:start w:val="1"/>
      <w:numFmt w:val="lowerLetter"/>
      <w:lvlText w:val="%5)"/>
      <w:lvlJc w:val="left"/>
      <w:pPr>
        <w:tabs>
          <w:tab w:val="left" w:pos="2830"/>
        </w:tabs>
        <w:ind w:left="2829" w:hanging="419"/>
      </w:pPr>
      <w:rPr>
        <w:rFonts w:hint="eastAsia"/>
      </w:rPr>
    </w:lvl>
    <w:lvl w:ilvl="5">
      <w:start w:val="1"/>
      <w:numFmt w:val="lowerRoman"/>
      <w:lvlText w:val="%6."/>
      <w:lvlJc w:val="right"/>
      <w:pPr>
        <w:tabs>
          <w:tab w:val="left" w:pos="2940"/>
        </w:tabs>
        <w:ind w:left="2939" w:hanging="419"/>
      </w:pPr>
      <w:rPr>
        <w:rFonts w:hint="eastAsia"/>
      </w:rPr>
    </w:lvl>
    <w:lvl w:ilvl="6">
      <w:start w:val="1"/>
      <w:numFmt w:val="decimal"/>
      <w:lvlText w:val="%7."/>
      <w:lvlJc w:val="left"/>
      <w:pPr>
        <w:tabs>
          <w:tab w:val="left" w:pos="3360"/>
        </w:tabs>
        <w:ind w:left="3359" w:hanging="419"/>
      </w:pPr>
      <w:rPr>
        <w:rFonts w:hint="eastAsia"/>
      </w:rPr>
    </w:lvl>
    <w:lvl w:ilvl="7">
      <w:start w:val="1"/>
      <w:numFmt w:val="lowerLetter"/>
      <w:lvlText w:val="%8)"/>
      <w:lvlJc w:val="left"/>
      <w:pPr>
        <w:tabs>
          <w:tab w:val="left" w:pos="3780"/>
        </w:tabs>
        <w:ind w:left="3779" w:hanging="419"/>
      </w:pPr>
      <w:rPr>
        <w:rFonts w:hint="eastAsia"/>
      </w:rPr>
    </w:lvl>
    <w:lvl w:ilvl="8">
      <w:start w:val="1"/>
      <w:numFmt w:val="lowerRoman"/>
      <w:lvlText w:val="%9."/>
      <w:lvlJc w:val="right"/>
      <w:pPr>
        <w:tabs>
          <w:tab w:val="left" w:pos="4200"/>
        </w:tabs>
        <w:ind w:left="4199" w:hanging="419"/>
      </w:pPr>
      <w:rPr>
        <w:rFonts w:hint="eastAsia"/>
      </w:rPr>
    </w:lvl>
  </w:abstractNum>
  <w:abstractNum w:abstractNumId="4" w15:restartNumberingAfterBreak="0">
    <w:nsid w:val="079102AD"/>
    <w:multiLevelType w:val="multilevel"/>
    <w:tmpl w:val="079102AD"/>
    <w:lvl w:ilvl="0">
      <w:start w:val="1"/>
      <w:numFmt w:val="decimal"/>
      <w:pStyle w:val="a"/>
      <w:suff w:val="nothing"/>
      <w:lvlText w:val="注%1："/>
      <w:lvlJc w:val="left"/>
      <w:pPr>
        <w:ind w:left="811" w:hanging="448"/>
      </w:pPr>
      <w:rPr>
        <w:rFonts w:ascii="SimHei" w:eastAsia="SimHei" w:hint="eastAsia"/>
        <w:b w:val="0"/>
        <w:i w:val="0"/>
        <w:sz w:val="18"/>
      </w:rPr>
    </w:lvl>
    <w:lvl w:ilvl="1">
      <w:start w:val="1"/>
      <w:numFmt w:val="lowerLetter"/>
      <w:lvlText w:val="%2)"/>
      <w:lvlJc w:val="left"/>
      <w:pPr>
        <w:tabs>
          <w:tab w:val="left" w:pos="0"/>
        </w:tabs>
        <w:ind w:left="992" w:hanging="629"/>
      </w:pPr>
      <w:rPr>
        <w:rFonts w:hint="eastAsia"/>
      </w:rPr>
    </w:lvl>
    <w:lvl w:ilvl="2">
      <w:start w:val="1"/>
      <w:numFmt w:val="lowerRoman"/>
      <w:lvlText w:val="%3."/>
      <w:lvlJc w:val="right"/>
      <w:pPr>
        <w:tabs>
          <w:tab w:val="left" w:pos="0"/>
        </w:tabs>
        <w:ind w:left="992" w:hanging="629"/>
      </w:pPr>
      <w:rPr>
        <w:rFonts w:hint="eastAsia"/>
      </w:rPr>
    </w:lvl>
    <w:lvl w:ilvl="3">
      <w:start w:val="1"/>
      <w:numFmt w:val="decimal"/>
      <w:lvlText w:val="%4."/>
      <w:lvlJc w:val="left"/>
      <w:pPr>
        <w:tabs>
          <w:tab w:val="left" w:pos="0"/>
        </w:tabs>
        <w:ind w:left="992" w:hanging="629"/>
      </w:pPr>
      <w:rPr>
        <w:rFonts w:hint="eastAsia"/>
      </w:rPr>
    </w:lvl>
    <w:lvl w:ilvl="4">
      <w:start w:val="1"/>
      <w:numFmt w:val="lowerLetter"/>
      <w:lvlText w:val="%5)"/>
      <w:lvlJc w:val="left"/>
      <w:pPr>
        <w:tabs>
          <w:tab w:val="left" w:pos="0"/>
        </w:tabs>
        <w:ind w:left="992" w:hanging="629"/>
      </w:pPr>
      <w:rPr>
        <w:rFonts w:hint="eastAsia"/>
      </w:rPr>
    </w:lvl>
    <w:lvl w:ilvl="5">
      <w:start w:val="1"/>
      <w:numFmt w:val="lowerRoman"/>
      <w:lvlText w:val="%6."/>
      <w:lvlJc w:val="right"/>
      <w:pPr>
        <w:tabs>
          <w:tab w:val="left" w:pos="0"/>
        </w:tabs>
        <w:ind w:left="992" w:hanging="629"/>
      </w:pPr>
      <w:rPr>
        <w:rFonts w:hint="eastAsia"/>
      </w:rPr>
    </w:lvl>
    <w:lvl w:ilvl="6">
      <w:start w:val="1"/>
      <w:numFmt w:val="decimal"/>
      <w:lvlText w:val="%7."/>
      <w:lvlJc w:val="left"/>
      <w:pPr>
        <w:tabs>
          <w:tab w:val="left" w:pos="0"/>
        </w:tabs>
        <w:ind w:left="992" w:hanging="629"/>
      </w:pPr>
      <w:rPr>
        <w:rFonts w:hint="eastAsia"/>
      </w:rPr>
    </w:lvl>
    <w:lvl w:ilvl="7">
      <w:start w:val="1"/>
      <w:numFmt w:val="lowerLetter"/>
      <w:lvlText w:val="%8)"/>
      <w:lvlJc w:val="left"/>
      <w:pPr>
        <w:tabs>
          <w:tab w:val="left" w:pos="0"/>
        </w:tabs>
        <w:ind w:left="992" w:hanging="629"/>
      </w:pPr>
      <w:rPr>
        <w:rFonts w:hint="eastAsia"/>
      </w:rPr>
    </w:lvl>
    <w:lvl w:ilvl="8">
      <w:start w:val="1"/>
      <w:numFmt w:val="lowerRoman"/>
      <w:lvlText w:val="%9."/>
      <w:lvlJc w:val="right"/>
      <w:pPr>
        <w:tabs>
          <w:tab w:val="left" w:pos="0"/>
        </w:tabs>
        <w:ind w:left="992" w:hanging="629"/>
      </w:pPr>
      <w:rPr>
        <w:rFonts w:hint="eastAsia"/>
      </w:rPr>
    </w:lvl>
  </w:abstractNum>
  <w:abstractNum w:abstractNumId="5" w15:restartNumberingAfterBreak="0">
    <w:nsid w:val="0AE367E9"/>
    <w:multiLevelType w:val="multilevel"/>
    <w:tmpl w:val="0AE367E9"/>
    <w:lvl w:ilvl="0">
      <w:start w:val="1"/>
      <w:numFmt w:val="none"/>
      <w:pStyle w:val="a0"/>
      <w:suff w:val="nothing"/>
      <w:lvlText w:val="%1示例："/>
      <w:lvlJc w:val="left"/>
      <w:pPr>
        <w:ind w:left="0" w:firstLine="363"/>
      </w:pPr>
      <w:rPr>
        <w:rFonts w:ascii="SimHei" w:eastAsia="SimHei" w:hint="eastAsia"/>
        <w:b w:val="0"/>
        <w:i w:val="0"/>
        <w:sz w:val="18"/>
      </w:rPr>
    </w:lvl>
    <w:lvl w:ilvl="1">
      <w:start w:val="1"/>
      <w:numFmt w:val="lowerLetter"/>
      <w:lvlText w:val="%2)"/>
      <w:lvlJc w:val="left"/>
      <w:pPr>
        <w:tabs>
          <w:tab w:val="left" w:pos="363"/>
        </w:tabs>
        <w:ind w:left="0" w:firstLine="363"/>
      </w:pPr>
      <w:rPr>
        <w:rFonts w:hint="eastAsia"/>
      </w:rPr>
    </w:lvl>
    <w:lvl w:ilvl="2">
      <w:start w:val="1"/>
      <w:numFmt w:val="lowerRoman"/>
      <w:lvlText w:val="%3."/>
      <w:lvlJc w:val="right"/>
      <w:pPr>
        <w:tabs>
          <w:tab w:val="left" w:pos="363"/>
        </w:tabs>
        <w:ind w:left="0" w:firstLine="363"/>
      </w:pPr>
      <w:rPr>
        <w:rFonts w:hint="eastAsia"/>
      </w:rPr>
    </w:lvl>
    <w:lvl w:ilvl="3">
      <w:start w:val="1"/>
      <w:numFmt w:val="decimal"/>
      <w:lvlText w:val="%4."/>
      <w:lvlJc w:val="left"/>
      <w:pPr>
        <w:tabs>
          <w:tab w:val="left" w:pos="363"/>
        </w:tabs>
        <w:ind w:left="0" w:firstLine="363"/>
      </w:pPr>
      <w:rPr>
        <w:rFonts w:hint="eastAsia"/>
      </w:rPr>
    </w:lvl>
    <w:lvl w:ilvl="4">
      <w:start w:val="1"/>
      <w:numFmt w:val="lowerLetter"/>
      <w:lvlText w:val="%5)"/>
      <w:lvlJc w:val="left"/>
      <w:pPr>
        <w:tabs>
          <w:tab w:val="left" w:pos="363"/>
        </w:tabs>
        <w:ind w:left="0" w:firstLine="363"/>
      </w:pPr>
      <w:rPr>
        <w:rFonts w:hint="eastAsia"/>
      </w:rPr>
    </w:lvl>
    <w:lvl w:ilvl="5">
      <w:start w:val="1"/>
      <w:numFmt w:val="lowerRoman"/>
      <w:lvlText w:val="%6."/>
      <w:lvlJc w:val="right"/>
      <w:pPr>
        <w:tabs>
          <w:tab w:val="left" w:pos="363"/>
        </w:tabs>
        <w:ind w:left="0" w:firstLine="363"/>
      </w:pPr>
      <w:rPr>
        <w:rFonts w:hint="eastAsia"/>
      </w:rPr>
    </w:lvl>
    <w:lvl w:ilvl="6">
      <w:start w:val="1"/>
      <w:numFmt w:val="decimal"/>
      <w:lvlText w:val="%7."/>
      <w:lvlJc w:val="left"/>
      <w:pPr>
        <w:tabs>
          <w:tab w:val="left" w:pos="363"/>
        </w:tabs>
        <w:ind w:left="0" w:firstLine="363"/>
      </w:pPr>
      <w:rPr>
        <w:rFonts w:hint="eastAsia"/>
      </w:rPr>
    </w:lvl>
    <w:lvl w:ilvl="7">
      <w:start w:val="1"/>
      <w:numFmt w:val="lowerLetter"/>
      <w:lvlText w:val="%8)"/>
      <w:lvlJc w:val="left"/>
      <w:pPr>
        <w:tabs>
          <w:tab w:val="left" w:pos="363"/>
        </w:tabs>
        <w:ind w:left="0" w:firstLine="363"/>
      </w:pPr>
      <w:rPr>
        <w:rFonts w:hint="eastAsia"/>
      </w:rPr>
    </w:lvl>
    <w:lvl w:ilvl="8">
      <w:start w:val="1"/>
      <w:numFmt w:val="lowerRoman"/>
      <w:lvlText w:val="%9."/>
      <w:lvlJc w:val="right"/>
      <w:pPr>
        <w:tabs>
          <w:tab w:val="left" w:pos="363"/>
        </w:tabs>
        <w:ind w:left="0" w:firstLine="363"/>
      </w:pPr>
      <w:rPr>
        <w:rFonts w:hint="eastAsia"/>
      </w:rPr>
    </w:lvl>
  </w:abstractNum>
  <w:abstractNum w:abstractNumId="6" w15:restartNumberingAfterBreak="0">
    <w:nsid w:val="140C52C6"/>
    <w:multiLevelType w:val="multilevel"/>
    <w:tmpl w:val="140C52C6"/>
    <w:lvl w:ilvl="0">
      <w:start w:val="1"/>
      <w:numFmt w:val="lowerLetter"/>
      <w:lvlText w:val="%1)"/>
      <w:lvlJc w:val="left"/>
      <w:pPr>
        <w:tabs>
          <w:tab w:val="left" w:pos="1561"/>
        </w:tabs>
        <w:ind w:left="1561" w:hanging="426"/>
      </w:pPr>
      <w:rPr>
        <w:rFonts w:ascii="SimSun" w:eastAsia="SimSun" w:hAnsi="Times New Roman" w:hint="eastAsia"/>
        <w:sz w:val="21"/>
      </w:rPr>
    </w:lvl>
    <w:lvl w:ilvl="1">
      <w:start w:val="1"/>
      <w:numFmt w:val="decimal"/>
      <w:lvlText w:val="%2)"/>
      <w:lvlJc w:val="left"/>
      <w:pPr>
        <w:tabs>
          <w:tab w:val="left" w:pos="1276"/>
        </w:tabs>
        <w:ind w:left="1276" w:hanging="425"/>
      </w:pPr>
      <w:rPr>
        <w:rFonts w:ascii="SimSun" w:eastAsia="SimSun" w:hAnsi="Times New Roman" w:hint="eastAsia"/>
        <w:sz w:val="21"/>
      </w:rPr>
    </w:lvl>
    <w:lvl w:ilvl="2">
      <w:start w:val="1"/>
      <w:numFmt w:val="decimal"/>
      <w:lvlText w:val="(%3)"/>
      <w:lvlJc w:val="left"/>
      <w:pPr>
        <w:ind w:left="1701" w:hanging="425"/>
      </w:pPr>
      <w:rPr>
        <w:rFonts w:ascii="SimSun" w:eastAsia="SimSun" w:hAnsi="Times New Roman" w:hint="eastAsia"/>
        <w:sz w:val="21"/>
      </w:rPr>
    </w:lvl>
    <w:lvl w:ilvl="3">
      <w:start w:val="1"/>
      <w:numFmt w:val="decimal"/>
      <w:lvlText w:val="%4."/>
      <w:lvlJc w:val="left"/>
      <w:pPr>
        <w:tabs>
          <w:tab w:val="left" w:pos="2100"/>
        </w:tabs>
        <w:ind w:left="2099" w:hanging="419"/>
      </w:pPr>
      <w:rPr>
        <w:rFonts w:hint="eastAsia"/>
      </w:rPr>
    </w:lvl>
    <w:lvl w:ilvl="4">
      <w:start w:val="1"/>
      <w:numFmt w:val="lowerLetter"/>
      <w:lvlText w:val="%5)"/>
      <w:lvlJc w:val="left"/>
      <w:pPr>
        <w:tabs>
          <w:tab w:val="left" w:pos="2830"/>
        </w:tabs>
        <w:ind w:left="2829" w:hanging="419"/>
      </w:pPr>
      <w:rPr>
        <w:rFonts w:hint="eastAsia"/>
      </w:rPr>
    </w:lvl>
    <w:lvl w:ilvl="5">
      <w:start w:val="1"/>
      <w:numFmt w:val="lowerRoman"/>
      <w:lvlText w:val="%6."/>
      <w:lvlJc w:val="right"/>
      <w:pPr>
        <w:tabs>
          <w:tab w:val="left" w:pos="2940"/>
        </w:tabs>
        <w:ind w:left="2939" w:hanging="419"/>
      </w:pPr>
      <w:rPr>
        <w:rFonts w:hint="eastAsia"/>
      </w:rPr>
    </w:lvl>
    <w:lvl w:ilvl="6">
      <w:start w:val="1"/>
      <w:numFmt w:val="decimal"/>
      <w:lvlText w:val="%7."/>
      <w:lvlJc w:val="left"/>
      <w:pPr>
        <w:tabs>
          <w:tab w:val="left" w:pos="3360"/>
        </w:tabs>
        <w:ind w:left="3359" w:hanging="419"/>
      </w:pPr>
      <w:rPr>
        <w:rFonts w:hint="eastAsia"/>
      </w:rPr>
    </w:lvl>
    <w:lvl w:ilvl="7">
      <w:start w:val="1"/>
      <w:numFmt w:val="lowerLetter"/>
      <w:lvlText w:val="%8)"/>
      <w:lvlJc w:val="left"/>
      <w:pPr>
        <w:tabs>
          <w:tab w:val="left" w:pos="3780"/>
        </w:tabs>
        <w:ind w:left="3779" w:hanging="419"/>
      </w:pPr>
      <w:rPr>
        <w:rFonts w:hint="eastAsia"/>
      </w:rPr>
    </w:lvl>
    <w:lvl w:ilvl="8">
      <w:start w:val="1"/>
      <w:numFmt w:val="lowerRoman"/>
      <w:lvlText w:val="%9."/>
      <w:lvlJc w:val="right"/>
      <w:pPr>
        <w:tabs>
          <w:tab w:val="left" w:pos="4200"/>
        </w:tabs>
        <w:ind w:left="4199" w:hanging="419"/>
      </w:pPr>
      <w:rPr>
        <w:rFonts w:hint="eastAsia"/>
      </w:rPr>
    </w:lvl>
  </w:abstractNum>
  <w:abstractNum w:abstractNumId="7" w15:restartNumberingAfterBreak="0">
    <w:nsid w:val="1C2B5053"/>
    <w:multiLevelType w:val="multilevel"/>
    <w:tmpl w:val="1C2B5053"/>
    <w:lvl w:ilvl="0">
      <w:start w:val="1"/>
      <w:numFmt w:val="lowerLetter"/>
      <w:lvlText w:val="%1)"/>
      <w:lvlJc w:val="left"/>
      <w:pPr>
        <w:tabs>
          <w:tab w:val="left" w:pos="1561"/>
        </w:tabs>
        <w:ind w:left="1561" w:hanging="426"/>
      </w:pPr>
      <w:rPr>
        <w:rFonts w:ascii="SimSun" w:eastAsia="SimSun" w:hAnsi="Times New Roman" w:hint="eastAsia"/>
        <w:sz w:val="21"/>
      </w:rPr>
    </w:lvl>
    <w:lvl w:ilvl="1">
      <w:start w:val="1"/>
      <w:numFmt w:val="decimal"/>
      <w:lvlText w:val="%2)"/>
      <w:lvlJc w:val="left"/>
      <w:pPr>
        <w:tabs>
          <w:tab w:val="left" w:pos="1276"/>
        </w:tabs>
        <w:ind w:left="1276" w:hanging="425"/>
      </w:pPr>
      <w:rPr>
        <w:rFonts w:ascii="SimSun" w:eastAsia="SimSun" w:hAnsi="Times New Roman" w:hint="eastAsia"/>
        <w:sz w:val="21"/>
      </w:rPr>
    </w:lvl>
    <w:lvl w:ilvl="2">
      <w:start w:val="1"/>
      <w:numFmt w:val="decimal"/>
      <w:lvlText w:val="(%3)"/>
      <w:lvlJc w:val="left"/>
      <w:pPr>
        <w:ind w:left="1701" w:hanging="425"/>
      </w:pPr>
      <w:rPr>
        <w:rFonts w:ascii="SimSun" w:eastAsia="SimSun" w:hAnsi="Times New Roman" w:hint="eastAsia"/>
        <w:sz w:val="21"/>
      </w:rPr>
    </w:lvl>
    <w:lvl w:ilvl="3">
      <w:start w:val="1"/>
      <w:numFmt w:val="decimal"/>
      <w:lvlText w:val="%4."/>
      <w:lvlJc w:val="left"/>
      <w:pPr>
        <w:tabs>
          <w:tab w:val="left" w:pos="2100"/>
        </w:tabs>
        <w:ind w:left="2099" w:hanging="419"/>
      </w:pPr>
      <w:rPr>
        <w:rFonts w:hint="eastAsia"/>
      </w:rPr>
    </w:lvl>
    <w:lvl w:ilvl="4">
      <w:start w:val="1"/>
      <w:numFmt w:val="lowerLetter"/>
      <w:lvlText w:val="%5)"/>
      <w:lvlJc w:val="left"/>
      <w:pPr>
        <w:tabs>
          <w:tab w:val="left" w:pos="2830"/>
        </w:tabs>
        <w:ind w:left="2829" w:hanging="419"/>
      </w:pPr>
      <w:rPr>
        <w:rFonts w:hint="eastAsia"/>
      </w:rPr>
    </w:lvl>
    <w:lvl w:ilvl="5">
      <w:start w:val="1"/>
      <w:numFmt w:val="lowerRoman"/>
      <w:lvlText w:val="%6."/>
      <w:lvlJc w:val="right"/>
      <w:pPr>
        <w:tabs>
          <w:tab w:val="left" w:pos="2940"/>
        </w:tabs>
        <w:ind w:left="2939" w:hanging="419"/>
      </w:pPr>
      <w:rPr>
        <w:rFonts w:hint="eastAsia"/>
      </w:rPr>
    </w:lvl>
    <w:lvl w:ilvl="6">
      <w:start w:val="1"/>
      <w:numFmt w:val="decimal"/>
      <w:lvlText w:val="%7."/>
      <w:lvlJc w:val="left"/>
      <w:pPr>
        <w:tabs>
          <w:tab w:val="left" w:pos="3360"/>
        </w:tabs>
        <w:ind w:left="3359" w:hanging="419"/>
      </w:pPr>
      <w:rPr>
        <w:rFonts w:hint="eastAsia"/>
      </w:rPr>
    </w:lvl>
    <w:lvl w:ilvl="7">
      <w:start w:val="1"/>
      <w:numFmt w:val="lowerLetter"/>
      <w:lvlText w:val="%8)"/>
      <w:lvlJc w:val="left"/>
      <w:pPr>
        <w:tabs>
          <w:tab w:val="left" w:pos="3780"/>
        </w:tabs>
        <w:ind w:left="3779" w:hanging="419"/>
      </w:pPr>
      <w:rPr>
        <w:rFonts w:hint="eastAsia"/>
      </w:rPr>
    </w:lvl>
    <w:lvl w:ilvl="8">
      <w:start w:val="1"/>
      <w:numFmt w:val="lowerRoman"/>
      <w:lvlText w:val="%9."/>
      <w:lvlJc w:val="right"/>
      <w:pPr>
        <w:tabs>
          <w:tab w:val="left" w:pos="4200"/>
        </w:tabs>
        <w:ind w:left="4199" w:hanging="419"/>
      </w:pPr>
      <w:rPr>
        <w:rFonts w:hint="eastAsia"/>
      </w:rPr>
    </w:lvl>
  </w:abstractNum>
  <w:abstractNum w:abstractNumId="8" w15:restartNumberingAfterBreak="0">
    <w:nsid w:val="2AA83A27"/>
    <w:multiLevelType w:val="multilevel"/>
    <w:tmpl w:val="2AA83A27"/>
    <w:lvl w:ilvl="0">
      <w:start w:val="1"/>
      <w:numFmt w:val="lowerLetter"/>
      <w:lvlText w:val="%1)"/>
      <w:lvlJc w:val="left"/>
      <w:pPr>
        <w:tabs>
          <w:tab w:val="left" w:pos="1561"/>
        </w:tabs>
        <w:ind w:left="1561" w:hanging="426"/>
      </w:pPr>
      <w:rPr>
        <w:rFonts w:ascii="SimSun" w:eastAsia="SimSun" w:hAnsi="Times New Roman" w:hint="eastAsia"/>
        <w:sz w:val="21"/>
      </w:rPr>
    </w:lvl>
    <w:lvl w:ilvl="1">
      <w:start w:val="1"/>
      <w:numFmt w:val="decimal"/>
      <w:lvlText w:val="%2)"/>
      <w:lvlJc w:val="left"/>
      <w:pPr>
        <w:tabs>
          <w:tab w:val="left" w:pos="1276"/>
        </w:tabs>
        <w:ind w:left="1276" w:hanging="425"/>
      </w:pPr>
      <w:rPr>
        <w:rFonts w:ascii="SimSun" w:eastAsia="SimSun" w:hAnsi="Times New Roman" w:hint="eastAsia"/>
        <w:sz w:val="21"/>
      </w:rPr>
    </w:lvl>
    <w:lvl w:ilvl="2">
      <w:start w:val="1"/>
      <w:numFmt w:val="decimal"/>
      <w:lvlText w:val="(%3)"/>
      <w:lvlJc w:val="left"/>
      <w:pPr>
        <w:ind w:left="1701" w:hanging="425"/>
      </w:pPr>
      <w:rPr>
        <w:rFonts w:ascii="SimSun" w:eastAsia="SimSun" w:hAnsi="Times New Roman" w:hint="eastAsia"/>
        <w:sz w:val="21"/>
      </w:rPr>
    </w:lvl>
    <w:lvl w:ilvl="3">
      <w:start w:val="1"/>
      <w:numFmt w:val="decimal"/>
      <w:lvlText w:val="%4."/>
      <w:lvlJc w:val="left"/>
      <w:pPr>
        <w:tabs>
          <w:tab w:val="left" w:pos="2100"/>
        </w:tabs>
        <w:ind w:left="2099" w:hanging="419"/>
      </w:pPr>
      <w:rPr>
        <w:rFonts w:hint="eastAsia"/>
      </w:rPr>
    </w:lvl>
    <w:lvl w:ilvl="4">
      <w:start w:val="1"/>
      <w:numFmt w:val="lowerLetter"/>
      <w:lvlText w:val="%5)"/>
      <w:lvlJc w:val="left"/>
      <w:pPr>
        <w:tabs>
          <w:tab w:val="left" w:pos="2830"/>
        </w:tabs>
        <w:ind w:left="2829" w:hanging="419"/>
      </w:pPr>
      <w:rPr>
        <w:rFonts w:hint="eastAsia"/>
      </w:rPr>
    </w:lvl>
    <w:lvl w:ilvl="5">
      <w:start w:val="1"/>
      <w:numFmt w:val="lowerRoman"/>
      <w:lvlText w:val="%6."/>
      <w:lvlJc w:val="right"/>
      <w:pPr>
        <w:tabs>
          <w:tab w:val="left" w:pos="2940"/>
        </w:tabs>
        <w:ind w:left="2939" w:hanging="419"/>
      </w:pPr>
      <w:rPr>
        <w:rFonts w:hint="eastAsia"/>
      </w:rPr>
    </w:lvl>
    <w:lvl w:ilvl="6">
      <w:start w:val="1"/>
      <w:numFmt w:val="decimal"/>
      <w:lvlText w:val="%7."/>
      <w:lvlJc w:val="left"/>
      <w:pPr>
        <w:tabs>
          <w:tab w:val="left" w:pos="3360"/>
        </w:tabs>
        <w:ind w:left="3359" w:hanging="419"/>
      </w:pPr>
      <w:rPr>
        <w:rFonts w:hint="eastAsia"/>
      </w:rPr>
    </w:lvl>
    <w:lvl w:ilvl="7">
      <w:start w:val="1"/>
      <w:numFmt w:val="lowerLetter"/>
      <w:lvlText w:val="%8)"/>
      <w:lvlJc w:val="left"/>
      <w:pPr>
        <w:tabs>
          <w:tab w:val="left" w:pos="3780"/>
        </w:tabs>
        <w:ind w:left="3779" w:hanging="419"/>
      </w:pPr>
      <w:rPr>
        <w:rFonts w:hint="eastAsia"/>
      </w:rPr>
    </w:lvl>
    <w:lvl w:ilvl="8">
      <w:start w:val="1"/>
      <w:numFmt w:val="lowerRoman"/>
      <w:lvlText w:val="%9."/>
      <w:lvlJc w:val="right"/>
      <w:pPr>
        <w:tabs>
          <w:tab w:val="left" w:pos="4200"/>
        </w:tabs>
        <w:ind w:left="4199" w:hanging="419"/>
      </w:pPr>
      <w:rPr>
        <w:rFonts w:hint="eastAsia"/>
      </w:rPr>
    </w:lvl>
  </w:abstractNum>
  <w:abstractNum w:abstractNumId="9" w15:restartNumberingAfterBreak="0">
    <w:nsid w:val="2C5917C3"/>
    <w:multiLevelType w:val="multilevel"/>
    <w:tmpl w:val="2C5917C3"/>
    <w:lvl w:ilvl="0">
      <w:start w:val="1"/>
      <w:numFmt w:val="none"/>
      <w:pStyle w:val="a1"/>
      <w:lvlText w:val="%1——"/>
      <w:lvlJc w:val="left"/>
      <w:pPr>
        <w:tabs>
          <w:tab w:val="left" w:pos="851"/>
        </w:tabs>
        <w:ind w:left="851" w:hanging="426"/>
      </w:pPr>
      <w:rPr>
        <w:rFonts w:ascii="SimSun" w:eastAsia="SimSun" w:hAnsi="Times New Roman" w:hint="eastAsia"/>
        <w:b w:val="0"/>
        <w:i w:val="0"/>
        <w:sz w:val="21"/>
      </w:rPr>
    </w:lvl>
    <w:lvl w:ilvl="1">
      <w:start w:val="1"/>
      <w:numFmt w:val="none"/>
      <w:lvlText w:val=""/>
      <w:lvlJc w:val="left"/>
      <w:pPr>
        <w:ind w:left="851" w:hanging="431"/>
      </w:pPr>
      <w:rPr>
        <w:rFonts w:ascii="Symbol" w:hAnsi="Symbol" w:hint="default"/>
        <w:sz w:val="21"/>
      </w:rPr>
    </w:lvl>
    <w:lvl w:ilvl="2">
      <w:start w:val="1"/>
      <w:numFmt w:val="bullet"/>
      <w:lvlText w:val=""/>
      <w:lvlJc w:val="left"/>
      <w:pPr>
        <w:ind w:left="851" w:hanging="426"/>
      </w:pPr>
      <w:rPr>
        <w:rFonts w:ascii="Wingdings" w:hAnsi="Wingdings" w:hint="default"/>
        <w:sz w:val="21"/>
      </w:rPr>
    </w:lvl>
    <w:lvl w:ilvl="3">
      <w:start w:val="1"/>
      <w:numFmt w:val="decimal"/>
      <w:lvlText w:val="%4."/>
      <w:lvlJc w:val="left"/>
      <w:pPr>
        <w:tabs>
          <w:tab w:val="left" w:pos="2071"/>
        </w:tabs>
        <w:ind w:left="1884" w:hanging="528"/>
      </w:pPr>
      <w:rPr>
        <w:rFonts w:hint="eastAsia"/>
      </w:rPr>
    </w:lvl>
    <w:lvl w:ilvl="4">
      <w:start w:val="1"/>
      <w:numFmt w:val="lowerLetter"/>
      <w:lvlText w:val="%5)"/>
      <w:lvlJc w:val="left"/>
      <w:pPr>
        <w:tabs>
          <w:tab w:val="left" w:pos="2383"/>
        </w:tabs>
        <w:ind w:left="2196" w:hanging="528"/>
      </w:pPr>
      <w:rPr>
        <w:rFonts w:hint="eastAsia"/>
      </w:rPr>
    </w:lvl>
    <w:lvl w:ilvl="5">
      <w:start w:val="1"/>
      <w:numFmt w:val="lowerRoman"/>
      <w:lvlText w:val="%6."/>
      <w:lvlJc w:val="right"/>
      <w:pPr>
        <w:tabs>
          <w:tab w:val="left" w:pos="2695"/>
        </w:tabs>
        <w:ind w:left="2508" w:hanging="528"/>
      </w:pPr>
      <w:rPr>
        <w:rFonts w:hint="eastAsia"/>
      </w:rPr>
    </w:lvl>
    <w:lvl w:ilvl="6">
      <w:start w:val="1"/>
      <w:numFmt w:val="decimal"/>
      <w:lvlText w:val="%7."/>
      <w:lvlJc w:val="left"/>
      <w:pPr>
        <w:tabs>
          <w:tab w:val="left" w:pos="3007"/>
        </w:tabs>
        <w:ind w:left="2820" w:hanging="528"/>
      </w:pPr>
      <w:rPr>
        <w:rFonts w:hint="eastAsia"/>
      </w:rPr>
    </w:lvl>
    <w:lvl w:ilvl="7">
      <w:start w:val="1"/>
      <w:numFmt w:val="lowerLetter"/>
      <w:lvlText w:val="%8)"/>
      <w:lvlJc w:val="left"/>
      <w:pPr>
        <w:tabs>
          <w:tab w:val="left" w:pos="3319"/>
        </w:tabs>
        <w:ind w:left="3132" w:hanging="528"/>
      </w:pPr>
      <w:rPr>
        <w:rFonts w:hint="eastAsia"/>
      </w:rPr>
    </w:lvl>
    <w:lvl w:ilvl="8">
      <w:start w:val="1"/>
      <w:numFmt w:val="lowerRoman"/>
      <w:lvlText w:val="%9."/>
      <w:lvlJc w:val="right"/>
      <w:pPr>
        <w:tabs>
          <w:tab w:val="left" w:pos="3631"/>
        </w:tabs>
        <w:ind w:left="3444" w:hanging="528"/>
      </w:pPr>
      <w:rPr>
        <w:rFonts w:hint="eastAsia"/>
      </w:rPr>
    </w:lvl>
  </w:abstractNum>
  <w:abstractNum w:abstractNumId="10" w15:restartNumberingAfterBreak="0">
    <w:nsid w:val="2E081BBC"/>
    <w:multiLevelType w:val="multilevel"/>
    <w:tmpl w:val="2E081BBC"/>
    <w:lvl w:ilvl="0">
      <w:start w:val="1"/>
      <w:numFmt w:val="none"/>
      <w:suff w:val="nothing"/>
      <w:lvlText w:val="%1"/>
      <w:lvlJc w:val="left"/>
      <w:pPr>
        <w:ind w:left="0" w:firstLine="0"/>
      </w:pPr>
      <w:rPr>
        <w:rFonts w:hint="eastAsia"/>
      </w:rPr>
    </w:lvl>
    <w:lvl w:ilvl="1">
      <w:start w:val="1"/>
      <w:numFmt w:val="decimal"/>
      <w:suff w:val="nothing"/>
      <w:lvlText w:val="%1%2　"/>
      <w:lvlJc w:val="left"/>
      <w:pPr>
        <w:ind w:left="0" w:firstLine="0"/>
      </w:pPr>
      <w:rPr>
        <w:rFonts w:ascii="SimHei" w:eastAsia="SimHei" w:hint="eastAsia"/>
        <w:b w:val="0"/>
        <w:i w:val="0"/>
        <w:sz w:val="21"/>
      </w:rPr>
    </w:lvl>
    <w:lvl w:ilvl="2">
      <w:start w:val="1"/>
      <w:numFmt w:val="decimal"/>
      <w:suff w:val="nothing"/>
      <w:lvlText w:val="%1%2.%3　"/>
      <w:lvlJc w:val="left"/>
      <w:pPr>
        <w:ind w:left="0" w:firstLine="0"/>
      </w:pPr>
      <w:rPr>
        <w:rFonts w:ascii="SimHei" w:eastAsia="SimHei" w:hAnsi="Times New Roman" w:cs="Times New Roman" w:hint="eastAsia"/>
        <w:b w:val="0"/>
        <w:bCs w:val="0"/>
        <w:i w:val="0"/>
        <w:iCs w:val="0"/>
        <w:caps w:val="0"/>
        <w:smallCaps w:val="0"/>
        <w:strike w:val="0"/>
        <w:dstrike w:val="0"/>
        <w:vanish w:val="0"/>
        <w:color w:val="000000"/>
        <w:spacing w:val="0"/>
        <w:kern w:val="0"/>
        <w:position w:val="0"/>
        <w:sz w:val="21"/>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lowerLetter"/>
      <w:lvlText w:val="%4)"/>
      <w:lvlJc w:val="left"/>
      <w:pPr>
        <w:ind w:left="420" w:hanging="420"/>
      </w:pPr>
    </w:lvl>
    <w:lvl w:ilvl="4">
      <w:start w:val="1"/>
      <w:numFmt w:val="decimal"/>
      <w:suff w:val="nothing"/>
      <w:lvlText w:val="%1%2.%3.%4.%5　"/>
      <w:lvlJc w:val="left"/>
      <w:pPr>
        <w:ind w:left="426" w:firstLine="0"/>
      </w:pPr>
      <w:rPr>
        <w:rFonts w:ascii="SimHei" w:eastAsia="SimHei" w:hint="eastAsia"/>
        <w:b w:val="0"/>
        <w:i w:val="0"/>
        <w:sz w:val="21"/>
      </w:rPr>
    </w:lvl>
    <w:lvl w:ilvl="5">
      <w:start w:val="1"/>
      <w:numFmt w:val="decimal"/>
      <w:suff w:val="nothing"/>
      <w:lvlText w:val="%1%2.%3.%4.%5.%6　"/>
      <w:lvlJc w:val="left"/>
      <w:pPr>
        <w:ind w:left="0" w:firstLine="0"/>
      </w:pPr>
      <w:rPr>
        <w:rFonts w:ascii="SimHei" w:eastAsia="SimHei" w:hint="eastAsia"/>
        <w:b w:val="0"/>
        <w:i w:val="0"/>
        <w:sz w:val="21"/>
      </w:rPr>
    </w:lvl>
    <w:lvl w:ilvl="6">
      <w:start w:val="1"/>
      <w:numFmt w:val="decimal"/>
      <w:suff w:val="nothing"/>
      <w:lvlText w:val="%1%2.%3.%4.%5.%6.%7　"/>
      <w:lvlJc w:val="left"/>
      <w:pPr>
        <w:ind w:left="0" w:firstLine="0"/>
      </w:pPr>
      <w:rPr>
        <w:rFonts w:ascii="SimHei" w:eastAsia="SimHei"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1" w15:restartNumberingAfterBreak="0">
    <w:nsid w:val="38CB0053"/>
    <w:multiLevelType w:val="multilevel"/>
    <w:tmpl w:val="38CB0053"/>
    <w:lvl w:ilvl="0">
      <w:start w:val="1"/>
      <w:numFmt w:val="lowerLetter"/>
      <w:lvlText w:val="%1)"/>
      <w:lvlJc w:val="left"/>
      <w:pPr>
        <w:tabs>
          <w:tab w:val="left" w:pos="1561"/>
        </w:tabs>
        <w:ind w:left="1561" w:hanging="426"/>
      </w:pPr>
      <w:rPr>
        <w:rFonts w:ascii="SimSun" w:eastAsia="SimSun" w:hAnsi="Times New Roman" w:hint="eastAsia"/>
        <w:sz w:val="21"/>
      </w:rPr>
    </w:lvl>
    <w:lvl w:ilvl="1">
      <w:start w:val="1"/>
      <w:numFmt w:val="decimal"/>
      <w:lvlText w:val="%2)"/>
      <w:lvlJc w:val="left"/>
      <w:pPr>
        <w:tabs>
          <w:tab w:val="left" w:pos="1276"/>
        </w:tabs>
        <w:ind w:left="1276" w:hanging="425"/>
      </w:pPr>
      <w:rPr>
        <w:rFonts w:ascii="SimSun" w:eastAsia="SimSun" w:hAnsi="Times New Roman" w:hint="eastAsia"/>
        <w:sz w:val="21"/>
      </w:rPr>
    </w:lvl>
    <w:lvl w:ilvl="2">
      <w:start w:val="1"/>
      <w:numFmt w:val="decimal"/>
      <w:lvlText w:val="(%3)"/>
      <w:lvlJc w:val="left"/>
      <w:pPr>
        <w:ind w:left="1701" w:hanging="425"/>
      </w:pPr>
      <w:rPr>
        <w:rFonts w:ascii="SimSun" w:eastAsia="SimSun" w:hAnsi="Times New Roman" w:hint="eastAsia"/>
        <w:sz w:val="21"/>
      </w:rPr>
    </w:lvl>
    <w:lvl w:ilvl="3">
      <w:start w:val="1"/>
      <w:numFmt w:val="decimal"/>
      <w:lvlText w:val="%4."/>
      <w:lvlJc w:val="left"/>
      <w:pPr>
        <w:tabs>
          <w:tab w:val="left" w:pos="2100"/>
        </w:tabs>
        <w:ind w:left="2099" w:hanging="419"/>
      </w:pPr>
      <w:rPr>
        <w:rFonts w:hint="eastAsia"/>
      </w:rPr>
    </w:lvl>
    <w:lvl w:ilvl="4">
      <w:start w:val="1"/>
      <w:numFmt w:val="lowerLetter"/>
      <w:lvlText w:val="%5)"/>
      <w:lvlJc w:val="left"/>
      <w:pPr>
        <w:tabs>
          <w:tab w:val="left" w:pos="2830"/>
        </w:tabs>
        <w:ind w:left="2829" w:hanging="419"/>
      </w:pPr>
      <w:rPr>
        <w:rFonts w:hint="eastAsia"/>
      </w:rPr>
    </w:lvl>
    <w:lvl w:ilvl="5">
      <w:start w:val="1"/>
      <w:numFmt w:val="lowerRoman"/>
      <w:lvlText w:val="%6."/>
      <w:lvlJc w:val="right"/>
      <w:pPr>
        <w:tabs>
          <w:tab w:val="left" w:pos="2940"/>
        </w:tabs>
        <w:ind w:left="2939" w:hanging="419"/>
      </w:pPr>
      <w:rPr>
        <w:rFonts w:hint="eastAsia"/>
      </w:rPr>
    </w:lvl>
    <w:lvl w:ilvl="6">
      <w:start w:val="1"/>
      <w:numFmt w:val="decimal"/>
      <w:lvlText w:val="%7."/>
      <w:lvlJc w:val="left"/>
      <w:pPr>
        <w:tabs>
          <w:tab w:val="left" w:pos="3360"/>
        </w:tabs>
        <w:ind w:left="3359" w:hanging="419"/>
      </w:pPr>
      <w:rPr>
        <w:rFonts w:hint="eastAsia"/>
      </w:rPr>
    </w:lvl>
    <w:lvl w:ilvl="7">
      <w:start w:val="1"/>
      <w:numFmt w:val="lowerLetter"/>
      <w:lvlText w:val="%8)"/>
      <w:lvlJc w:val="left"/>
      <w:pPr>
        <w:tabs>
          <w:tab w:val="left" w:pos="3780"/>
        </w:tabs>
        <w:ind w:left="3779" w:hanging="419"/>
      </w:pPr>
      <w:rPr>
        <w:rFonts w:hint="eastAsia"/>
      </w:rPr>
    </w:lvl>
    <w:lvl w:ilvl="8">
      <w:start w:val="1"/>
      <w:numFmt w:val="lowerRoman"/>
      <w:lvlText w:val="%9."/>
      <w:lvlJc w:val="right"/>
      <w:pPr>
        <w:tabs>
          <w:tab w:val="left" w:pos="4200"/>
        </w:tabs>
        <w:ind w:left="4199" w:hanging="419"/>
      </w:pPr>
      <w:rPr>
        <w:rFonts w:hint="eastAsia"/>
      </w:rPr>
    </w:lvl>
  </w:abstractNum>
  <w:abstractNum w:abstractNumId="12" w15:restartNumberingAfterBreak="0">
    <w:nsid w:val="3CA8F79A"/>
    <w:multiLevelType w:val="multilevel"/>
    <w:tmpl w:val="3CA8F79A"/>
    <w:lvl w:ilvl="0">
      <w:start w:val="1"/>
      <w:numFmt w:val="decimal"/>
      <w:pStyle w:val="a2"/>
      <w:suff w:val="nothing"/>
      <w:lvlText w:val="图B-%1　"/>
      <w:lvlJc w:val="left"/>
      <w:pPr>
        <w:tabs>
          <w:tab w:val="left" w:pos="0"/>
        </w:tabs>
        <w:ind w:left="0" w:firstLine="0"/>
      </w:pPr>
      <w:rPr>
        <w:rFonts w:ascii="SimSun" w:eastAsia="SimSun" w:hAnsi="SimSun" w:cs="SimSun" w:hint="default"/>
      </w:r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suff w:val="nothing"/>
      <w:lvlText w:val="%1%2.%3.%4.%5.%6.%7　"/>
      <w:lvlJc w:val="left"/>
      <w:pPr>
        <w:ind w:left="0" w:firstLine="0"/>
      </w:pPr>
    </w:lvl>
    <w:lvl w:ilvl="7">
      <w:start w:val="1"/>
      <w:numFmt w:val="decimal"/>
      <w:lvlText w:val="%1.%2.%3.%4.%5.%6.%7.%8"/>
      <w:lvlJc w:val="left"/>
      <w:pPr>
        <w:tabs>
          <w:tab w:val="left" w:pos="4348"/>
        </w:tabs>
        <w:ind w:left="3969" w:hanging="1418"/>
      </w:pPr>
    </w:lvl>
    <w:lvl w:ilvl="8">
      <w:start w:val="1"/>
      <w:numFmt w:val="decimal"/>
      <w:lvlText w:val="%1.%2.%3.%4.%5.%6.%7.%8.%9"/>
      <w:lvlJc w:val="left"/>
      <w:pPr>
        <w:tabs>
          <w:tab w:val="left" w:pos="4774"/>
        </w:tabs>
        <w:ind w:left="4677" w:hanging="1701"/>
      </w:pPr>
    </w:lvl>
  </w:abstractNum>
  <w:abstractNum w:abstractNumId="13" w15:restartNumberingAfterBreak="0">
    <w:nsid w:val="3CC05468"/>
    <w:multiLevelType w:val="multilevel"/>
    <w:tmpl w:val="3CC05468"/>
    <w:lvl w:ilvl="0">
      <w:start w:val="1"/>
      <w:numFmt w:val="lowerLetter"/>
      <w:lvlText w:val="%1)"/>
      <w:lvlJc w:val="left"/>
      <w:pPr>
        <w:tabs>
          <w:tab w:val="left" w:pos="851"/>
        </w:tabs>
        <w:ind w:left="851" w:hanging="426"/>
      </w:pPr>
      <w:rPr>
        <w:rFonts w:ascii="SimSun" w:eastAsia="SimSun" w:hAnsi="Times New Roman" w:hint="eastAsia"/>
        <w:sz w:val="21"/>
      </w:rPr>
    </w:lvl>
    <w:lvl w:ilvl="1">
      <w:start w:val="1"/>
      <w:numFmt w:val="decimal"/>
      <w:lvlText w:val="%2)"/>
      <w:lvlJc w:val="left"/>
      <w:pPr>
        <w:tabs>
          <w:tab w:val="left" w:pos="1276"/>
        </w:tabs>
        <w:ind w:left="1276" w:hanging="425"/>
      </w:pPr>
      <w:rPr>
        <w:rFonts w:ascii="SimSun" w:eastAsia="SimSun" w:hAnsi="Times New Roman" w:hint="eastAsia"/>
        <w:sz w:val="21"/>
      </w:rPr>
    </w:lvl>
    <w:lvl w:ilvl="2">
      <w:start w:val="1"/>
      <w:numFmt w:val="decimal"/>
      <w:lvlText w:val="(%3)"/>
      <w:lvlJc w:val="left"/>
      <w:pPr>
        <w:ind w:left="1701" w:hanging="425"/>
      </w:pPr>
      <w:rPr>
        <w:rFonts w:ascii="SimSun" w:eastAsia="SimSun" w:hAnsi="Times New Roman" w:hint="eastAsia"/>
        <w:sz w:val="21"/>
      </w:rPr>
    </w:lvl>
    <w:lvl w:ilvl="3">
      <w:start w:val="1"/>
      <w:numFmt w:val="decimal"/>
      <w:lvlText w:val="%4."/>
      <w:lvlJc w:val="left"/>
      <w:pPr>
        <w:tabs>
          <w:tab w:val="left" w:pos="2100"/>
        </w:tabs>
        <w:ind w:left="2099" w:hanging="419"/>
      </w:pPr>
      <w:rPr>
        <w:rFonts w:hint="eastAsia"/>
      </w:rPr>
    </w:lvl>
    <w:lvl w:ilvl="4">
      <w:start w:val="1"/>
      <w:numFmt w:val="lowerLetter"/>
      <w:lvlText w:val="%5)"/>
      <w:lvlJc w:val="left"/>
      <w:pPr>
        <w:tabs>
          <w:tab w:val="left" w:pos="2520"/>
        </w:tabs>
        <w:ind w:left="2519" w:hanging="419"/>
      </w:pPr>
      <w:rPr>
        <w:rFonts w:hint="eastAsia"/>
      </w:rPr>
    </w:lvl>
    <w:lvl w:ilvl="5">
      <w:start w:val="1"/>
      <w:numFmt w:val="lowerRoman"/>
      <w:lvlText w:val="%6."/>
      <w:lvlJc w:val="right"/>
      <w:pPr>
        <w:tabs>
          <w:tab w:val="left" w:pos="2940"/>
        </w:tabs>
        <w:ind w:left="2939" w:hanging="419"/>
      </w:pPr>
      <w:rPr>
        <w:rFonts w:hint="eastAsia"/>
      </w:rPr>
    </w:lvl>
    <w:lvl w:ilvl="6">
      <w:start w:val="1"/>
      <w:numFmt w:val="decimal"/>
      <w:lvlText w:val="%7."/>
      <w:lvlJc w:val="left"/>
      <w:pPr>
        <w:tabs>
          <w:tab w:val="left" w:pos="3360"/>
        </w:tabs>
        <w:ind w:left="3359" w:hanging="419"/>
      </w:pPr>
      <w:rPr>
        <w:rFonts w:hint="eastAsia"/>
      </w:rPr>
    </w:lvl>
    <w:lvl w:ilvl="7">
      <w:start w:val="1"/>
      <w:numFmt w:val="lowerLetter"/>
      <w:lvlText w:val="%8)"/>
      <w:lvlJc w:val="left"/>
      <w:pPr>
        <w:tabs>
          <w:tab w:val="left" w:pos="3780"/>
        </w:tabs>
        <w:ind w:left="3779" w:hanging="419"/>
      </w:pPr>
      <w:rPr>
        <w:rFonts w:hint="eastAsia"/>
      </w:rPr>
    </w:lvl>
    <w:lvl w:ilvl="8">
      <w:start w:val="1"/>
      <w:numFmt w:val="lowerRoman"/>
      <w:lvlText w:val="%9."/>
      <w:lvlJc w:val="right"/>
      <w:pPr>
        <w:tabs>
          <w:tab w:val="left" w:pos="4200"/>
        </w:tabs>
        <w:ind w:left="4199" w:hanging="419"/>
      </w:pPr>
      <w:rPr>
        <w:rFonts w:hint="eastAsia"/>
      </w:rPr>
    </w:lvl>
  </w:abstractNum>
  <w:abstractNum w:abstractNumId="14" w15:restartNumberingAfterBreak="0">
    <w:nsid w:val="3F461E86"/>
    <w:multiLevelType w:val="multilevel"/>
    <w:tmpl w:val="3F461E86"/>
    <w:lvl w:ilvl="0">
      <w:start w:val="1"/>
      <w:numFmt w:val="lowerLetter"/>
      <w:lvlText w:val="%1)"/>
      <w:lvlJc w:val="left"/>
      <w:pPr>
        <w:tabs>
          <w:tab w:val="left" w:pos="1561"/>
        </w:tabs>
        <w:ind w:left="1561" w:hanging="426"/>
      </w:pPr>
      <w:rPr>
        <w:rFonts w:ascii="SimSun" w:eastAsia="SimSun" w:hAnsi="Times New Roman" w:hint="eastAsia"/>
        <w:sz w:val="21"/>
      </w:rPr>
    </w:lvl>
    <w:lvl w:ilvl="1">
      <w:start w:val="1"/>
      <w:numFmt w:val="decimal"/>
      <w:lvlText w:val="%2)"/>
      <w:lvlJc w:val="left"/>
      <w:pPr>
        <w:tabs>
          <w:tab w:val="left" w:pos="1276"/>
        </w:tabs>
        <w:ind w:left="1276" w:hanging="425"/>
      </w:pPr>
      <w:rPr>
        <w:rFonts w:ascii="SimSun" w:eastAsia="SimSun" w:hAnsi="Times New Roman" w:hint="eastAsia"/>
        <w:sz w:val="21"/>
      </w:rPr>
    </w:lvl>
    <w:lvl w:ilvl="2">
      <w:start w:val="1"/>
      <w:numFmt w:val="decimal"/>
      <w:lvlText w:val="(%3)"/>
      <w:lvlJc w:val="left"/>
      <w:pPr>
        <w:ind w:left="1701" w:hanging="425"/>
      </w:pPr>
      <w:rPr>
        <w:rFonts w:ascii="SimSun" w:eastAsia="SimSun" w:hAnsi="Times New Roman" w:hint="eastAsia"/>
        <w:sz w:val="21"/>
      </w:rPr>
    </w:lvl>
    <w:lvl w:ilvl="3">
      <w:start w:val="1"/>
      <w:numFmt w:val="decimal"/>
      <w:lvlText w:val="%4."/>
      <w:lvlJc w:val="left"/>
      <w:pPr>
        <w:tabs>
          <w:tab w:val="left" w:pos="2100"/>
        </w:tabs>
        <w:ind w:left="2099" w:hanging="419"/>
      </w:pPr>
      <w:rPr>
        <w:rFonts w:hint="eastAsia"/>
      </w:rPr>
    </w:lvl>
    <w:lvl w:ilvl="4">
      <w:start w:val="1"/>
      <w:numFmt w:val="lowerLetter"/>
      <w:lvlText w:val="%5)"/>
      <w:lvlJc w:val="left"/>
      <w:pPr>
        <w:tabs>
          <w:tab w:val="left" w:pos="2830"/>
        </w:tabs>
        <w:ind w:left="2829" w:hanging="419"/>
      </w:pPr>
      <w:rPr>
        <w:rFonts w:hint="eastAsia"/>
      </w:rPr>
    </w:lvl>
    <w:lvl w:ilvl="5">
      <w:start w:val="1"/>
      <w:numFmt w:val="lowerRoman"/>
      <w:lvlText w:val="%6."/>
      <w:lvlJc w:val="right"/>
      <w:pPr>
        <w:tabs>
          <w:tab w:val="left" w:pos="2940"/>
        </w:tabs>
        <w:ind w:left="2939" w:hanging="419"/>
      </w:pPr>
      <w:rPr>
        <w:rFonts w:hint="eastAsia"/>
      </w:rPr>
    </w:lvl>
    <w:lvl w:ilvl="6">
      <w:start w:val="1"/>
      <w:numFmt w:val="decimal"/>
      <w:lvlText w:val="%7."/>
      <w:lvlJc w:val="left"/>
      <w:pPr>
        <w:tabs>
          <w:tab w:val="left" w:pos="3360"/>
        </w:tabs>
        <w:ind w:left="3359" w:hanging="419"/>
      </w:pPr>
      <w:rPr>
        <w:rFonts w:hint="eastAsia"/>
      </w:rPr>
    </w:lvl>
    <w:lvl w:ilvl="7">
      <w:start w:val="1"/>
      <w:numFmt w:val="lowerLetter"/>
      <w:lvlText w:val="%8)"/>
      <w:lvlJc w:val="left"/>
      <w:pPr>
        <w:tabs>
          <w:tab w:val="left" w:pos="3780"/>
        </w:tabs>
        <w:ind w:left="3779" w:hanging="419"/>
      </w:pPr>
      <w:rPr>
        <w:rFonts w:hint="eastAsia"/>
      </w:rPr>
    </w:lvl>
    <w:lvl w:ilvl="8">
      <w:start w:val="1"/>
      <w:numFmt w:val="lowerRoman"/>
      <w:lvlText w:val="%9."/>
      <w:lvlJc w:val="right"/>
      <w:pPr>
        <w:tabs>
          <w:tab w:val="left" w:pos="4200"/>
        </w:tabs>
        <w:ind w:left="4199" w:hanging="419"/>
      </w:pPr>
      <w:rPr>
        <w:rFonts w:hint="eastAsia"/>
      </w:rPr>
    </w:lvl>
  </w:abstractNum>
  <w:abstractNum w:abstractNumId="15" w15:restartNumberingAfterBreak="0">
    <w:nsid w:val="424640AF"/>
    <w:multiLevelType w:val="multilevel"/>
    <w:tmpl w:val="424640AF"/>
    <w:lvl w:ilvl="0">
      <w:start w:val="1"/>
      <w:numFmt w:val="lowerLetter"/>
      <w:pStyle w:val="a3"/>
      <w:lvlText w:val="%1)"/>
      <w:lvlJc w:val="left"/>
      <w:pPr>
        <w:tabs>
          <w:tab w:val="left" w:pos="840"/>
        </w:tabs>
        <w:ind w:left="839" w:hanging="419"/>
      </w:pPr>
      <w:rPr>
        <w:rFonts w:ascii="SimSun" w:eastAsia="SimSun" w:hint="eastAsia"/>
        <w:b w:val="0"/>
        <w:i w:val="0"/>
        <w:sz w:val="21"/>
        <w:szCs w:val="21"/>
      </w:rPr>
    </w:lvl>
    <w:lvl w:ilvl="1">
      <w:start w:val="1"/>
      <w:numFmt w:val="decimal"/>
      <w:lvlText w:val="%2)"/>
      <w:lvlJc w:val="left"/>
      <w:pPr>
        <w:tabs>
          <w:tab w:val="left" w:pos="1260"/>
        </w:tabs>
        <w:ind w:left="1259" w:hanging="419"/>
      </w:pPr>
      <w:rPr>
        <w:rFonts w:hint="eastAsia"/>
      </w:rPr>
    </w:lvl>
    <w:lvl w:ilvl="2">
      <w:start w:val="1"/>
      <w:numFmt w:val="decimal"/>
      <w:lvlText w:val="(%3)"/>
      <w:lvlJc w:val="left"/>
      <w:pPr>
        <w:tabs>
          <w:tab w:val="left" w:pos="0"/>
        </w:tabs>
        <w:ind w:left="1679" w:hanging="420"/>
      </w:pPr>
      <w:rPr>
        <w:rFonts w:ascii="SimSun" w:eastAsia="SimSun" w:hint="eastAsia"/>
        <w:b w:val="0"/>
        <w:i w:val="0"/>
        <w:sz w:val="21"/>
        <w:szCs w:val="21"/>
      </w:rPr>
    </w:lvl>
    <w:lvl w:ilvl="3">
      <w:start w:val="1"/>
      <w:numFmt w:val="decimal"/>
      <w:lvlText w:val="%4."/>
      <w:lvlJc w:val="left"/>
      <w:pPr>
        <w:tabs>
          <w:tab w:val="left" w:pos="2100"/>
        </w:tabs>
        <w:ind w:left="2099" w:hanging="419"/>
      </w:pPr>
      <w:rPr>
        <w:rFonts w:hint="eastAsia"/>
      </w:rPr>
    </w:lvl>
    <w:lvl w:ilvl="4">
      <w:start w:val="1"/>
      <w:numFmt w:val="lowerLetter"/>
      <w:lvlText w:val="%5)"/>
      <w:lvlJc w:val="left"/>
      <w:pPr>
        <w:tabs>
          <w:tab w:val="left" w:pos="2520"/>
        </w:tabs>
        <w:ind w:left="2519" w:hanging="419"/>
      </w:pPr>
      <w:rPr>
        <w:rFonts w:hint="eastAsia"/>
      </w:rPr>
    </w:lvl>
    <w:lvl w:ilvl="5">
      <w:start w:val="1"/>
      <w:numFmt w:val="lowerRoman"/>
      <w:lvlText w:val="%6."/>
      <w:lvlJc w:val="right"/>
      <w:pPr>
        <w:tabs>
          <w:tab w:val="left" w:pos="2940"/>
        </w:tabs>
        <w:ind w:left="2939" w:hanging="419"/>
      </w:pPr>
      <w:rPr>
        <w:rFonts w:hint="eastAsia"/>
      </w:rPr>
    </w:lvl>
    <w:lvl w:ilvl="6">
      <w:start w:val="1"/>
      <w:numFmt w:val="decimal"/>
      <w:lvlText w:val="%7."/>
      <w:lvlJc w:val="left"/>
      <w:pPr>
        <w:tabs>
          <w:tab w:val="left" w:pos="3360"/>
        </w:tabs>
        <w:ind w:left="3359" w:hanging="419"/>
      </w:pPr>
      <w:rPr>
        <w:rFonts w:hint="eastAsia"/>
      </w:rPr>
    </w:lvl>
    <w:lvl w:ilvl="7">
      <w:start w:val="1"/>
      <w:numFmt w:val="lowerLetter"/>
      <w:lvlText w:val="%8)"/>
      <w:lvlJc w:val="left"/>
      <w:pPr>
        <w:tabs>
          <w:tab w:val="left" w:pos="3780"/>
        </w:tabs>
        <w:ind w:left="3779" w:hanging="419"/>
      </w:pPr>
      <w:rPr>
        <w:rFonts w:hint="eastAsia"/>
      </w:rPr>
    </w:lvl>
    <w:lvl w:ilvl="8">
      <w:start w:val="1"/>
      <w:numFmt w:val="lowerRoman"/>
      <w:lvlText w:val="%9."/>
      <w:lvlJc w:val="right"/>
      <w:pPr>
        <w:tabs>
          <w:tab w:val="left" w:pos="4200"/>
        </w:tabs>
        <w:ind w:left="4199" w:hanging="419"/>
      </w:pPr>
      <w:rPr>
        <w:rFonts w:hint="eastAsia"/>
      </w:rPr>
    </w:lvl>
  </w:abstractNum>
  <w:abstractNum w:abstractNumId="16" w15:restartNumberingAfterBreak="0">
    <w:nsid w:val="431427CD"/>
    <w:multiLevelType w:val="multilevel"/>
    <w:tmpl w:val="431427CD"/>
    <w:lvl w:ilvl="0">
      <w:start w:val="1"/>
      <w:numFmt w:val="lowerLetter"/>
      <w:lvlText w:val="%1)"/>
      <w:lvlJc w:val="left"/>
      <w:pPr>
        <w:tabs>
          <w:tab w:val="left" w:pos="1561"/>
        </w:tabs>
        <w:ind w:left="1561" w:hanging="426"/>
      </w:pPr>
      <w:rPr>
        <w:rFonts w:ascii="SimSun" w:eastAsia="SimSun" w:hAnsi="Times New Roman" w:hint="eastAsia"/>
        <w:sz w:val="21"/>
      </w:rPr>
    </w:lvl>
    <w:lvl w:ilvl="1">
      <w:start w:val="1"/>
      <w:numFmt w:val="decimal"/>
      <w:lvlText w:val="%2)"/>
      <w:lvlJc w:val="left"/>
      <w:pPr>
        <w:tabs>
          <w:tab w:val="left" w:pos="1276"/>
        </w:tabs>
        <w:ind w:left="1276" w:hanging="425"/>
      </w:pPr>
      <w:rPr>
        <w:rFonts w:ascii="SimSun" w:eastAsia="SimSun" w:hAnsi="Times New Roman" w:hint="eastAsia"/>
        <w:sz w:val="21"/>
      </w:rPr>
    </w:lvl>
    <w:lvl w:ilvl="2">
      <w:start w:val="1"/>
      <w:numFmt w:val="decimal"/>
      <w:lvlText w:val="(%3)"/>
      <w:lvlJc w:val="left"/>
      <w:pPr>
        <w:ind w:left="1701" w:hanging="425"/>
      </w:pPr>
      <w:rPr>
        <w:rFonts w:ascii="SimSun" w:eastAsia="SimSun" w:hAnsi="Times New Roman" w:hint="eastAsia"/>
        <w:sz w:val="21"/>
      </w:rPr>
    </w:lvl>
    <w:lvl w:ilvl="3">
      <w:start w:val="1"/>
      <w:numFmt w:val="decimal"/>
      <w:lvlText w:val="%4."/>
      <w:lvlJc w:val="left"/>
      <w:pPr>
        <w:tabs>
          <w:tab w:val="left" w:pos="2100"/>
        </w:tabs>
        <w:ind w:left="2099" w:hanging="419"/>
      </w:pPr>
      <w:rPr>
        <w:rFonts w:hint="eastAsia"/>
      </w:rPr>
    </w:lvl>
    <w:lvl w:ilvl="4">
      <w:start w:val="1"/>
      <w:numFmt w:val="lowerLetter"/>
      <w:lvlText w:val="%5)"/>
      <w:lvlJc w:val="left"/>
      <w:pPr>
        <w:tabs>
          <w:tab w:val="left" w:pos="2830"/>
        </w:tabs>
        <w:ind w:left="2829" w:hanging="419"/>
      </w:pPr>
      <w:rPr>
        <w:rFonts w:hint="eastAsia"/>
      </w:rPr>
    </w:lvl>
    <w:lvl w:ilvl="5">
      <w:start w:val="1"/>
      <w:numFmt w:val="lowerRoman"/>
      <w:lvlText w:val="%6."/>
      <w:lvlJc w:val="right"/>
      <w:pPr>
        <w:tabs>
          <w:tab w:val="left" w:pos="2940"/>
        </w:tabs>
        <w:ind w:left="2939" w:hanging="419"/>
      </w:pPr>
      <w:rPr>
        <w:rFonts w:hint="eastAsia"/>
      </w:rPr>
    </w:lvl>
    <w:lvl w:ilvl="6">
      <w:start w:val="1"/>
      <w:numFmt w:val="decimal"/>
      <w:lvlText w:val="%7."/>
      <w:lvlJc w:val="left"/>
      <w:pPr>
        <w:tabs>
          <w:tab w:val="left" w:pos="3360"/>
        </w:tabs>
        <w:ind w:left="3359" w:hanging="419"/>
      </w:pPr>
      <w:rPr>
        <w:rFonts w:hint="eastAsia"/>
      </w:rPr>
    </w:lvl>
    <w:lvl w:ilvl="7">
      <w:start w:val="1"/>
      <w:numFmt w:val="lowerLetter"/>
      <w:lvlText w:val="%8)"/>
      <w:lvlJc w:val="left"/>
      <w:pPr>
        <w:tabs>
          <w:tab w:val="left" w:pos="3780"/>
        </w:tabs>
        <w:ind w:left="3779" w:hanging="419"/>
      </w:pPr>
      <w:rPr>
        <w:rFonts w:hint="eastAsia"/>
      </w:rPr>
    </w:lvl>
    <w:lvl w:ilvl="8">
      <w:start w:val="1"/>
      <w:numFmt w:val="lowerRoman"/>
      <w:lvlText w:val="%9."/>
      <w:lvlJc w:val="right"/>
      <w:pPr>
        <w:tabs>
          <w:tab w:val="left" w:pos="4200"/>
        </w:tabs>
        <w:ind w:left="4199" w:hanging="419"/>
      </w:pPr>
      <w:rPr>
        <w:rFonts w:hint="eastAsia"/>
      </w:rPr>
    </w:lvl>
  </w:abstractNum>
  <w:abstractNum w:abstractNumId="17" w15:restartNumberingAfterBreak="0">
    <w:nsid w:val="44C50F90"/>
    <w:multiLevelType w:val="multilevel"/>
    <w:tmpl w:val="44C50F90"/>
    <w:lvl w:ilvl="0">
      <w:start w:val="1"/>
      <w:numFmt w:val="lowerLetter"/>
      <w:pStyle w:val="a4"/>
      <w:lvlText w:val="%1)"/>
      <w:lvlJc w:val="left"/>
      <w:pPr>
        <w:tabs>
          <w:tab w:val="left" w:pos="851"/>
        </w:tabs>
        <w:ind w:left="851" w:hanging="426"/>
      </w:pPr>
      <w:rPr>
        <w:rFonts w:ascii="SimSun" w:eastAsia="SimSun" w:hAnsi="Times New Roman" w:hint="eastAsia"/>
        <w:sz w:val="21"/>
      </w:rPr>
    </w:lvl>
    <w:lvl w:ilvl="1">
      <w:start w:val="1"/>
      <w:numFmt w:val="decimal"/>
      <w:pStyle w:val="a5"/>
      <w:lvlText w:val="%2)"/>
      <w:lvlJc w:val="left"/>
      <w:pPr>
        <w:tabs>
          <w:tab w:val="left" w:pos="1276"/>
        </w:tabs>
        <w:ind w:left="1276" w:hanging="425"/>
      </w:pPr>
      <w:rPr>
        <w:rFonts w:ascii="SimSun" w:eastAsia="SimSun" w:hAnsi="Times New Roman" w:hint="eastAsia"/>
        <w:sz w:val="21"/>
      </w:rPr>
    </w:lvl>
    <w:lvl w:ilvl="2">
      <w:start w:val="1"/>
      <w:numFmt w:val="decimal"/>
      <w:lvlText w:val="(%3)"/>
      <w:lvlJc w:val="left"/>
      <w:pPr>
        <w:ind w:left="1701" w:hanging="425"/>
      </w:pPr>
      <w:rPr>
        <w:rFonts w:ascii="SimSun" w:eastAsia="SimSun" w:hAnsi="Times New Roman" w:hint="eastAsia"/>
        <w:sz w:val="21"/>
      </w:rPr>
    </w:lvl>
    <w:lvl w:ilvl="3">
      <w:start w:val="1"/>
      <w:numFmt w:val="decimal"/>
      <w:lvlText w:val="%4."/>
      <w:lvlJc w:val="left"/>
      <w:pPr>
        <w:tabs>
          <w:tab w:val="left" w:pos="2100"/>
        </w:tabs>
        <w:ind w:left="2099" w:hanging="419"/>
      </w:pPr>
      <w:rPr>
        <w:rFonts w:hint="eastAsia"/>
      </w:rPr>
    </w:lvl>
    <w:lvl w:ilvl="4">
      <w:start w:val="1"/>
      <w:numFmt w:val="lowerLetter"/>
      <w:lvlText w:val="%5)"/>
      <w:lvlJc w:val="left"/>
      <w:pPr>
        <w:tabs>
          <w:tab w:val="left" w:pos="2520"/>
        </w:tabs>
        <w:ind w:left="2519" w:hanging="419"/>
      </w:pPr>
      <w:rPr>
        <w:rFonts w:hint="eastAsia"/>
      </w:rPr>
    </w:lvl>
    <w:lvl w:ilvl="5">
      <w:start w:val="1"/>
      <w:numFmt w:val="lowerRoman"/>
      <w:lvlText w:val="%6."/>
      <w:lvlJc w:val="right"/>
      <w:pPr>
        <w:tabs>
          <w:tab w:val="left" w:pos="2940"/>
        </w:tabs>
        <w:ind w:left="2939" w:hanging="419"/>
      </w:pPr>
      <w:rPr>
        <w:rFonts w:hint="eastAsia"/>
      </w:rPr>
    </w:lvl>
    <w:lvl w:ilvl="6">
      <w:start w:val="1"/>
      <w:numFmt w:val="decimal"/>
      <w:lvlText w:val="%7."/>
      <w:lvlJc w:val="left"/>
      <w:pPr>
        <w:tabs>
          <w:tab w:val="left" w:pos="3360"/>
        </w:tabs>
        <w:ind w:left="3359" w:hanging="419"/>
      </w:pPr>
      <w:rPr>
        <w:rFonts w:hint="eastAsia"/>
      </w:rPr>
    </w:lvl>
    <w:lvl w:ilvl="7">
      <w:start w:val="1"/>
      <w:numFmt w:val="lowerLetter"/>
      <w:lvlText w:val="%8)"/>
      <w:lvlJc w:val="left"/>
      <w:pPr>
        <w:tabs>
          <w:tab w:val="left" w:pos="3780"/>
        </w:tabs>
        <w:ind w:left="3779" w:hanging="419"/>
      </w:pPr>
      <w:rPr>
        <w:rFonts w:hint="eastAsia"/>
      </w:rPr>
    </w:lvl>
    <w:lvl w:ilvl="8">
      <w:start w:val="1"/>
      <w:numFmt w:val="lowerRoman"/>
      <w:lvlText w:val="%9."/>
      <w:lvlJc w:val="right"/>
      <w:pPr>
        <w:tabs>
          <w:tab w:val="left" w:pos="4200"/>
        </w:tabs>
        <w:ind w:left="4199" w:hanging="419"/>
      </w:pPr>
      <w:rPr>
        <w:rFonts w:hint="eastAsia"/>
      </w:rPr>
    </w:lvl>
  </w:abstractNum>
  <w:abstractNum w:abstractNumId="18" w15:restartNumberingAfterBreak="0">
    <w:nsid w:val="48802D1C"/>
    <w:multiLevelType w:val="multilevel"/>
    <w:tmpl w:val="48802D1C"/>
    <w:lvl w:ilvl="0">
      <w:start w:val="1"/>
      <w:numFmt w:val="upperLetter"/>
      <w:pStyle w:val="a6"/>
      <w:lvlText w:val="%1"/>
      <w:lvlJc w:val="left"/>
      <w:pPr>
        <w:ind w:left="420" w:hanging="420"/>
      </w:pPr>
      <w:rPr>
        <w:rFonts w:hint="eastAsia"/>
      </w:rPr>
    </w:lvl>
    <w:lvl w:ilvl="1">
      <w:start w:val="1"/>
      <w:numFmt w:val="decimal"/>
      <w:suff w:val="space"/>
      <w:lvlText w:val="图%1.%2"/>
      <w:lvlJc w:val="center"/>
      <w:pPr>
        <w:ind w:left="0" w:firstLine="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9" w15:restartNumberingAfterBreak="0">
    <w:nsid w:val="5603797C"/>
    <w:multiLevelType w:val="multilevel"/>
    <w:tmpl w:val="5603797C"/>
    <w:lvl w:ilvl="0">
      <w:start w:val="1"/>
      <w:numFmt w:val="upperLetter"/>
      <w:pStyle w:val="a7"/>
      <w:suff w:val="space"/>
      <w:lvlText w:val="%1"/>
      <w:lvlJc w:val="left"/>
      <w:pPr>
        <w:ind w:left="425" w:hanging="425"/>
      </w:pPr>
      <w:rPr>
        <w:rFonts w:hint="eastAsia"/>
      </w:rPr>
    </w:lvl>
    <w:lvl w:ilvl="1">
      <w:start w:val="1"/>
      <w:numFmt w:val="decimal"/>
      <w:pStyle w:val="a8"/>
      <w:suff w:val="space"/>
      <w:lvlText w:val="表%1.%2"/>
      <w:lvlJc w:val="center"/>
      <w:pPr>
        <w:ind w:left="0" w:firstLine="0"/>
      </w:pPr>
      <w:rPr>
        <w:rFonts w:ascii="SimHei" w:eastAsia="SimHei" w:hint="eastAsia"/>
        <w:sz w:val="21"/>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603526C5"/>
    <w:multiLevelType w:val="multilevel"/>
    <w:tmpl w:val="603526C5"/>
    <w:lvl w:ilvl="0">
      <w:start w:val="1"/>
      <w:numFmt w:val="lowerLetter"/>
      <w:lvlText w:val="(%1)"/>
      <w:lvlJc w:val="left"/>
      <w:pPr>
        <w:ind w:left="1446" w:hanging="567"/>
      </w:pPr>
      <w:rPr>
        <w:rFonts w:ascii="Times New Roman" w:eastAsia="Times New Roman" w:hAnsi="Times New Roman" w:cs="Times New Roman" w:hint="default"/>
        <w:w w:val="99"/>
        <w:sz w:val="20"/>
        <w:szCs w:val="20"/>
        <w:lang w:val="en-US" w:eastAsia="en-US" w:bidi="en-US"/>
      </w:rPr>
    </w:lvl>
    <w:lvl w:ilvl="1">
      <w:numFmt w:val="bullet"/>
      <w:lvlText w:val="•"/>
      <w:lvlJc w:val="left"/>
      <w:pPr>
        <w:ind w:left="2145" w:hanging="567"/>
      </w:pPr>
      <w:rPr>
        <w:rFonts w:hint="default"/>
        <w:lang w:val="en-US" w:eastAsia="en-US" w:bidi="en-US"/>
      </w:rPr>
    </w:lvl>
    <w:lvl w:ilvl="2">
      <w:numFmt w:val="bullet"/>
      <w:lvlText w:val="•"/>
      <w:lvlJc w:val="left"/>
      <w:pPr>
        <w:ind w:left="2852" w:hanging="567"/>
      </w:pPr>
      <w:rPr>
        <w:rFonts w:hint="default"/>
        <w:lang w:val="en-US" w:eastAsia="en-US" w:bidi="en-US"/>
      </w:rPr>
    </w:lvl>
    <w:lvl w:ilvl="3">
      <w:numFmt w:val="bullet"/>
      <w:lvlText w:val="•"/>
      <w:lvlJc w:val="left"/>
      <w:pPr>
        <w:ind w:left="3558" w:hanging="567"/>
      </w:pPr>
      <w:rPr>
        <w:rFonts w:hint="default"/>
        <w:lang w:val="en-US" w:eastAsia="en-US" w:bidi="en-US"/>
      </w:rPr>
    </w:lvl>
    <w:lvl w:ilvl="4">
      <w:numFmt w:val="bullet"/>
      <w:lvlText w:val="•"/>
      <w:lvlJc w:val="left"/>
      <w:pPr>
        <w:ind w:left="4265" w:hanging="567"/>
      </w:pPr>
      <w:rPr>
        <w:rFonts w:hint="default"/>
        <w:lang w:val="en-US" w:eastAsia="en-US" w:bidi="en-US"/>
      </w:rPr>
    </w:lvl>
    <w:lvl w:ilvl="5">
      <w:numFmt w:val="bullet"/>
      <w:lvlText w:val="•"/>
      <w:lvlJc w:val="left"/>
      <w:pPr>
        <w:ind w:left="4972" w:hanging="567"/>
      </w:pPr>
      <w:rPr>
        <w:rFonts w:hint="default"/>
        <w:lang w:val="en-US" w:eastAsia="en-US" w:bidi="en-US"/>
      </w:rPr>
    </w:lvl>
    <w:lvl w:ilvl="6">
      <w:numFmt w:val="bullet"/>
      <w:lvlText w:val="•"/>
      <w:lvlJc w:val="left"/>
      <w:pPr>
        <w:ind w:left="5678" w:hanging="567"/>
      </w:pPr>
      <w:rPr>
        <w:rFonts w:hint="default"/>
        <w:lang w:val="en-US" w:eastAsia="en-US" w:bidi="en-US"/>
      </w:rPr>
    </w:lvl>
    <w:lvl w:ilvl="7">
      <w:numFmt w:val="bullet"/>
      <w:lvlText w:val="•"/>
      <w:lvlJc w:val="left"/>
      <w:pPr>
        <w:ind w:left="6385" w:hanging="567"/>
      </w:pPr>
      <w:rPr>
        <w:rFonts w:hint="default"/>
        <w:lang w:val="en-US" w:eastAsia="en-US" w:bidi="en-US"/>
      </w:rPr>
    </w:lvl>
    <w:lvl w:ilvl="8">
      <w:numFmt w:val="bullet"/>
      <w:lvlText w:val="•"/>
      <w:lvlJc w:val="left"/>
      <w:pPr>
        <w:ind w:left="7092" w:hanging="567"/>
      </w:pPr>
      <w:rPr>
        <w:rFonts w:hint="default"/>
        <w:lang w:val="en-US" w:eastAsia="en-US" w:bidi="en-US"/>
      </w:rPr>
    </w:lvl>
  </w:abstractNum>
  <w:abstractNum w:abstractNumId="21" w15:restartNumberingAfterBreak="0">
    <w:nsid w:val="646260FA"/>
    <w:multiLevelType w:val="multilevel"/>
    <w:tmpl w:val="646260FA"/>
    <w:lvl w:ilvl="0">
      <w:start w:val="1"/>
      <w:numFmt w:val="decimal"/>
      <w:pStyle w:val="a9"/>
      <w:suff w:val="nothing"/>
      <w:lvlText w:val="表%1　"/>
      <w:lvlJc w:val="left"/>
      <w:pPr>
        <w:ind w:left="0" w:firstLine="0"/>
      </w:pPr>
    </w:lvl>
    <w:lvl w:ilvl="1">
      <w:start w:val="1"/>
      <w:numFmt w:val="decimal"/>
      <w:lvlText w:val="%1.%2"/>
      <w:lvlJc w:val="left"/>
      <w:pPr>
        <w:tabs>
          <w:tab w:val="left" w:pos="992"/>
        </w:tabs>
        <w:ind w:left="992" w:hanging="567"/>
      </w:pPr>
    </w:lvl>
    <w:lvl w:ilvl="2">
      <w:start w:val="1"/>
      <w:numFmt w:val="decimal"/>
      <w:lvlText w:val="%1.%2.%3"/>
      <w:lvlJc w:val="left"/>
      <w:pPr>
        <w:tabs>
          <w:tab w:val="left" w:pos="1417"/>
        </w:tabs>
        <w:ind w:left="1417" w:hanging="567"/>
      </w:pPr>
    </w:lvl>
    <w:lvl w:ilvl="3">
      <w:start w:val="1"/>
      <w:numFmt w:val="decimal"/>
      <w:lvlText w:val="%1.%2.%3.%4"/>
      <w:lvlJc w:val="left"/>
      <w:pPr>
        <w:tabs>
          <w:tab w:val="left" w:pos="1984"/>
        </w:tabs>
        <w:ind w:left="1984" w:hanging="708"/>
      </w:pPr>
    </w:lvl>
    <w:lvl w:ilvl="4">
      <w:start w:val="1"/>
      <w:numFmt w:val="decimal"/>
      <w:lvlText w:val="%1.%2.%3.%4.%5"/>
      <w:lvlJc w:val="left"/>
      <w:pPr>
        <w:tabs>
          <w:tab w:val="left" w:pos="2551"/>
        </w:tabs>
        <w:ind w:left="2551" w:hanging="850"/>
      </w:pPr>
    </w:lvl>
    <w:lvl w:ilvl="5">
      <w:start w:val="1"/>
      <w:numFmt w:val="decimal"/>
      <w:lvlText w:val="%1.%2.%3.%4.%5.%6"/>
      <w:lvlJc w:val="left"/>
      <w:pPr>
        <w:tabs>
          <w:tab w:val="left" w:pos="3260"/>
        </w:tabs>
        <w:ind w:left="3260" w:hanging="1134"/>
      </w:pPr>
    </w:lvl>
    <w:lvl w:ilvl="6">
      <w:start w:val="1"/>
      <w:numFmt w:val="decimal"/>
      <w:lvlText w:val="%1.%2.%3.%4.%5.%6.%7"/>
      <w:lvlJc w:val="left"/>
      <w:pPr>
        <w:tabs>
          <w:tab w:val="left" w:pos="3827"/>
        </w:tabs>
        <w:ind w:left="3827" w:hanging="1276"/>
      </w:pPr>
    </w:lvl>
    <w:lvl w:ilvl="7">
      <w:start w:val="1"/>
      <w:numFmt w:val="decimal"/>
      <w:lvlText w:val="%1.%2.%3.%4.%5.%6.%7.%8"/>
      <w:lvlJc w:val="left"/>
      <w:pPr>
        <w:tabs>
          <w:tab w:val="left" w:pos="4394"/>
        </w:tabs>
        <w:ind w:left="4394" w:hanging="1418"/>
      </w:pPr>
    </w:lvl>
    <w:lvl w:ilvl="8">
      <w:start w:val="1"/>
      <w:numFmt w:val="decimal"/>
      <w:lvlText w:val="%1.%2.%3.%4.%5.%6.%7.%8.%9"/>
      <w:lvlJc w:val="left"/>
      <w:pPr>
        <w:tabs>
          <w:tab w:val="left" w:pos="5102"/>
        </w:tabs>
        <w:ind w:left="5102" w:hanging="1700"/>
      </w:pPr>
    </w:lvl>
  </w:abstractNum>
  <w:abstractNum w:abstractNumId="22" w15:restartNumberingAfterBreak="0">
    <w:nsid w:val="657D3FBC"/>
    <w:multiLevelType w:val="multilevel"/>
    <w:tmpl w:val="657D3FBC"/>
    <w:lvl w:ilvl="0">
      <w:start w:val="1"/>
      <w:numFmt w:val="upperLetter"/>
      <w:pStyle w:val="aa"/>
      <w:suff w:val="nothing"/>
      <w:lvlText w:val="附录%1"/>
      <w:lvlJc w:val="left"/>
      <w:pPr>
        <w:ind w:left="0" w:firstLine="0"/>
      </w:pPr>
      <w:rPr>
        <w:rFonts w:hint="eastAsia"/>
        <w:spacing w:val="100"/>
      </w:rPr>
    </w:lvl>
    <w:lvl w:ilvl="1">
      <w:start w:val="1"/>
      <w:numFmt w:val="decimal"/>
      <w:pStyle w:val="ab"/>
      <w:suff w:val="nothing"/>
      <w:lvlText w:val="%1.%2　"/>
      <w:lvlJc w:val="left"/>
      <w:pPr>
        <w:ind w:left="0" w:firstLine="0"/>
      </w:pPr>
      <w:rPr>
        <w:rFonts w:ascii="SimHei" w:eastAsia="SimHei" w:hint="eastAsia"/>
        <w:b w:val="0"/>
        <w:i w:val="0"/>
        <w:sz w:val="21"/>
      </w:rPr>
    </w:lvl>
    <w:lvl w:ilvl="2">
      <w:start w:val="1"/>
      <w:numFmt w:val="decimal"/>
      <w:pStyle w:val="ac"/>
      <w:suff w:val="nothing"/>
      <w:lvlText w:val="%1.%2.%3　"/>
      <w:lvlJc w:val="left"/>
      <w:pPr>
        <w:ind w:left="630" w:firstLine="0"/>
      </w:pPr>
      <w:rPr>
        <w:rFonts w:ascii="SimHei" w:eastAsia="SimHei" w:hint="eastAsia"/>
        <w:b w:val="0"/>
        <w:i w:val="0"/>
        <w:sz w:val="21"/>
      </w:rPr>
    </w:lvl>
    <w:lvl w:ilvl="3">
      <w:start w:val="1"/>
      <w:numFmt w:val="decimal"/>
      <w:pStyle w:val="ad"/>
      <w:suff w:val="nothing"/>
      <w:lvlText w:val="%1.%2.%3.%4　"/>
      <w:lvlJc w:val="left"/>
      <w:pPr>
        <w:ind w:left="630" w:firstLine="0"/>
      </w:pPr>
      <w:rPr>
        <w:rFonts w:ascii="SimHei" w:eastAsia="SimHei" w:hint="eastAsia"/>
        <w:b w:val="0"/>
        <w:i w:val="0"/>
        <w:sz w:val="21"/>
      </w:rPr>
    </w:lvl>
    <w:lvl w:ilvl="4">
      <w:start w:val="1"/>
      <w:numFmt w:val="decimal"/>
      <w:pStyle w:val="ae"/>
      <w:suff w:val="nothing"/>
      <w:lvlText w:val="%1.%2.%3.%4.%5　"/>
      <w:lvlJc w:val="left"/>
      <w:pPr>
        <w:ind w:left="0" w:firstLine="0"/>
      </w:pPr>
      <w:rPr>
        <w:rFonts w:ascii="SimHei" w:eastAsia="SimHei" w:hint="eastAsia"/>
        <w:b w:val="0"/>
        <w:i w:val="0"/>
        <w:sz w:val="21"/>
      </w:rPr>
    </w:lvl>
    <w:lvl w:ilvl="5">
      <w:start w:val="1"/>
      <w:numFmt w:val="decimal"/>
      <w:suff w:val="nothing"/>
      <w:lvlText w:val="%1.%2.%3.%4.%5.%6　"/>
      <w:lvlJc w:val="left"/>
      <w:pPr>
        <w:ind w:left="0" w:firstLine="0"/>
      </w:pPr>
      <w:rPr>
        <w:rFonts w:ascii="SimHei" w:eastAsia="SimHei" w:hint="eastAsia"/>
        <w:b w:val="0"/>
        <w:i w:val="0"/>
        <w:sz w:val="21"/>
      </w:rPr>
    </w:lvl>
    <w:lvl w:ilvl="6">
      <w:start w:val="1"/>
      <w:numFmt w:val="decimal"/>
      <w:suff w:val="nothing"/>
      <w:lvlText w:val="%1.%2.%3.%4.%5.%6.%7　"/>
      <w:lvlJc w:val="left"/>
      <w:pPr>
        <w:ind w:left="0" w:firstLine="0"/>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23" w15:restartNumberingAfterBreak="0">
    <w:nsid w:val="660926C5"/>
    <w:multiLevelType w:val="multilevel"/>
    <w:tmpl w:val="660926C5"/>
    <w:lvl w:ilvl="0">
      <w:start w:val="1"/>
      <w:numFmt w:val="lowerLetter"/>
      <w:lvlText w:val="%1)"/>
      <w:lvlJc w:val="left"/>
      <w:pPr>
        <w:tabs>
          <w:tab w:val="left" w:pos="1561"/>
        </w:tabs>
        <w:ind w:left="1561" w:hanging="426"/>
      </w:pPr>
      <w:rPr>
        <w:rFonts w:ascii="SimSun" w:eastAsia="SimSun" w:hAnsi="Times New Roman" w:hint="eastAsia"/>
        <w:sz w:val="21"/>
      </w:rPr>
    </w:lvl>
    <w:lvl w:ilvl="1">
      <w:start w:val="1"/>
      <w:numFmt w:val="decimal"/>
      <w:lvlText w:val="%2)"/>
      <w:lvlJc w:val="left"/>
      <w:pPr>
        <w:tabs>
          <w:tab w:val="left" w:pos="1276"/>
        </w:tabs>
        <w:ind w:left="1276" w:hanging="425"/>
      </w:pPr>
      <w:rPr>
        <w:rFonts w:ascii="SimSun" w:eastAsia="SimSun" w:hAnsi="Times New Roman" w:hint="eastAsia"/>
        <w:sz w:val="21"/>
      </w:rPr>
    </w:lvl>
    <w:lvl w:ilvl="2">
      <w:start w:val="1"/>
      <w:numFmt w:val="decimal"/>
      <w:lvlText w:val="(%3)"/>
      <w:lvlJc w:val="left"/>
      <w:pPr>
        <w:ind w:left="1701" w:hanging="425"/>
      </w:pPr>
      <w:rPr>
        <w:rFonts w:ascii="SimSun" w:eastAsia="SimSun" w:hAnsi="Times New Roman" w:hint="eastAsia"/>
        <w:sz w:val="21"/>
      </w:rPr>
    </w:lvl>
    <w:lvl w:ilvl="3">
      <w:start w:val="1"/>
      <w:numFmt w:val="decimal"/>
      <w:lvlText w:val="%4."/>
      <w:lvlJc w:val="left"/>
      <w:pPr>
        <w:tabs>
          <w:tab w:val="left" w:pos="2100"/>
        </w:tabs>
        <w:ind w:left="2099" w:hanging="419"/>
      </w:pPr>
      <w:rPr>
        <w:rFonts w:hint="eastAsia"/>
      </w:rPr>
    </w:lvl>
    <w:lvl w:ilvl="4">
      <w:start w:val="1"/>
      <w:numFmt w:val="lowerLetter"/>
      <w:lvlText w:val="%5)"/>
      <w:lvlJc w:val="left"/>
      <w:pPr>
        <w:tabs>
          <w:tab w:val="left" w:pos="2830"/>
        </w:tabs>
        <w:ind w:left="2829" w:hanging="419"/>
      </w:pPr>
      <w:rPr>
        <w:rFonts w:hint="eastAsia"/>
      </w:rPr>
    </w:lvl>
    <w:lvl w:ilvl="5">
      <w:start w:val="1"/>
      <w:numFmt w:val="lowerRoman"/>
      <w:lvlText w:val="%6."/>
      <w:lvlJc w:val="right"/>
      <w:pPr>
        <w:tabs>
          <w:tab w:val="left" w:pos="2940"/>
        </w:tabs>
        <w:ind w:left="2939" w:hanging="419"/>
      </w:pPr>
      <w:rPr>
        <w:rFonts w:hint="eastAsia"/>
      </w:rPr>
    </w:lvl>
    <w:lvl w:ilvl="6">
      <w:start w:val="1"/>
      <w:numFmt w:val="decimal"/>
      <w:lvlText w:val="%7."/>
      <w:lvlJc w:val="left"/>
      <w:pPr>
        <w:tabs>
          <w:tab w:val="left" w:pos="3360"/>
        </w:tabs>
        <w:ind w:left="3359" w:hanging="419"/>
      </w:pPr>
      <w:rPr>
        <w:rFonts w:hint="eastAsia"/>
      </w:rPr>
    </w:lvl>
    <w:lvl w:ilvl="7">
      <w:start w:val="1"/>
      <w:numFmt w:val="lowerLetter"/>
      <w:lvlText w:val="%8)"/>
      <w:lvlJc w:val="left"/>
      <w:pPr>
        <w:tabs>
          <w:tab w:val="left" w:pos="3780"/>
        </w:tabs>
        <w:ind w:left="3779" w:hanging="419"/>
      </w:pPr>
      <w:rPr>
        <w:rFonts w:hint="eastAsia"/>
      </w:rPr>
    </w:lvl>
    <w:lvl w:ilvl="8">
      <w:start w:val="1"/>
      <w:numFmt w:val="lowerRoman"/>
      <w:lvlText w:val="%9."/>
      <w:lvlJc w:val="right"/>
      <w:pPr>
        <w:tabs>
          <w:tab w:val="left" w:pos="4200"/>
        </w:tabs>
        <w:ind w:left="4199" w:hanging="419"/>
      </w:pPr>
      <w:rPr>
        <w:rFonts w:hint="eastAsia"/>
      </w:rPr>
    </w:lvl>
  </w:abstractNum>
  <w:abstractNum w:abstractNumId="24" w15:restartNumberingAfterBreak="0">
    <w:nsid w:val="6CEA2025"/>
    <w:multiLevelType w:val="multilevel"/>
    <w:tmpl w:val="6CEA2025"/>
    <w:lvl w:ilvl="0">
      <w:start w:val="1"/>
      <w:numFmt w:val="none"/>
      <w:suff w:val="nothing"/>
      <w:lvlText w:val="%1"/>
      <w:lvlJc w:val="left"/>
      <w:pPr>
        <w:ind w:left="0" w:firstLine="0"/>
      </w:pPr>
      <w:rPr>
        <w:rFonts w:hint="eastAsia"/>
      </w:rPr>
    </w:lvl>
    <w:lvl w:ilvl="1">
      <w:start w:val="1"/>
      <w:numFmt w:val="decimal"/>
      <w:pStyle w:val="af"/>
      <w:suff w:val="nothing"/>
      <w:lvlText w:val="%1%2　"/>
      <w:lvlJc w:val="left"/>
      <w:pPr>
        <w:ind w:left="0" w:firstLine="0"/>
      </w:pPr>
      <w:rPr>
        <w:rFonts w:ascii="SimHei" w:eastAsia="SimHei" w:hint="eastAsia"/>
        <w:b w:val="0"/>
        <w:i w:val="0"/>
        <w:sz w:val="21"/>
      </w:rPr>
    </w:lvl>
    <w:lvl w:ilvl="2">
      <w:start w:val="1"/>
      <w:numFmt w:val="decimal"/>
      <w:pStyle w:val="af0"/>
      <w:suff w:val="nothing"/>
      <w:lvlText w:val="%1%2.%3　"/>
      <w:lvlJc w:val="left"/>
      <w:rPr>
        <w:rFonts w:ascii="SimHei" w:eastAsia="SimHei" w:hAnsi="Times New Roman" w:cs="Times New Roman" w:hint="eastAsia"/>
        <w:b w:val="0"/>
        <w:bCs w:val="0"/>
        <w:i w:val="0"/>
        <w:iCs w:val="0"/>
        <w:caps w:val="0"/>
        <w:smallCaps w:val="0"/>
        <w:strike w:val="0"/>
        <w:dstrike w:val="0"/>
        <w:vanish w:val="0"/>
        <w:color w:val="000000"/>
        <w:spacing w:val="0"/>
        <w:kern w:val="0"/>
        <w:position w:val="0"/>
        <w:sz w:val="21"/>
        <w:u w:val="none"/>
        <w:vertAlign w:val="baseline"/>
      </w:rPr>
    </w:lvl>
    <w:lvl w:ilvl="3">
      <w:start w:val="1"/>
      <w:numFmt w:val="decimal"/>
      <w:pStyle w:val="af1"/>
      <w:suff w:val="nothing"/>
      <w:lvlText w:val="%1%2.%3.%4　"/>
      <w:lvlJc w:val="left"/>
      <w:pPr>
        <w:ind w:left="0" w:firstLine="0"/>
      </w:pPr>
      <w:rPr>
        <w:rFonts w:ascii="SimHei" w:eastAsia="SimHei" w:hint="eastAsia"/>
        <w:b w:val="0"/>
        <w:i w:val="0"/>
        <w:sz w:val="21"/>
      </w:rPr>
    </w:lvl>
    <w:lvl w:ilvl="4">
      <w:start w:val="1"/>
      <w:numFmt w:val="decimal"/>
      <w:pStyle w:val="af2"/>
      <w:suff w:val="nothing"/>
      <w:lvlText w:val="%1%2.%3.%4.%5　"/>
      <w:lvlJc w:val="left"/>
      <w:pPr>
        <w:ind w:left="440" w:firstLine="0"/>
      </w:pPr>
      <w:rPr>
        <w:rFonts w:ascii="SimHei" w:eastAsia="SimHei" w:hint="eastAsia"/>
        <w:b w:val="0"/>
        <w:i w:val="0"/>
        <w:sz w:val="21"/>
      </w:rPr>
    </w:lvl>
    <w:lvl w:ilvl="5">
      <w:start w:val="1"/>
      <w:numFmt w:val="decimal"/>
      <w:pStyle w:val="af3"/>
      <w:suff w:val="nothing"/>
      <w:lvlText w:val="%1%2.%3.%4.%5.%6　"/>
      <w:lvlJc w:val="left"/>
      <w:pPr>
        <w:ind w:left="141" w:firstLine="0"/>
      </w:pPr>
      <w:rPr>
        <w:rFonts w:ascii="SimHei" w:eastAsia="SimHei" w:hint="eastAsia"/>
        <w:b w:val="0"/>
        <w:i w:val="0"/>
        <w:sz w:val="21"/>
      </w:rPr>
    </w:lvl>
    <w:lvl w:ilvl="6">
      <w:start w:val="1"/>
      <w:numFmt w:val="decimal"/>
      <w:suff w:val="nothing"/>
      <w:lvlText w:val="%1%2.%3.%4.%5.%6.%7　"/>
      <w:lvlJc w:val="left"/>
      <w:pPr>
        <w:ind w:left="0" w:firstLine="0"/>
      </w:pPr>
      <w:rPr>
        <w:rFonts w:ascii="SimHei" w:eastAsia="SimHei"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25" w15:restartNumberingAfterBreak="0">
    <w:nsid w:val="6DBF04F4"/>
    <w:multiLevelType w:val="multilevel"/>
    <w:tmpl w:val="6DBF04F4"/>
    <w:lvl w:ilvl="0">
      <w:start w:val="1"/>
      <w:numFmt w:val="none"/>
      <w:pStyle w:val="af4"/>
      <w:lvlText w:val="%1注："/>
      <w:lvlJc w:val="left"/>
      <w:pPr>
        <w:ind w:left="737" w:hanging="374"/>
      </w:pPr>
      <w:rPr>
        <w:rFonts w:ascii="SimHei" w:eastAsia="SimHei" w:hint="eastAsia"/>
        <w:b w:val="0"/>
        <w:i w:val="0"/>
        <w:sz w:val="18"/>
      </w:rPr>
    </w:lvl>
    <w:lvl w:ilvl="1">
      <w:start w:val="1"/>
      <w:numFmt w:val="lowerLetter"/>
      <w:lvlText w:val="%2)"/>
      <w:lvlJc w:val="left"/>
      <w:pPr>
        <w:tabs>
          <w:tab w:val="left" w:pos="1140"/>
        </w:tabs>
        <w:ind w:left="726" w:hanging="363"/>
      </w:pPr>
      <w:rPr>
        <w:rFonts w:hint="eastAsia"/>
      </w:rPr>
    </w:lvl>
    <w:lvl w:ilvl="2">
      <w:start w:val="1"/>
      <w:numFmt w:val="lowerRoman"/>
      <w:lvlText w:val="%3."/>
      <w:lvlJc w:val="right"/>
      <w:pPr>
        <w:tabs>
          <w:tab w:val="left" w:pos="1140"/>
        </w:tabs>
        <w:ind w:left="726" w:hanging="363"/>
      </w:pPr>
      <w:rPr>
        <w:rFonts w:hint="eastAsia"/>
      </w:rPr>
    </w:lvl>
    <w:lvl w:ilvl="3">
      <w:start w:val="1"/>
      <w:numFmt w:val="decimal"/>
      <w:lvlText w:val="%4."/>
      <w:lvlJc w:val="left"/>
      <w:pPr>
        <w:tabs>
          <w:tab w:val="left" w:pos="1140"/>
        </w:tabs>
        <w:ind w:left="726" w:hanging="363"/>
      </w:pPr>
      <w:rPr>
        <w:rFonts w:hint="eastAsia"/>
      </w:rPr>
    </w:lvl>
    <w:lvl w:ilvl="4">
      <w:start w:val="1"/>
      <w:numFmt w:val="lowerLetter"/>
      <w:lvlText w:val="%5)"/>
      <w:lvlJc w:val="left"/>
      <w:pPr>
        <w:tabs>
          <w:tab w:val="left" w:pos="1140"/>
        </w:tabs>
        <w:ind w:left="726" w:hanging="363"/>
      </w:pPr>
      <w:rPr>
        <w:rFonts w:hint="eastAsia"/>
      </w:rPr>
    </w:lvl>
    <w:lvl w:ilvl="5">
      <w:start w:val="1"/>
      <w:numFmt w:val="lowerRoman"/>
      <w:lvlText w:val="%6."/>
      <w:lvlJc w:val="right"/>
      <w:pPr>
        <w:tabs>
          <w:tab w:val="left" w:pos="1140"/>
        </w:tabs>
        <w:ind w:left="726" w:hanging="363"/>
      </w:pPr>
      <w:rPr>
        <w:rFonts w:hint="eastAsia"/>
      </w:rPr>
    </w:lvl>
    <w:lvl w:ilvl="6">
      <w:start w:val="1"/>
      <w:numFmt w:val="decimal"/>
      <w:lvlText w:val="%7."/>
      <w:lvlJc w:val="left"/>
      <w:pPr>
        <w:tabs>
          <w:tab w:val="left" w:pos="1140"/>
        </w:tabs>
        <w:ind w:left="726" w:hanging="363"/>
      </w:pPr>
      <w:rPr>
        <w:rFonts w:hint="eastAsia"/>
      </w:rPr>
    </w:lvl>
    <w:lvl w:ilvl="7">
      <w:start w:val="1"/>
      <w:numFmt w:val="lowerLetter"/>
      <w:lvlText w:val="%8)"/>
      <w:lvlJc w:val="left"/>
      <w:pPr>
        <w:tabs>
          <w:tab w:val="left" w:pos="1140"/>
        </w:tabs>
        <w:ind w:left="726" w:hanging="363"/>
      </w:pPr>
      <w:rPr>
        <w:rFonts w:hint="eastAsia"/>
      </w:rPr>
    </w:lvl>
    <w:lvl w:ilvl="8">
      <w:start w:val="1"/>
      <w:numFmt w:val="lowerRoman"/>
      <w:lvlText w:val="%9."/>
      <w:lvlJc w:val="right"/>
      <w:pPr>
        <w:tabs>
          <w:tab w:val="left" w:pos="1140"/>
        </w:tabs>
        <w:ind w:left="726" w:hanging="363"/>
      </w:pPr>
      <w:rPr>
        <w:rFonts w:hint="eastAsia"/>
      </w:rPr>
    </w:lvl>
  </w:abstractNum>
  <w:abstractNum w:abstractNumId="26" w15:restartNumberingAfterBreak="0">
    <w:nsid w:val="7C5636EE"/>
    <w:multiLevelType w:val="multilevel"/>
    <w:tmpl w:val="7C5636EE"/>
    <w:lvl w:ilvl="0">
      <w:start w:val="1"/>
      <w:numFmt w:val="lowerLetter"/>
      <w:lvlText w:val="%1)"/>
      <w:lvlJc w:val="left"/>
      <w:pPr>
        <w:tabs>
          <w:tab w:val="left" w:pos="851"/>
        </w:tabs>
        <w:ind w:left="851" w:hanging="426"/>
      </w:pPr>
      <w:rPr>
        <w:rFonts w:ascii="SimSun" w:eastAsia="SimSun" w:hAnsi="Times New Roman" w:hint="eastAsia"/>
        <w:sz w:val="21"/>
      </w:rPr>
    </w:lvl>
    <w:lvl w:ilvl="1">
      <w:start w:val="1"/>
      <w:numFmt w:val="decimal"/>
      <w:lvlText w:val="%2)"/>
      <w:lvlJc w:val="left"/>
      <w:pPr>
        <w:tabs>
          <w:tab w:val="left" w:pos="1276"/>
        </w:tabs>
        <w:ind w:left="1276" w:hanging="425"/>
      </w:pPr>
      <w:rPr>
        <w:rFonts w:ascii="SimSun" w:eastAsia="SimSun" w:hAnsi="Times New Roman" w:hint="eastAsia"/>
        <w:sz w:val="21"/>
      </w:rPr>
    </w:lvl>
    <w:lvl w:ilvl="2">
      <w:start w:val="1"/>
      <w:numFmt w:val="decimal"/>
      <w:lvlText w:val="(%3)"/>
      <w:lvlJc w:val="left"/>
      <w:pPr>
        <w:ind w:left="1701" w:hanging="425"/>
      </w:pPr>
      <w:rPr>
        <w:rFonts w:ascii="SimSun" w:eastAsia="SimSun" w:hAnsi="Times New Roman" w:hint="eastAsia"/>
        <w:sz w:val="21"/>
      </w:rPr>
    </w:lvl>
    <w:lvl w:ilvl="3">
      <w:start w:val="1"/>
      <w:numFmt w:val="decimal"/>
      <w:lvlText w:val="%4."/>
      <w:lvlJc w:val="left"/>
      <w:pPr>
        <w:tabs>
          <w:tab w:val="left" w:pos="2100"/>
        </w:tabs>
        <w:ind w:left="2099" w:hanging="419"/>
      </w:pPr>
      <w:rPr>
        <w:rFonts w:hint="eastAsia"/>
      </w:rPr>
    </w:lvl>
    <w:lvl w:ilvl="4">
      <w:start w:val="1"/>
      <w:numFmt w:val="lowerLetter"/>
      <w:lvlText w:val="%5)"/>
      <w:lvlJc w:val="left"/>
      <w:pPr>
        <w:tabs>
          <w:tab w:val="left" w:pos="2520"/>
        </w:tabs>
        <w:ind w:left="2519" w:hanging="419"/>
      </w:pPr>
      <w:rPr>
        <w:rFonts w:hint="eastAsia"/>
      </w:rPr>
    </w:lvl>
    <w:lvl w:ilvl="5">
      <w:start w:val="1"/>
      <w:numFmt w:val="lowerRoman"/>
      <w:lvlText w:val="%6."/>
      <w:lvlJc w:val="right"/>
      <w:pPr>
        <w:tabs>
          <w:tab w:val="left" w:pos="2940"/>
        </w:tabs>
        <w:ind w:left="2939" w:hanging="419"/>
      </w:pPr>
      <w:rPr>
        <w:rFonts w:hint="eastAsia"/>
      </w:rPr>
    </w:lvl>
    <w:lvl w:ilvl="6">
      <w:start w:val="1"/>
      <w:numFmt w:val="decimal"/>
      <w:lvlText w:val="%7."/>
      <w:lvlJc w:val="left"/>
      <w:pPr>
        <w:tabs>
          <w:tab w:val="left" w:pos="3360"/>
        </w:tabs>
        <w:ind w:left="3359" w:hanging="419"/>
      </w:pPr>
      <w:rPr>
        <w:rFonts w:hint="eastAsia"/>
      </w:rPr>
    </w:lvl>
    <w:lvl w:ilvl="7">
      <w:start w:val="1"/>
      <w:numFmt w:val="lowerLetter"/>
      <w:lvlText w:val="%8)"/>
      <w:lvlJc w:val="left"/>
      <w:pPr>
        <w:tabs>
          <w:tab w:val="left" w:pos="3780"/>
        </w:tabs>
        <w:ind w:left="3779" w:hanging="419"/>
      </w:pPr>
      <w:rPr>
        <w:rFonts w:hint="eastAsia"/>
      </w:rPr>
    </w:lvl>
    <w:lvl w:ilvl="8">
      <w:start w:val="1"/>
      <w:numFmt w:val="lowerRoman"/>
      <w:lvlText w:val="%9."/>
      <w:lvlJc w:val="right"/>
      <w:pPr>
        <w:tabs>
          <w:tab w:val="left" w:pos="4200"/>
        </w:tabs>
        <w:ind w:left="4199" w:hanging="419"/>
      </w:pPr>
      <w:rPr>
        <w:rFonts w:hint="eastAsia"/>
      </w:rPr>
    </w:lvl>
  </w:abstractNum>
  <w:num w:numId="1" w16cid:durableId="93284910">
    <w:abstractNumId w:val="24"/>
  </w:num>
  <w:num w:numId="2" w16cid:durableId="1905795992">
    <w:abstractNumId w:val="25"/>
  </w:num>
  <w:num w:numId="3" w16cid:durableId="1865358563">
    <w:abstractNumId w:val="9"/>
  </w:num>
  <w:num w:numId="4" w16cid:durableId="861670737">
    <w:abstractNumId w:val="4"/>
  </w:num>
  <w:num w:numId="5" w16cid:durableId="448163563">
    <w:abstractNumId w:val="5"/>
  </w:num>
  <w:num w:numId="6" w16cid:durableId="963148258">
    <w:abstractNumId w:val="17"/>
  </w:num>
  <w:num w:numId="7" w16cid:durableId="25496040">
    <w:abstractNumId w:val="18"/>
  </w:num>
  <w:num w:numId="8" w16cid:durableId="1781336897">
    <w:abstractNumId w:val="19"/>
  </w:num>
  <w:num w:numId="9" w16cid:durableId="1352995871">
    <w:abstractNumId w:val="22"/>
  </w:num>
  <w:num w:numId="10" w16cid:durableId="816730684">
    <w:abstractNumId w:val="21"/>
  </w:num>
  <w:num w:numId="11" w16cid:durableId="782307376">
    <w:abstractNumId w:val="15"/>
  </w:num>
  <w:num w:numId="12" w16cid:durableId="2110351669">
    <w:abstractNumId w:val="12"/>
  </w:num>
  <w:num w:numId="13" w16cid:durableId="212935415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269912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6340515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0618776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344105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065854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475579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499491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7473760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7392318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6924884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3311776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406172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708348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1073178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9331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0503496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691567023">
    <w:abstractNumId w:val="10"/>
  </w:num>
  <w:num w:numId="31" w16cid:durableId="4731044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1004927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6891935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41699252">
    <w:abstractNumId w:val="26"/>
  </w:num>
  <w:num w:numId="35" w16cid:durableId="12016743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6206675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411052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141920878">
    <w:abstractNumId w:val="13"/>
  </w:num>
  <w:num w:numId="39" w16cid:durableId="2003308828">
    <w:abstractNumId w:val="1"/>
  </w:num>
  <w:num w:numId="40" w16cid:durableId="1681202638">
    <w:abstractNumId w:val="0"/>
  </w:num>
  <w:num w:numId="41" w16cid:durableId="1752774109">
    <w:abstractNumId w:val="20"/>
  </w:num>
  <w:num w:numId="42" w16cid:durableId="935556599">
    <w:abstractNumId w:val="2"/>
  </w:num>
  <w:num w:numId="43" w16cid:durableId="13993275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96249428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91405205">
    <w:abstractNumId w:val="6"/>
  </w:num>
  <w:num w:numId="46" w16cid:durableId="2099595200">
    <w:abstractNumId w:val="7"/>
  </w:num>
  <w:num w:numId="47" w16cid:durableId="572080918">
    <w:abstractNumId w:val="14"/>
  </w:num>
  <w:num w:numId="48" w16cid:durableId="1536969624">
    <w:abstractNumId w:val="16"/>
  </w:num>
  <w:num w:numId="49" w16cid:durableId="481124738">
    <w:abstractNumId w:val="3"/>
  </w:num>
  <w:num w:numId="50" w16cid:durableId="1212620253">
    <w:abstractNumId w:val="8"/>
  </w:num>
  <w:num w:numId="51" w16cid:durableId="949583804">
    <w:abstractNumId w:val="23"/>
  </w:num>
  <w:num w:numId="52" w16cid:durableId="78718742">
    <w:abstractNumId w:val="11"/>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王曼娜">
    <w15:presenceInfo w15:providerId="None" w15:userId="王曼娜"/>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jUwNmZhY2Q4ZDkwNzFiNGVlMWU1MjgyZTY1MDU3ODYifQ=="/>
  </w:docVars>
  <w:rsids>
    <w:rsidRoot w:val="001332F3"/>
    <w:rsid w:val="00025397"/>
    <w:rsid w:val="00054CE1"/>
    <w:rsid w:val="00060A41"/>
    <w:rsid w:val="000675AD"/>
    <w:rsid w:val="00077949"/>
    <w:rsid w:val="000902E3"/>
    <w:rsid w:val="000B6883"/>
    <w:rsid w:val="000C4346"/>
    <w:rsid w:val="000D1392"/>
    <w:rsid w:val="000D499D"/>
    <w:rsid w:val="000F4828"/>
    <w:rsid w:val="001147D1"/>
    <w:rsid w:val="00124B49"/>
    <w:rsid w:val="001332F3"/>
    <w:rsid w:val="002618F7"/>
    <w:rsid w:val="002745C0"/>
    <w:rsid w:val="002B3E6D"/>
    <w:rsid w:val="002D4A33"/>
    <w:rsid w:val="002E0722"/>
    <w:rsid w:val="002F4248"/>
    <w:rsid w:val="002F6238"/>
    <w:rsid w:val="00321997"/>
    <w:rsid w:val="00384219"/>
    <w:rsid w:val="003B148B"/>
    <w:rsid w:val="003C77B9"/>
    <w:rsid w:val="003E159B"/>
    <w:rsid w:val="003E7F86"/>
    <w:rsid w:val="00410882"/>
    <w:rsid w:val="00443541"/>
    <w:rsid w:val="004546D3"/>
    <w:rsid w:val="00483769"/>
    <w:rsid w:val="00485531"/>
    <w:rsid w:val="004A623B"/>
    <w:rsid w:val="004D2836"/>
    <w:rsid w:val="004D35F6"/>
    <w:rsid w:val="004D5774"/>
    <w:rsid w:val="004D70FE"/>
    <w:rsid w:val="004E015D"/>
    <w:rsid w:val="00516E6F"/>
    <w:rsid w:val="005F7D66"/>
    <w:rsid w:val="0060042C"/>
    <w:rsid w:val="00602722"/>
    <w:rsid w:val="00636EA7"/>
    <w:rsid w:val="00646A61"/>
    <w:rsid w:val="00665394"/>
    <w:rsid w:val="0066795B"/>
    <w:rsid w:val="006B5D7C"/>
    <w:rsid w:val="006E14BF"/>
    <w:rsid w:val="00710B93"/>
    <w:rsid w:val="00723690"/>
    <w:rsid w:val="00732172"/>
    <w:rsid w:val="00777E4F"/>
    <w:rsid w:val="00786525"/>
    <w:rsid w:val="00792C14"/>
    <w:rsid w:val="00794268"/>
    <w:rsid w:val="007A0AF5"/>
    <w:rsid w:val="007A7ADC"/>
    <w:rsid w:val="007D0A89"/>
    <w:rsid w:val="007D6D78"/>
    <w:rsid w:val="00800C6B"/>
    <w:rsid w:val="008027CE"/>
    <w:rsid w:val="0086284B"/>
    <w:rsid w:val="0087585B"/>
    <w:rsid w:val="00884849"/>
    <w:rsid w:val="0089109C"/>
    <w:rsid w:val="008A340A"/>
    <w:rsid w:val="008A59D9"/>
    <w:rsid w:val="008C0358"/>
    <w:rsid w:val="008D764E"/>
    <w:rsid w:val="00901737"/>
    <w:rsid w:val="00927DF9"/>
    <w:rsid w:val="0093518C"/>
    <w:rsid w:val="00937EEC"/>
    <w:rsid w:val="00946604"/>
    <w:rsid w:val="00955967"/>
    <w:rsid w:val="009569ED"/>
    <w:rsid w:val="009A351C"/>
    <w:rsid w:val="009A74E2"/>
    <w:rsid w:val="009B24B5"/>
    <w:rsid w:val="009B3909"/>
    <w:rsid w:val="009B5A0A"/>
    <w:rsid w:val="009B6DC2"/>
    <w:rsid w:val="009D0D12"/>
    <w:rsid w:val="00A12750"/>
    <w:rsid w:val="00A32DF8"/>
    <w:rsid w:val="00A3470B"/>
    <w:rsid w:val="00A53035"/>
    <w:rsid w:val="00A909A2"/>
    <w:rsid w:val="00AC2BDD"/>
    <w:rsid w:val="00AE3026"/>
    <w:rsid w:val="00AE3A77"/>
    <w:rsid w:val="00AF1261"/>
    <w:rsid w:val="00B00C58"/>
    <w:rsid w:val="00B22765"/>
    <w:rsid w:val="00B3798E"/>
    <w:rsid w:val="00B510DC"/>
    <w:rsid w:val="00B52690"/>
    <w:rsid w:val="00B70D32"/>
    <w:rsid w:val="00B70E3B"/>
    <w:rsid w:val="00B8412B"/>
    <w:rsid w:val="00B874E7"/>
    <w:rsid w:val="00B87564"/>
    <w:rsid w:val="00BA7848"/>
    <w:rsid w:val="00BC363C"/>
    <w:rsid w:val="00BC43D9"/>
    <w:rsid w:val="00BD1587"/>
    <w:rsid w:val="00BF252A"/>
    <w:rsid w:val="00C04E13"/>
    <w:rsid w:val="00C33634"/>
    <w:rsid w:val="00C50843"/>
    <w:rsid w:val="00C50DAA"/>
    <w:rsid w:val="00C536EE"/>
    <w:rsid w:val="00C667A7"/>
    <w:rsid w:val="00CB1C65"/>
    <w:rsid w:val="00D03B91"/>
    <w:rsid w:val="00D15764"/>
    <w:rsid w:val="00D5708A"/>
    <w:rsid w:val="00D6130C"/>
    <w:rsid w:val="00D926E1"/>
    <w:rsid w:val="00D94D96"/>
    <w:rsid w:val="00DE7F8D"/>
    <w:rsid w:val="00E557E6"/>
    <w:rsid w:val="00E6151E"/>
    <w:rsid w:val="00E744AB"/>
    <w:rsid w:val="00E81599"/>
    <w:rsid w:val="00E91566"/>
    <w:rsid w:val="00EA183B"/>
    <w:rsid w:val="00EA7053"/>
    <w:rsid w:val="00EB4FCB"/>
    <w:rsid w:val="00F113B7"/>
    <w:rsid w:val="00F23CFB"/>
    <w:rsid w:val="00F306DD"/>
    <w:rsid w:val="00F3780D"/>
    <w:rsid w:val="00F83A8A"/>
    <w:rsid w:val="00F845EA"/>
    <w:rsid w:val="00F95E67"/>
    <w:rsid w:val="00FA4BB2"/>
    <w:rsid w:val="00FB73BC"/>
    <w:rsid w:val="00FD0754"/>
    <w:rsid w:val="00FD31B6"/>
    <w:rsid w:val="00FD43C2"/>
    <w:rsid w:val="00FE28E8"/>
    <w:rsid w:val="00FF1B12"/>
    <w:rsid w:val="00FF1F16"/>
    <w:rsid w:val="0115541D"/>
    <w:rsid w:val="01161381"/>
    <w:rsid w:val="01536978"/>
    <w:rsid w:val="01550BE0"/>
    <w:rsid w:val="016D6E92"/>
    <w:rsid w:val="01AD62C5"/>
    <w:rsid w:val="01C744FB"/>
    <w:rsid w:val="01D75E59"/>
    <w:rsid w:val="01DE10C6"/>
    <w:rsid w:val="01F21968"/>
    <w:rsid w:val="02377801"/>
    <w:rsid w:val="02532808"/>
    <w:rsid w:val="029F64F8"/>
    <w:rsid w:val="02A9134F"/>
    <w:rsid w:val="02CE7177"/>
    <w:rsid w:val="02D459B5"/>
    <w:rsid w:val="03105C95"/>
    <w:rsid w:val="031F3DF1"/>
    <w:rsid w:val="03352013"/>
    <w:rsid w:val="033F4FE1"/>
    <w:rsid w:val="034D095E"/>
    <w:rsid w:val="038D2B62"/>
    <w:rsid w:val="039D2DFC"/>
    <w:rsid w:val="03C40ABE"/>
    <w:rsid w:val="03CA29C7"/>
    <w:rsid w:val="03CE6E4F"/>
    <w:rsid w:val="03DD7F34"/>
    <w:rsid w:val="03E868D9"/>
    <w:rsid w:val="03FD2384"/>
    <w:rsid w:val="04296264"/>
    <w:rsid w:val="043B2184"/>
    <w:rsid w:val="045F4DED"/>
    <w:rsid w:val="0466617C"/>
    <w:rsid w:val="049820AD"/>
    <w:rsid w:val="04A96068"/>
    <w:rsid w:val="04BA7D51"/>
    <w:rsid w:val="04CB5FDF"/>
    <w:rsid w:val="04DA26C6"/>
    <w:rsid w:val="04E27C10"/>
    <w:rsid w:val="050A6C5D"/>
    <w:rsid w:val="051D4572"/>
    <w:rsid w:val="052A215E"/>
    <w:rsid w:val="054134AD"/>
    <w:rsid w:val="054F6C10"/>
    <w:rsid w:val="05797D4C"/>
    <w:rsid w:val="05822ED2"/>
    <w:rsid w:val="059A73BF"/>
    <w:rsid w:val="059B4E40"/>
    <w:rsid w:val="05C36005"/>
    <w:rsid w:val="05CE4DE0"/>
    <w:rsid w:val="05D3386F"/>
    <w:rsid w:val="06563B75"/>
    <w:rsid w:val="067D223C"/>
    <w:rsid w:val="06896151"/>
    <w:rsid w:val="069872E2"/>
    <w:rsid w:val="06A050E6"/>
    <w:rsid w:val="06A547D0"/>
    <w:rsid w:val="06CE08C4"/>
    <w:rsid w:val="06CE3F39"/>
    <w:rsid w:val="06D45E42"/>
    <w:rsid w:val="06DC5359"/>
    <w:rsid w:val="06F15AA5"/>
    <w:rsid w:val="06FC1BD6"/>
    <w:rsid w:val="0712035E"/>
    <w:rsid w:val="072C42D2"/>
    <w:rsid w:val="073064D9"/>
    <w:rsid w:val="07396EE3"/>
    <w:rsid w:val="07583E9D"/>
    <w:rsid w:val="07830DF3"/>
    <w:rsid w:val="079F680F"/>
    <w:rsid w:val="07AE385E"/>
    <w:rsid w:val="07AF5AE9"/>
    <w:rsid w:val="07B3140E"/>
    <w:rsid w:val="07D05C2B"/>
    <w:rsid w:val="07DE714F"/>
    <w:rsid w:val="07E114A3"/>
    <w:rsid w:val="07FB74F7"/>
    <w:rsid w:val="081023C3"/>
    <w:rsid w:val="081C11CA"/>
    <w:rsid w:val="08266A15"/>
    <w:rsid w:val="085F360E"/>
    <w:rsid w:val="086D0162"/>
    <w:rsid w:val="087C52B2"/>
    <w:rsid w:val="08862D93"/>
    <w:rsid w:val="089B57AE"/>
    <w:rsid w:val="08AA23AF"/>
    <w:rsid w:val="08AC25CB"/>
    <w:rsid w:val="08C452ED"/>
    <w:rsid w:val="08F2219E"/>
    <w:rsid w:val="092429CF"/>
    <w:rsid w:val="09326E3E"/>
    <w:rsid w:val="0941208F"/>
    <w:rsid w:val="09565EE1"/>
    <w:rsid w:val="095A48E7"/>
    <w:rsid w:val="09C74F1B"/>
    <w:rsid w:val="09D744AE"/>
    <w:rsid w:val="0A081A83"/>
    <w:rsid w:val="0A2148F3"/>
    <w:rsid w:val="0A347ACD"/>
    <w:rsid w:val="0A5F6393"/>
    <w:rsid w:val="0A6A2A5F"/>
    <w:rsid w:val="0A6D7B38"/>
    <w:rsid w:val="0A762E91"/>
    <w:rsid w:val="0A7B2255"/>
    <w:rsid w:val="0A8607D0"/>
    <w:rsid w:val="0A94336A"/>
    <w:rsid w:val="0A9E7CF1"/>
    <w:rsid w:val="0ABF0394"/>
    <w:rsid w:val="0AEE4A67"/>
    <w:rsid w:val="0B372620"/>
    <w:rsid w:val="0B5169F0"/>
    <w:rsid w:val="0B6902FF"/>
    <w:rsid w:val="0B6E0DA2"/>
    <w:rsid w:val="0BA73892"/>
    <w:rsid w:val="0BC62CE6"/>
    <w:rsid w:val="0BCE7DE8"/>
    <w:rsid w:val="0BD94018"/>
    <w:rsid w:val="0BEC7EDE"/>
    <w:rsid w:val="0C1464BD"/>
    <w:rsid w:val="0C6175DF"/>
    <w:rsid w:val="0C6F62F9"/>
    <w:rsid w:val="0CA57A5D"/>
    <w:rsid w:val="0CD9696E"/>
    <w:rsid w:val="0D0B29C5"/>
    <w:rsid w:val="0D1158FC"/>
    <w:rsid w:val="0D2D522C"/>
    <w:rsid w:val="0D755621"/>
    <w:rsid w:val="0D9074CF"/>
    <w:rsid w:val="0D991370"/>
    <w:rsid w:val="0DA27AF9"/>
    <w:rsid w:val="0DB9657A"/>
    <w:rsid w:val="0DC43F13"/>
    <w:rsid w:val="0DCA4AD7"/>
    <w:rsid w:val="0DCF5C13"/>
    <w:rsid w:val="0E642D2B"/>
    <w:rsid w:val="0E6E1987"/>
    <w:rsid w:val="0E813562"/>
    <w:rsid w:val="0E870252"/>
    <w:rsid w:val="0EB007EE"/>
    <w:rsid w:val="0EBB217E"/>
    <w:rsid w:val="0EBB37EE"/>
    <w:rsid w:val="0EC150B3"/>
    <w:rsid w:val="0EC344CB"/>
    <w:rsid w:val="0EF645A0"/>
    <w:rsid w:val="0F091CC9"/>
    <w:rsid w:val="0F0E18EA"/>
    <w:rsid w:val="0F16254C"/>
    <w:rsid w:val="0F2D402A"/>
    <w:rsid w:val="0F3E1AFA"/>
    <w:rsid w:val="0F4C3579"/>
    <w:rsid w:val="0F656151"/>
    <w:rsid w:val="0F6D0FDF"/>
    <w:rsid w:val="0F751969"/>
    <w:rsid w:val="0FFB25D3"/>
    <w:rsid w:val="101747CE"/>
    <w:rsid w:val="104E60CE"/>
    <w:rsid w:val="106178FC"/>
    <w:rsid w:val="10624D6F"/>
    <w:rsid w:val="108904B2"/>
    <w:rsid w:val="108A430C"/>
    <w:rsid w:val="10C33B0F"/>
    <w:rsid w:val="10D64D2E"/>
    <w:rsid w:val="1118101A"/>
    <w:rsid w:val="11621A79"/>
    <w:rsid w:val="117937BE"/>
    <w:rsid w:val="118C395F"/>
    <w:rsid w:val="11A83D8D"/>
    <w:rsid w:val="11C0052E"/>
    <w:rsid w:val="11C23A31"/>
    <w:rsid w:val="11EB5C80"/>
    <w:rsid w:val="11F16448"/>
    <w:rsid w:val="12217B86"/>
    <w:rsid w:val="1226519C"/>
    <w:rsid w:val="12500D17"/>
    <w:rsid w:val="12564E30"/>
    <w:rsid w:val="1279351E"/>
    <w:rsid w:val="12864A74"/>
    <w:rsid w:val="128819B3"/>
    <w:rsid w:val="12883907"/>
    <w:rsid w:val="12B341D7"/>
    <w:rsid w:val="12BB72CB"/>
    <w:rsid w:val="12C32D62"/>
    <w:rsid w:val="12D13AA1"/>
    <w:rsid w:val="13183FE3"/>
    <w:rsid w:val="133301A1"/>
    <w:rsid w:val="1369539A"/>
    <w:rsid w:val="139F773F"/>
    <w:rsid w:val="13A47AFA"/>
    <w:rsid w:val="13EE3C21"/>
    <w:rsid w:val="13FF2FDC"/>
    <w:rsid w:val="140A3B78"/>
    <w:rsid w:val="142C53C7"/>
    <w:rsid w:val="146975C2"/>
    <w:rsid w:val="14C30A80"/>
    <w:rsid w:val="14E32355"/>
    <w:rsid w:val="14E66BD5"/>
    <w:rsid w:val="1523618D"/>
    <w:rsid w:val="158E49EC"/>
    <w:rsid w:val="160F42AE"/>
    <w:rsid w:val="161364AF"/>
    <w:rsid w:val="16491459"/>
    <w:rsid w:val="16701007"/>
    <w:rsid w:val="167D2779"/>
    <w:rsid w:val="16852D9F"/>
    <w:rsid w:val="168D108C"/>
    <w:rsid w:val="169528F0"/>
    <w:rsid w:val="16BF3921"/>
    <w:rsid w:val="16C968BE"/>
    <w:rsid w:val="16CE665A"/>
    <w:rsid w:val="16DA118B"/>
    <w:rsid w:val="16E85459"/>
    <w:rsid w:val="16E97227"/>
    <w:rsid w:val="16F0789A"/>
    <w:rsid w:val="16F47617"/>
    <w:rsid w:val="17226ED9"/>
    <w:rsid w:val="17286D0C"/>
    <w:rsid w:val="174155F5"/>
    <w:rsid w:val="17835415"/>
    <w:rsid w:val="17A56B63"/>
    <w:rsid w:val="17E20193"/>
    <w:rsid w:val="17EB12FD"/>
    <w:rsid w:val="17F21C58"/>
    <w:rsid w:val="18197D7E"/>
    <w:rsid w:val="185634FF"/>
    <w:rsid w:val="18567E5D"/>
    <w:rsid w:val="18A3604F"/>
    <w:rsid w:val="18A516FB"/>
    <w:rsid w:val="18B67417"/>
    <w:rsid w:val="18B708FC"/>
    <w:rsid w:val="18D86E87"/>
    <w:rsid w:val="18E2771A"/>
    <w:rsid w:val="19164434"/>
    <w:rsid w:val="1917583F"/>
    <w:rsid w:val="1939073A"/>
    <w:rsid w:val="195F2D42"/>
    <w:rsid w:val="197407A1"/>
    <w:rsid w:val="199D1C93"/>
    <w:rsid w:val="199E7715"/>
    <w:rsid w:val="19B515E8"/>
    <w:rsid w:val="19E32E27"/>
    <w:rsid w:val="19EF2318"/>
    <w:rsid w:val="19F7733F"/>
    <w:rsid w:val="1AF321F6"/>
    <w:rsid w:val="1B067919"/>
    <w:rsid w:val="1B0A43E8"/>
    <w:rsid w:val="1B1F6C2C"/>
    <w:rsid w:val="1B2F50C2"/>
    <w:rsid w:val="1B446B4C"/>
    <w:rsid w:val="1B7C68FB"/>
    <w:rsid w:val="1B8C20A0"/>
    <w:rsid w:val="1BB805C4"/>
    <w:rsid w:val="1BE62AD2"/>
    <w:rsid w:val="1BEA4D5B"/>
    <w:rsid w:val="1C00147D"/>
    <w:rsid w:val="1C3873B2"/>
    <w:rsid w:val="1C8054A9"/>
    <w:rsid w:val="1CC34A3E"/>
    <w:rsid w:val="1CD87D0E"/>
    <w:rsid w:val="1CDF2344"/>
    <w:rsid w:val="1CE17872"/>
    <w:rsid w:val="1CEC04E8"/>
    <w:rsid w:val="1D036806"/>
    <w:rsid w:val="1D0E0D07"/>
    <w:rsid w:val="1D1125BF"/>
    <w:rsid w:val="1D1E554A"/>
    <w:rsid w:val="1D35117D"/>
    <w:rsid w:val="1D3A4BE6"/>
    <w:rsid w:val="1D533029"/>
    <w:rsid w:val="1D7F2BF3"/>
    <w:rsid w:val="1DB84052"/>
    <w:rsid w:val="1E0D5CDA"/>
    <w:rsid w:val="1E24204F"/>
    <w:rsid w:val="1E266AF5"/>
    <w:rsid w:val="1E5F7492"/>
    <w:rsid w:val="1E831280"/>
    <w:rsid w:val="1F3A4035"/>
    <w:rsid w:val="1F8F03D5"/>
    <w:rsid w:val="1FA06788"/>
    <w:rsid w:val="1FCE373D"/>
    <w:rsid w:val="1FD77AD6"/>
    <w:rsid w:val="1FDC4C51"/>
    <w:rsid w:val="1FE26B5A"/>
    <w:rsid w:val="1FEF6306"/>
    <w:rsid w:val="20054643"/>
    <w:rsid w:val="20232A5C"/>
    <w:rsid w:val="2044337B"/>
    <w:rsid w:val="2068634D"/>
    <w:rsid w:val="207D005D"/>
    <w:rsid w:val="207E61A3"/>
    <w:rsid w:val="209E2790"/>
    <w:rsid w:val="20BE47F2"/>
    <w:rsid w:val="20E71C8B"/>
    <w:rsid w:val="2110178C"/>
    <w:rsid w:val="21333432"/>
    <w:rsid w:val="21436EFA"/>
    <w:rsid w:val="21676C37"/>
    <w:rsid w:val="21AD2727"/>
    <w:rsid w:val="21C014F9"/>
    <w:rsid w:val="21CD729A"/>
    <w:rsid w:val="21DD611B"/>
    <w:rsid w:val="21E26A42"/>
    <w:rsid w:val="21E41556"/>
    <w:rsid w:val="21E51677"/>
    <w:rsid w:val="21E96B78"/>
    <w:rsid w:val="21FB04CE"/>
    <w:rsid w:val="222C41E5"/>
    <w:rsid w:val="22E9024C"/>
    <w:rsid w:val="22EE36B9"/>
    <w:rsid w:val="22F56BF1"/>
    <w:rsid w:val="231132FF"/>
    <w:rsid w:val="231177A3"/>
    <w:rsid w:val="23490CEA"/>
    <w:rsid w:val="23514CF6"/>
    <w:rsid w:val="23615B06"/>
    <w:rsid w:val="23730FB4"/>
    <w:rsid w:val="23B37820"/>
    <w:rsid w:val="23D75211"/>
    <w:rsid w:val="23F073B8"/>
    <w:rsid w:val="23FC3497"/>
    <w:rsid w:val="24024040"/>
    <w:rsid w:val="24203209"/>
    <w:rsid w:val="243C1D02"/>
    <w:rsid w:val="244F54A0"/>
    <w:rsid w:val="24616D30"/>
    <w:rsid w:val="24737C5E"/>
    <w:rsid w:val="24966617"/>
    <w:rsid w:val="249D611B"/>
    <w:rsid w:val="249E0AA2"/>
    <w:rsid w:val="24AE0D3C"/>
    <w:rsid w:val="24D44C08"/>
    <w:rsid w:val="250207C6"/>
    <w:rsid w:val="25174EE8"/>
    <w:rsid w:val="254E608B"/>
    <w:rsid w:val="25B34D67"/>
    <w:rsid w:val="25CB0A65"/>
    <w:rsid w:val="25D16CC6"/>
    <w:rsid w:val="25E95241"/>
    <w:rsid w:val="25F74A2E"/>
    <w:rsid w:val="26087B0D"/>
    <w:rsid w:val="26207919"/>
    <w:rsid w:val="26655E3B"/>
    <w:rsid w:val="266F2816"/>
    <w:rsid w:val="267506A8"/>
    <w:rsid w:val="26A5092E"/>
    <w:rsid w:val="26AF6698"/>
    <w:rsid w:val="26DB60FD"/>
    <w:rsid w:val="26F772BA"/>
    <w:rsid w:val="27046C92"/>
    <w:rsid w:val="270E3F1E"/>
    <w:rsid w:val="27172313"/>
    <w:rsid w:val="27185188"/>
    <w:rsid w:val="272B4137"/>
    <w:rsid w:val="273911D2"/>
    <w:rsid w:val="27401048"/>
    <w:rsid w:val="27475901"/>
    <w:rsid w:val="2766699F"/>
    <w:rsid w:val="27800BA9"/>
    <w:rsid w:val="278247CB"/>
    <w:rsid w:val="27827560"/>
    <w:rsid w:val="27A0621E"/>
    <w:rsid w:val="27A919DC"/>
    <w:rsid w:val="27AF38A8"/>
    <w:rsid w:val="27BC27E0"/>
    <w:rsid w:val="27C94553"/>
    <w:rsid w:val="27DB615C"/>
    <w:rsid w:val="27E22DFD"/>
    <w:rsid w:val="281713B7"/>
    <w:rsid w:val="282E547B"/>
    <w:rsid w:val="283C0E1E"/>
    <w:rsid w:val="285568A3"/>
    <w:rsid w:val="28693EA7"/>
    <w:rsid w:val="287E0A6F"/>
    <w:rsid w:val="288334A8"/>
    <w:rsid w:val="288360D3"/>
    <w:rsid w:val="288B7662"/>
    <w:rsid w:val="28B42160"/>
    <w:rsid w:val="28B975DD"/>
    <w:rsid w:val="28E91D7B"/>
    <w:rsid w:val="28F9160A"/>
    <w:rsid w:val="290676DC"/>
    <w:rsid w:val="29211DC2"/>
    <w:rsid w:val="292C2C40"/>
    <w:rsid w:val="295D54F0"/>
    <w:rsid w:val="29A860AC"/>
    <w:rsid w:val="2A290739"/>
    <w:rsid w:val="2A3A14D1"/>
    <w:rsid w:val="2A44045E"/>
    <w:rsid w:val="2A662AD3"/>
    <w:rsid w:val="2A7121B2"/>
    <w:rsid w:val="2A784DBE"/>
    <w:rsid w:val="2A7A5C2D"/>
    <w:rsid w:val="2A922F77"/>
    <w:rsid w:val="2A9F3AC3"/>
    <w:rsid w:val="2AAD1B5F"/>
    <w:rsid w:val="2ABE5B1A"/>
    <w:rsid w:val="2AF66B88"/>
    <w:rsid w:val="2B04391F"/>
    <w:rsid w:val="2B0455F8"/>
    <w:rsid w:val="2B053749"/>
    <w:rsid w:val="2B0626A5"/>
    <w:rsid w:val="2B1251F5"/>
    <w:rsid w:val="2B297614"/>
    <w:rsid w:val="2B4243FB"/>
    <w:rsid w:val="2B6371BC"/>
    <w:rsid w:val="2B65068C"/>
    <w:rsid w:val="2B9209E2"/>
    <w:rsid w:val="2BD8717A"/>
    <w:rsid w:val="2BE07E0A"/>
    <w:rsid w:val="2BFD1938"/>
    <w:rsid w:val="2C0F5E47"/>
    <w:rsid w:val="2C1F0EAC"/>
    <w:rsid w:val="2C447B2E"/>
    <w:rsid w:val="2C451909"/>
    <w:rsid w:val="2C941119"/>
    <w:rsid w:val="2C952DB1"/>
    <w:rsid w:val="2CAB07D7"/>
    <w:rsid w:val="2CBC077F"/>
    <w:rsid w:val="2CD31625"/>
    <w:rsid w:val="2CD77367"/>
    <w:rsid w:val="2CE84DB9"/>
    <w:rsid w:val="2D1F2D15"/>
    <w:rsid w:val="2D355E3C"/>
    <w:rsid w:val="2D3C664B"/>
    <w:rsid w:val="2D546DFE"/>
    <w:rsid w:val="2D547221"/>
    <w:rsid w:val="2D652BC5"/>
    <w:rsid w:val="2D7D0B30"/>
    <w:rsid w:val="2D8B7E46"/>
    <w:rsid w:val="2DAC7E09"/>
    <w:rsid w:val="2DB901D8"/>
    <w:rsid w:val="2DBF7161"/>
    <w:rsid w:val="2E7B7AF7"/>
    <w:rsid w:val="2EDE0888"/>
    <w:rsid w:val="2EE12114"/>
    <w:rsid w:val="2EFD01BE"/>
    <w:rsid w:val="2F131B0C"/>
    <w:rsid w:val="2F1523C9"/>
    <w:rsid w:val="2F5D35C4"/>
    <w:rsid w:val="2F6D2CD4"/>
    <w:rsid w:val="2F9E1E2F"/>
    <w:rsid w:val="2FA06136"/>
    <w:rsid w:val="2FAD4648"/>
    <w:rsid w:val="2FB44159"/>
    <w:rsid w:val="2FB937FC"/>
    <w:rsid w:val="2FC021F3"/>
    <w:rsid w:val="2FC17A65"/>
    <w:rsid w:val="2FD00D8A"/>
    <w:rsid w:val="2FD4287B"/>
    <w:rsid w:val="302D14A0"/>
    <w:rsid w:val="30355826"/>
    <w:rsid w:val="3069124A"/>
    <w:rsid w:val="307D1EE9"/>
    <w:rsid w:val="30890978"/>
    <w:rsid w:val="30960D42"/>
    <w:rsid w:val="309D3F50"/>
    <w:rsid w:val="30A6152A"/>
    <w:rsid w:val="30AC28B9"/>
    <w:rsid w:val="30B22725"/>
    <w:rsid w:val="30EE328A"/>
    <w:rsid w:val="31181D7F"/>
    <w:rsid w:val="311D200F"/>
    <w:rsid w:val="31201A54"/>
    <w:rsid w:val="313F3759"/>
    <w:rsid w:val="317F3B29"/>
    <w:rsid w:val="318F0210"/>
    <w:rsid w:val="31A37A50"/>
    <w:rsid w:val="31F462C5"/>
    <w:rsid w:val="32140715"/>
    <w:rsid w:val="32534AFB"/>
    <w:rsid w:val="3270353C"/>
    <w:rsid w:val="328D5170"/>
    <w:rsid w:val="328D6C7F"/>
    <w:rsid w:val="32EC3440"/>
    <w:rsid w:val="32F75029"/>
    <w:rsid w:val="330A7A46"/>
    <w:rsid w:val="33DB43A2"/>
    <w:rsid w:val="33F96D9B"/>
    <w:rsid w:val="3400694E"/>
    <w:rsid w:val="347268F0"/>
    <w:rsid w:val="34881F3C"/>
    <w:rsid w:val="348E0168"/>
    <w:rsid w:val="34CF6B76"/>
    <w:rsid w:val="34DB376C"/>
    <w:rsid w:val="34E97C37"/>
    <w:rsid w:val="34FC24A7"/>
    <w:rsid w:val="35013B72"/>
    <w:rsid w:val="35071D38"/>
    <w:rsid w:val="350C1B78"/>
    <w:rsid w:val="35176328"/>
    <w:rsid w:val="351C000D"/>
    <w:rsid w:val="3553070C"/>
    <w:rsid w:val="356F6A98"/>
    <w:rsid w:val="35727C2D"/>
    <w:rsid w:val="35775243"/>
    <w:rsid w:val="35865804"/>
    <w:rsid w:val="359B15A7"/>
    <w:rsid w:val="35C3627B"/>
    <w:rsid w:val="35D10FDA"/>
    <w:rsid w:val="35E623C9"/>
    <w:rsid w:val="360836B2"/>
    <w:rsid w:val="360C2140"/>
    <w:rsid w:val="36160571"/>
    <w:rsid w:val="36197311"/>
    <w:rsid w:val="36242FE2"/>
    <w:rsid w:val="362F5B1E"/>
    <w:rsid w:val="36683C6F"/>
    <w:rsid w:val="36744C39"/>
    <w:rsid w:val="368B3C8B"/>
    <w:rsid w:val="36956799"/>
    <w:rsid w:val="36AC53C0"/>
    <w:rsid w:val="36DB4D0F"/>
    <w:rsid w:val="36E20DE2"/>
    <w:rsid w:val="36E903C3"/>
    <w:rsid w:val="36F01959"/>
    <w:rsid w:val="370F234D"/>
    <w:rsid w:val="37317C9C"/>
    <w:rsid w:val="373A29CC"/>
    <w:rsid w:val="375F3052"/>
    <w:rsid w:val="379876F3"/>
    <w:rsid w:val="37D474A6"/>
    <w:rsid w:val="37D913AF"/>
    <w:rsid w:val="38313FBC"/>
    <w:rsid w:val="384004B6"/>
    <w:rsid w:val="38463F61"/>
    <w:rsid w:val="385122F2"/>
    <w:rsid w:val="38654816"/>
    <w:rsid w:val="3869321C"/>
    <w:rsid w:val="3888024E"/>
    <w:rsid w:val="38A65280"/>
    <w:rsid w:val="38D97FC3"/>
    <w:rsid w:val="39112CD9"/>
    <w:rsid w:val="394A5129"/>
    <w:rsid w:val="395B30CE"/>
    <w:rsid w:val="39BC3B6C"/>
    <w:rsid w:val="39C12F31"/>
    <w:rsid w:val="39C3459F"/>
    <w:rsid w:val="39C96225"/>
    <w:rsid w:val="39CF2763"/>
    <w:rsid w:val="3A0045B7"/>
    <w:rsid w:val="3A1514CF"/>
    <w:rsid w:val="3A1C2863"/>
    <w:rsid w:val="3A1D7D67"/>
    <w:rsid w:val="3A2D6818"/>
    <w:rsid w:val="3A4251ED"/>
    <w:rsid w:val="3A787CFB"/>
    <w:rsid w:val="3A83350C"/>
    <w:rsid w:val="3AA472C4"/>
    <w:rsid w:val="3AE80991"/>
    <w:rsid w:val="3AFE2E55"/>
    <w:rsid w:val="3B02765D"/>
    <w:rsid w:val="3B1609D0"/>
    <w:rsid w:val="3B1C41B0"/>
    <w:rsid w:val="3B36794F"/>
    <w:rsid w:val="3B436A70"/>
    <w:rsid w:val="3B653AFE"/>
    <w:rsid w:val="3B6A5D88"/>
    <w:rsid w:val="3B7641EF"/>
    <w:rsid w:val="3B7C1525"/>
    <w:rsid w:val="3B8C57C0"/>
    <w:rsid w:val="3B957ED1"/>
    <w:rsid w:val="3BB83909"/>
    <w:rsid w:val="3BCD2524"/>
    <w:rsid w:val="3BEB69A4"/>
    <w:rsid w:val="3C015002"/>
    <w:rsid w:val="3C1B009B"/>
    <w:rsid w:val="3C4334ED"/>
    <w:rsid w:val="3C440F6E"/>
    <w:rsid w:val="3C522566"/>
    <w:rsid w:val="3C7A386B"/>
    <w:rsid w:val="3CBE5F0A"/>
    <w:rsid w:val="3CCC2CEB"/>
    <w:rsid w:val="3CE60F00"/>
    <w:rsid w:val="3CFD0E1B"/>
    <w:rsid w:val="3D2405DC"/>
    <w:rsid w:val="3D27419A"/>
    <w:rsid w:val="3D2C2ABE"/>
    <w:rsid w:val="3D680126"/>
    <w:rsid w:val="3D947B0E"/>
    <w:rsid w:val="3DAF5BE7"/>
    <w:rsid w:val="3DF007AE"/>
    <w:rsid w:val="3E06772E"/>
    <w:rsid w:val="3E0953D7"/>
    <w:rsid w:val="3E0B0C1F"/>
    <w:rsid w:val="3E286B85"/>
    <w:rsid w:val="3E416AE8"/>
    <w:rsid w:val="3E49293D"/>
    <w:rsid w:val="3E4D3888"/>
    <w:rsid w:val="3EB560C3"/>
    <w:rsid w:val="3EBF2CF5"/>
    <w:rsid w:val="3EC172FD"/>
    <w:rsid w:val="3EE7653D"/>
    <w:rsid w:val="3F03416C"/>
    <w:rsid w:val="3F3D5750"/>
    <w:rsid w:val="3F4545D4"/>
    <w:rsid w:val="3F595FFD"/>
    <w:rsid w:val="3F7B1DD4"/>
    <w:rsid w:val="3F7C53AE"/>
    <w:rsid w:val="3FAA61C3"/>
    <w:rsid w:val="3FD55947"/>
    <w:rsid w:val="3FF12096"/>
    <w:rsid w:val="3FF81676"/>
    <w:rsid w:val="3FFB4CC3"/>
    <w:rsid w:val="401F4E55"/>
    <w:rsid w:val="40946E23"/>
    <w:rsid w:val="409F0893"/>
    <w:rsid w:val="40CB4BDA"/>
    <w:rsid w:val="40D667EF"/>
    <w:rsid w:val="40E31975"/>
    <w:rsid w:val="41195490"/>
    <w:rsid w:val="412020E6"/>
    <w:rsid w:val="415512BB"/>
    <w:rsid w:val="417C162A"/>
    <w:rsid w:val="4185518C"/>
    <w:rsid w:val="41994793"/>
    <w:rsid w:val="41D4301E"/>
    <w:rsid w:val="41EB2AB3"/>
    <w:rsid w:val="420865BF"/>
    <w:rsid w:val="42205822"/>
    <w:rsid w:val="42520D10"/>
    <w:rsid w:val="42627547"/>
    <w:rsid w:val="42707C0C"/>
    <w:rsid w:val="427C3E36"/>
    <w:rsid w:val="428028BA"/>
    <w:rsid w:val="42825A3B"/>
    <w:rsid w:val="42B26FF9"/>
    <w:rsid w:val="42C76F9F"/>
    <w:rsid w:val="42FC147E"/>
    <w:rsid w:val="431F6F1A"/>
    <w:rsid w:val="43241646"/>
    <w:rsid w:val="43472087"/>
    <w:rsid w:val="434C41B3"/>
    <w:rsid w:val="436B4229"/>
    <w:rsid w:val="436C1CAB"/>
    <w:rsid w:val="4376003C"/>
    <w:rsid w:val="438364F6"/>
    <w:rsid w:val="439B2A45"/>
    <w:rsid w:val="43A35D9D"/>
    <w:rsid w:val="43AB2680"/>
    <w:rsid w:val="43B86527"/>
    <w:rsid w:val="43BC527E"/>
    <w:rsid w:val="43F121D0"/>
    <w:rsid w:val="44092E2E"/>
    <w:rsid w:val="441311BF"/>
    <w:rsid w:val="44146C41"/>
    <w:rsid w:val="44480394"/>
    <w:rsid w:val="44632243"/>
    <w:rsid w:val="44730AE3"/>
    <w:rsid w:val="44981418"/>
    <w:rsid w:val="44F40BBD"/>
    <w:rsid w:val="44FB121E"/>
    <w:rsid w:val="44FC5CC1"/>
    <w:rsid w:val="450C3955"/>
    <w:rsid w:val="452A62E7"/>
    <w:rsid w:val="452B29D6"/>
    <w:rsid w:val="454113CA"/>
    <w:rsid w:val="45651F2C"/>
    <w:rsid w:val="45782AC1"/>
    <w:rsid w:val="459528DD"/>
    <w:rsid w:val="461F7F9A"/>
    <w:rsid w:val="46316171"/>
    <w:rsid w:val="463F7FFF"/>
    <w:rsid w:val="46601D24"/>
    <w:rsid w:val="46713F31"/>
    <w:rsid w:val="468C39F8"/>
    <w:rsid w:val="46CD67DA"/>
    <w:rsid w:val="46CF1177"/>
    <w:rsid w:val="46F15096"/>
    <w:rsid w:val="46F721FC"/>
    <w:rsid w:val="47044DA5"/>
    <w:rsid w:val="473C453F"/>
    <w:rsid w:val="47523754"/>
    <w:rsid w:val="478D5F73"/>
    <w:rsid w:val="479C4FDD"/>
    <w:rsid w:val="47C3323C"/>
    <w:rsid w:val="47D209FF"/>
    <w:rsid w:val="47F77BA0"/>
    <w:rsid w:val="47F90B25"/>
    <w:rsid w:val="48505CB1"/>
    <w:rsid w:val="485725D8"/>
    <w:rsid w:val="4867383D"/>
    <w:rsid w:val="487F0B87"/>
    <w:rsid w:val="488E2B78"/>
    <w:rsid w:val="489973AA"/>
    <w:rsid w:val="48A759E8"/>
    <w:rsid w:val="48C46D51"/>
    <w:rsid w:val="48EF451E"/>
    <w:rsid w:val="492B6918"/>
    <w:rsid w:val="49310822"/>
    <w:rsid w:val="493A2D00"/>
    <w:rsid w:val="494871CB"/>
    <w:rsid w:val="496070A7"/>
    <w:rsid w:val="496A3ACE"/>
    <w:rsid w:val="4970227E"/>
    <w:rsid w:val="49B67D95"/>
    <w:rsid w:val="49C43614"/>
    <w:rsid w:val="49CD5922"/>
    <w:rsid w:val="49D21B62"/>
    <w:rsid w:val="49D544AB"/>
    <w:rsid w:val="49EA7D88"/>
    <w:rsid w:val="49FE46F2"/>
    <w:rsid w:val="4A055651"/>
    <w:rsid w:val="4A0D1C65"/>
    <w:rsid w:val="4A217B77"/>
    <w:rsid w:val="4A436BDE"/>
    <w:rsid w:val="4A4756D4"/>
    <w:rsid w:val="4A475F4D"/>
    <w:rsid w:val="4A802994"/>
    <w:rsid w:val="4AEB0E78"/>
    <w:rsid w:val="4AEF3676"/>
    <w:rsid w:val="4AF313B8"/>
    <w:rsid w:val="4AF34C5D"/>
    <w:rsid w:val="4AF53986"/>
    <w:rsid w:val="4B493410"/>
    <w:rsid w:val="4B4D6D1A"/>
    <w:rsid w:val="4B63783D"/>
    <w:rsid w:val="4B6452BE"/>
    <w:rsid w:val="4B8724FA"/>
    <w:rsid w:val="4B894BD2"/>
    <w:rsid w:val="4BA32DDE"/>
    <w:rsid w:val="4BCF5981"/>
    <w:rsid w:val="4BD54BE1"/>
    <w:rsid w:val="4BDA5C54"/>
    <w:rsid w:val="4BE156B5"/>
    <w:rsid w:val="4BF93BCD"/>
    <w:rsid w:val="4C5D11DF"/>
    <w:rsid w:val="4C633D3F"/>
    <w:rsid w:val="4C983890"/>
    <w:rsid w:val="4CF04A45"/>
    <w:rsid w:val="4D27359B"/>
    <w:rsid w:val="4D486759"/>
    <w:rsid w:val="4D4960D1"/>
    <w:rsid w:val="4D5A1EF6"/>
    <w:rsid w:val="4D6075E1"/>
    <w:rsid w:val="4D750521"/>
    <w:rsid w:val="4D9329DF"/>
    <w:rsid w:val="4DE465D7"/>
    <w:rsid w:val="4E143B1F"/>
    <w:rsid w:val="4E1B4533"/>
    <w:rsid w:val="4E257ADB"/>
    <w:rsid w:val="4E4933DC"/>
    <w:rsid w:val="4E4C501A"/>
    <w:rsid w:val="4E82670D"/>
    <w:rsid w:val="4E832C5D"/>
    <w:rsid w:val="4E9F30A8"/>
    <w:rsid w:val="4EDE5EDB"/>
    <w:rsid w:val="4F0A3825"/>
    <w:rsid w:val="4F174207"/>
    <w:rsid w:val="4F21267A"/>
    <w:rsid w:val="4F3213BC"/>
    <w:rsid w:val="4F534E93"/>
    <w:rsid w:val="4F6A567F"/>
    <w:rsid w:val="4F6E60DE"/>
    <w:rsid w:val="4F825CB6"/>
    <w:rsid w:val="4F94176A"/>
    <w:rsid w:val="4FF4763C"/>
    <w:rsid w:val="4FFC486B"/>
    <w:rsid w:val="50185F34"/>
    <w:rsid w:val="501B74FB"/>
    <w:rsid w:val="50624832"/>
    <w:rsid w:val="50903FCF"/>
    <w:rsid w:val="5095081C"/>
    <w:rsid w:val="509E5922"/>
    <w:rsid w:val="510906F2"/>
    <w:rsid w:val="51705511"/>
    <w:rsid w:val="51835279"/>
    <w:rsid w:val="518854D4"/>
    <w:rsid w:val="51D51818"/>
    <w:rsid w:val="51D5650E"/>
    <w:rsid w:val="51E45A84"/>
    <w:rsid w:val="5200246F"/>
    <w:rsid w:val="5248272E"/>
    <w:rsid w:val="524B3013"/>
    <w:rsid w:val="527D7419"/>
    <w:rsid w:val="528D5C4E"/>
    <w:rsid w:val="52DE46FC"/>
    <w:rsid w:val="52DF00CB"/>
    <w:rsid w:val="52F932E4"/>
    <w:rsid w:val="52FE08FA"/>
    <w:rsid w:val="53223606"/>
    <w:rsid w:val="532E1E14"/>
    <w:rsid w:val="53312A7E"/>
    <w:rsid w:val="5334770E"/>
    <w:rsid w:val="533A75E4"/>
    <w:rsid w:val="536E5E49"/>
    <w:rsid w:val="537868DB"/>
    <w:rsid w:val="53986FA1"/>
    <w:rsid w:val="53C23AF9"/>
    <w:rsid w:val="53D531A5"/>
    <w:rsid w:val="53FC5515"/>
    <w:rsid w:val="54213AD1"/>
    <w:rsid w:val="542919A7"/>
    <w:rsid w:val="543227FB"/>
    <w:rsid w:val="54556C40"/>
    <w:rsid w:val="54840334"/>
    <w:rsid w:val="54886D3A"/>
    <w:rsid w:val="548D0188"/>
    <w:rsid w:val="54945E7D"/>
    <w:rsid w:val="54BE6593"/>
    <w:rsid w:val="54E029C8"/>
    <w:rsid w:val="54E3424B"/>
    <w:rsid w:val="54FE5A7F"/>
    <w:rsid w:val="55046BCF"/>
    <w:rsid w:val="550475D3"/>
    <w:rsid w:val="5509537A"/>
    <w:rsid w:val="554A6079"/>
    <w:rsid w:val="556C60B3"/>
    <w:rsid w:val="55724204"/>
    <w:rsid w:val="5588094F"/>
    <w:rsid w:val="55913CA7"/>
    <w:rsid w:val="55C36AC2"/>
    <w:rsid w:val="55CB540B"/>
    <w:rsid w:val="55CF61CF"/>
    <w:rsid w:val="55E502FC"/>
    <w:rsid w:val="56082B1F"/>
    <w:rsid w:val="563B2459"/>
    <w:rsid w:val="56917538"/>
    <w:rsid w:val="56C62E14"/>
    <w:rsid w:val="57066A60"/>
    <w:rsid w:val="570D735E"/>
    <w:rsid w:val="57411328"/>
    <w:rsid w:val="57561457"/>
    <w:rsid w:val="576D42A0"/>
    <w:rsid w:val="57911D3D"/>
    <w:rsid w:val="579641AC"/>
    <w:rsid w:val="579D764D"/>
    <w:rsid w:val="57A8345F"/>
    <w:rsid w:val="57BA117B"/>
    <w:rsid w:val="57CF0AB7"/>
    <w:rsid w:val="57D81003"/>
    <w:rsid w:val="57DE7A66"/>
    <w:rsid w:val="57E767C7"/>
    <w:rsid w:val="580334E7"/>
    <w:rsid w:val="581A6C16"/>
    <w:rsid w:val="58525E77"/>
    <w:rsid w:val="58C54B31"/>
    <w:rsid w:val="58E575E4"/>
    <w:rsid w:val="58E72AE7"/>
    <w:rsid w:val="58E921F8"/>
    <w:rsid w:val="58EE5CF5"/>
    <w:rsid w:val="5903310E"/>
    <w:rsid w:val="59086FBF"/>
    <w:rsid w:val="591530E7"/>
    <w:rsid w:val="592D1F39"/>
    <w:rsid w:val="59493B28"/>
    <w:rsid w:val="59525A19"/>
    <w:rsid w:val="595F72AE"/>
    <w:rsid w:val="59747B68"/>
    <w:rsid w:val="59A57D21"/>
    <w:rsid w:val="59B92B5B"/>
    <w:rsid w:val="59CC6BFA"/>
    <w:rsid w:val="5A0A04BC"/>
    <w:rsid w:val="5A373161"/>
    <w:rsid w:val="5A4C4641"/>
    <w:rsid w:val="5A560D9B"/>
    <w:rsid w:val="5A6F296E"/>
    <w:rsid w:val="5A885A96"/>
    <w:rsid w:val="5A900F23"/>
    <w:rsid w:val="5AD50114"/>
    <w:rsid w:val="5ADB10D2"/>
    <w:rsid w:val="5ADC7773"/>
    <w:rsid w:val="5ADF3707"/>
    <w:rsid w:val="5AF17341"/>
    <w:rsid w:val="5AF660CA"/>
    <w:rsid w:val="5B214990"/>
    <w:rsid w:val="5B2B4256"/>
    <w:rsid w:val="5B3E42C0"/>
    <w:rsid w:val="5B590136"/>
    <w:rsid w:val="5B773AF8"/>
    <w:rsid w:val="5B910F04"/>
    <w:rsid w:val="5B960E5C"/>
    <w:rsid w:val="5BBB710D"/>
    <w:rsid w:val="5BCF63A9"/>
    <w:rsid w:val="5BD0382F"/>
    <w:rsid w:val="5BEA2363"/>
    <w:rsid w:val="5BF3484A"/>
    <w:rsid w:val="5C05333F"/>
    <w:rsid w:val="5C09140A"/>
    <w:rsid w:val="5C1761A2"/>
    <w:rsid w:val="5C1F6E31"/>
    <w:rsid w:val="5C343553"/>
    <w:rsid w:val="5C451348"/>
    <w:rsid w:val="5C5A3793"/>
    <w:rsid w:val="5C867ADA"/>
    <w:rsid w:val="5C877BB2"/>
    <w:rsid w:val="5CCE3B80"/>
    <w:rsid w:val="5CE366FE"/>
    <w:rsid w:val="5D121B72"/>
    <w:rsid w:val="5D340DF9"/>
    <w:rsid w:val="5D456C14"/>
    <w:rsid w:val="5D850596"/>
    <w:rsid w:val="5DDE1A54"/>
    <w:rsid w:val="5E134CE3"/>
    <w:rsid w:val="5E277206"/>
    <w:rsid w:val="5E281D50"/>
    <w:rsid w:val="5E29270A"/>
    <w:rsid w:val="5E3668EF"/>
    <w:rsid w:val="5E483371"/>
    <w:rsid w:val="5E4C6F12"/>
    <w:rsid w:val="5E515E4C"/>
    <w:rsid w:val="5E5A600E"/>
    <w:rsid w:val="5E5B0903"/>
    <w:rsid w:val="5E940365"/>
    <w:rsid w:val="5E972D97"/>
    <w:rsid w:val="5E98113D"/>
    <w:rsid w:val="5EB635F2"/>
    <w:rsid w:val="5EBE53E1"/>
    <w:rsid w:val="5EF81ADD"/>
    <w:rsid w:val="5EFD415C"/>
    <w:rsid w:val="5F0D7128"/>
    <w:rsid w:val="5F1576F7"/>
    <w:rsid w:val="5F2142EE"/>
    <w:rsid w:val="5F4B4EC7"/>
    <w:rsid w:val="5F56076B"/>
    <w:rsid w:val="5F685614"/>
    <w:rsid w:val="5F69359F"/>
    <w:rsid w:val="5F813E03"/>
    <w:rsid w:val="5F816B3B"/>
    <w:rsid w:val="5F88394B"/>
    <w:rsid w:val="5F9347C8"/>
    <w:rsid w:val="5FA0576E"/>
    <w:rsid w:val="5FC627A0"/>
    <w:rsid w:val="5FD04735"/>
    <w:rsid w:val="5FEB6DE2"/>
    <w:rsid w:val="5FEF7BBA"/>
    <w:rsid w:val="60003F68"/>
    <w:rsid w:val="601051BE"/>
    <w:rsid w:val="601D05BB"/>
    <w:rsid w:val="60402552"/>
    <w:rsid w:val="60AC5846"/>
    <w:rsid w:val="60B8658C"/>
    <w:rsid w:val="60BA5511"/>
    <w:rsid w:val="60C1494C"/>
    <w:rsid w:val="60C50CA9"/>
    <w:rsid w:val="60CC075F"/>
    <w:rsid w:val="60E40384"/>
    <w:rsid w:val="60F2511B"/>
    <w:rsid w:val="61275AF8"/>
    <w:rsid w:val="613974A6"/>
    <w:rsid w:val="61414E9A"/>
    <w:rsid w:val="614D4530"/>
    <w:rsid w:val="616B35FF"/>
    <w:rsid w:val="616B7AA3"/>
    <w:rsid w:val="617752C4"/>
    <w:rsid w:val="61803A85"/>
    <w:rsid w:val="61830BFA"/>
    <w:rsid w:val="61A935C5"/>
    <w:rsid w:val="61B37758"/>
    <w:rsid w:val="61F24CBE"/>
    <w:rsid w:val="6204045B"/>
    <w:rsid w:val="6218146F"/>
    <w:rsid w:val="624215C5"/>
    <w:rsid w:val="625422E5"/>
    <w:rsid w:val="62571DD5"/>
    <w:rsid w:val="625C65F1"/>
    <w:rsid w:val="625E539E"/>
    <w:rsid w:val="625E6E3F"/>
    <w:rsid w:val="626F3FEE"/>
    <w:rsid w:val="62E87908"/>
    <w:rsid w:val="62FA7B24"/>
    <w:rsid w:val="62FB17FA"/>
    <w:rsid w:val="63371AD2"/>
    <w:rsid w:val="637846F9"/>
    <w:rsid w:val="637F0FCD"/>
    <w:rsid w:val="63825330"/>
    <w:rsid w:val="63A1155A"/>
    <w:rsid w:val="63A76EDE"/>
    <w:rsid w:val="63F43D7F"/>
    <w:rsid w:val="64693149"/>
    <w:rsid w:val="64A27E2A"/>
    <w:rsid w:val="64C80690"/>
    <w:rsid w:val="64E04304"/>
    <w:rsid w:val="64E31E44"/>
    <w:rsid w:val="64EA5182"/>
    <w:rsid w:val="64F330AD"/>
    <w:rsid w:val="65167D25"/>
    <w:rsid w:val="65757143"/>
    <w:rsid w:val="657A249F"/>
    <w:rsid w:val="65800E51"/>
    <w:rsid w:val="65871E22"/>
    <w:rsid w:val="65997DFD"/>
    <w:rsid w:val="65A7152A"/>
    <w:rsid w:val="65AC068A"/>
    <w:rsid w:val="65B23BE2"/>
    <w:rsid w:val="65CA10D1"/>
    <w:rsid w:val="65D46AF7"/>
    <w:rsid w:val="65FC4C5F"/>
    <w:rsid w:val="66304E17"/>
    <w:rsid w:val="663C7C5F"/>
    <w:rsid w:val="66581C17"/>
    <w:rsid w:val="66875BA8"/>
    <w:rsid w:val="66976C44"/>
    <w:rsid w:val="66997A19"/>
    <w:rsid w:val="66A814C4"/>
    <w:rsid w:val="66BE2423"/>
    <w:rsid w:val="66D435C2"/>
    <w:rsid w:val="66D6776C"/>
    <w:rsid w:val="66E55C01"/>
    <w:rsid w:val="66E856F1"/>
    <w:rsid w:val="66FC2F4B"/>
    <w:rsid w:val="67044DCA"/>
    <w:rsid w:val="671B17B8"/>
    <w:rsid w:val="67354103"/>
    <w:rsid w:val="67580AC9"/>
    <w:rsid w:val="676C6322"/>
    <w:rsid w:val="67717495"/>
    <w:rsid w:val="6791032E"/>
    <w:rsid w:val="67A44133"/>
    <w:rsid w:val="67B57CC9"/>
    <w:rsid w:val="67C717AB"/>
    <w:rsid w:val="67D70575"/>
    <w:rsid w:val="67E1461B"/>
    <w:rsid w:val="684E2346"/>
    <w:rsid w:val="685B68C1"/>
    <w:rsid w:val="68A63059"/>
    <w:rsid w:val="68D50789"/>
    <w:rsid w:val="68F6116F"/>
    <w:rsid w:val="69122CF3"/>
    <w:rsid w:val="691B0F21"/>
    <w:rsid w:val="69367529"/>
    <w:rsid w:val="69756114"/>
    <w:rsid w:val="69A1245C"/>
    <w:rsid w:val="69B6452E"/>
    <w:rsid w:val="69B87AB0"/>
    <w:rsid w:val="69EE7B82"/>
    <w:rsid w:val="6A123A14"/>
    <w:rsid w:val="6A1F52A8"/>
    <w:rsid w:val="6A325601"/>
    <w:rsid w:val="6A842A4E"/>
    <w:rsid w:val="6AAA503D"/>
    <w:rsid w:val="6AB51D8E"/>
    <w:rsid w:val="6AC250CD"/>
    <w:rsid w:val="6AC344AB"/>
    <w:rsid w:val="6B125DC9"/>
    <w:rsid w:val="6B1D1A65"/>
    <w:rsid w:val="6B2D1BE2"/>
    <w:rsid w:val="6B33657C"/>
    <w:rsid w:val="6B482C03"/>
    <w:rsid w:val="6B6A2B79"/>
    <w:rsid w:val="6BB17C3D"/>
    <w:rsid w:val="6BFE44B9"/>
    <w:rsid w:val="6C105A58"/>
    <w:rsid w:val="6C3F5DB4"/>
    <w:rsid w:val="6C517895"/>
    <w:rsid w:val="6C6221D0"/>
    <w:rsid w:val="6C6D2921"/>
    <w:rsid w:val="6C805566"/>
    <w:rsid w:val="6C8A23DB"/>
    <w:rsid w:val="6CCD7863"/>
    <w:rsid w:val="6CD6671B"/>
    <w:rsid w:val="6DC22438"/>
    <w:rsid w:val="6DE76703"/>
    <w:rsid w:val="6DFD295F"/>
    <w:rsid w:val="6E394DCF"/>
    <w:rsid w:val="6E414A73"/>
    <w:rsid w:val="6E617526"/>
    <w:rsid w:val="6E7D1542"/>
    <w:rsid w:val="6E894E68"/>
    <w:rsid w:val="6E8E4DD0"/>
    <w:rsid w:val="6EEA46FD"/>
    <w:rsid w:val="6EFE4E26"/>
    <w:rsid w:val="6F054710"/>
    <w:rsid w:val="6FC957F4"/>
    <w:rsid w:val="6FD44A65"/>
    <w:rsid w:val="6FF63109"/>
    <w:rsid w:val="70047AD1"/>
    <w:rsid w:val="700B6E44"/>
    <w:rsid w:val="700C7562"/>
    <w:rsid w:val="704D545A"/>
    <w:rsid w:val="704F71E5"/>
    <w:rsid w:val="70594E7F"/>
    <w:rsid w:val="705F4C21"/>
    <w:rsid w:val="70682B91"/>
    <w:rsid w:val="70B82A69"/>
    <w:rsid w:val="70D04D21"/>
    <w:rsid w:val="70DD7D2D"/>
    <w:rsid w:val="70E262C1"/>
    <w:rsid w:val="7104581E"/>
    <w:rsid w:val="71196644"/>
    <w:rsid w:val="71267542"/>
    <w:rsid w:val="71384878"/>
    <w:rsid w:val="713C1E52"/>
    <w:rsid w:val="71493852"/>
    <w:rsid w:val="71836742"/>
    <w:rsid w:val="71B23116"/>
    <w:rsid w:val="71B52674"/>
    <w:rsid w:val="71B903B6"/>
    <w:rsid w:val="71FD7D12"/>
    <w:rsid w:val="721A5507"/>
    <w:rsid w:val="722F68CA"/>
    <w:rsid w:val="723932A5"/>
    <w:rsid w:val="723C5634"/>
    <w:rsid w:val="7269318B"/>
    <w:rsid w:val="72695C2F"/>
    <w:rsid w:val="72764159"/>
    <w:rsid w:val="7278208B"/>
    <w:rsid w:val="72934944"/>
    <w:rsid w:val="72A40FD5"/>
    <w:rsid w:val="72A417A5"/>
    <w:rsid w:val="72C34C53"/>
    <w:rsid w:val="72EC51B3"/>
    <w:rsid w:val="72FD2525"/>
    <w:rsid w:val="73042AC3"/>
    <w:rsid w:val="730E33D2"/>
    <w:rsid w:val="73124222"/>
    <w:rsid w:val="731C29AB"/>
    <w:rsid w:val="733F17B5"/>
    <w:rsid w:val="734B5436"/>
    <w:rsid w:val="735A7B95"/>
    <w:rsid w:val="737B1858"/>
    <w:rsid w:val="737F55B4"/>
    <w:rsid w:val="738C1AB3"/>
    <w:rsid w:val="73A0182E"/>
    <w:rsid w:val="73A322C5"/>
    <w:rsid w:val="73BE0916"/>
    <w:rsid w:val="7412197B"/>
    <w:rsid w:val="74150381"/>
    <w:rsid w:val="74253E6F"/>
    <w:rsid w:val="742A559B"/>
    <w:rsid w:val="745C5273"/>
    <w:rsid w:val="74687E72"/>
    <w:rsid w:val="74AE3AD6"/>
    <w:rsid w:val="74B06177"/>
    <w:rsid w:val="74CE3BC0"/>
    <w:rsid w:val="74D20734"/>
    <w:rsid w:val="74DE7DCA"/>
    <w:rsid w:val="752F0ACE"/>
    <w:rsid w:val="753E2D17"/>
    <w:rsid w:val="75426122"/>
    <w:rsid w:val="75491A51"/>
    <w:rsid w:val="755D09F4"/>
    <w:rsid w:val="757A34CC"/>
    <w:rsid w:val="758D1082"/>
    <w:rsid w:val="75AB6365"/>
    <w:rsid w:val="75AF26A1"/>
    <w:rsid w:val="75C17839"/>
    <w:rsid w:val="75D13EDB"/>
    <w:rsid w:val="75FC27A0"/>
    <w:rsid w:val="76070B31"/>
    <w:rsid w:val="760D04BC"/>
    <w:rsid w:val="76214A4C"/>
    <w:rsid w:val="764C17F9"/>
    <w:rsid w:val="76540D66"/>
    <w:rsid w:val="765972B7"/>
    <w:rsid w:val="7678638D"/>
    <w:rsid w:val="76922155"/>
    <w:rsid w:val="76AA3BBE"/>
    <w:rsid w:val="76B00B84"/>
    <w:rsid w:val="76B16AD4"/>
    <w:rsid w:val="76B80955"/>
    <w:rsid w:val="76BB2A9F"/>
    <w:rsid w:val="77204A34"/>
    <w:rsid w:val="77212C85"/>
    <w:rsid w:val="772F1899"/>
    <w:rsid w:val="773A3D47"/>
    <w:rsid w:val="775A7F45"/>
    <w:rsid w:val="775D17E4"/>
    <w:rsid w:val="777120A0"/>
    <w:rsid w:val="778061C4"/>
    <w:rsid w:val="77867951"/>
    <w:rsid w:val="77AD276B"/>
    <w:rsid w:val="77BC650A"/>
    <w:rsid w:val="78657BDA"/>
    <w:rsid w:val="786D09B7"/>
    <w:rsid w:val="786F2225"/>
    <w:rsid w:val="787F24BF"/>
    <w:rsid w:val="78EC5072"/>
    <w:rsid w:val="79490272"/>
    <w:rsid w:val="795F58D2"/>
    <w:rsid w:val="79626335"/>
    <w:rsid w:val="79787FCB"/>
    <w:rsid w:val="797E123F"/>
    <w:rsid w:val="79883EBD"/>
    <w:rsid w:val="798D4602"/>
    <w:rsid w:val="798F62ED"/>
    <w:rsid w:val="79D12015"/>
    <w:rsid w:val="79E06C2E"/>
    <w:rsid w:val="79FB522F"/>
    <w:rsid w:val="7A124E54"/>
    <w:rsid w:val="7A221CEB"/>
    <w:rsid w:val="7A53429D"/>
    <w:rsid w:val="7A695863"/>
    <w:rsid w:val="7A6B1DED"/>
    <w:rsid w:val="7A790EF5"/>
    <w:rsid w:val="7A924AFF"/>
    <w:rsid w:val="7AA031B4"/>
    <w:rsid w:val="7ACA4603"/>
    <w:rsid w:val="7AD73697"/>
    <w:rsid w:val="7AF97A75"/>
    <w:rsid w:val="7B0C1557"/>
    <w:rsid w:val="7B192C95"/>
    <w:rsid w:val="7B3E1DF8"/>
    <w:rsid w:val="7B754A9B"/>
    <w:rsid w:val="7B7D4B0A"/>
    <w:rsid w:val="7B8E7BC4"/>
    <w:rsid w:val="7BBD6CF5"/>
    <w:rsid w:val="7BDC361F"/>
    <w:rsid w:val="7BE95D3C"/>
    <w:rsid w:val="7BF07D2A"/>
    <w:rsid w:val="7C0937A2"/>
    <w:rsid w:val="7C1B2CAB"/>
    <w:rsid w:val="7C5F4699"/>
    <w:rsid w:val="7C835849"/>
    <w:rsid w:val="7C8B6DF3"/>
    <w:rsid w:val="7CA11962"/>
    <w:rsid w:val="7CB805AB"/>
    <w:rsid w:val="7CC03025"/>
    <w:rsid w:val="7D1943FF"/>
    <w:rsid w:val="7D5C1857"/>
    <w:rsid w:val="7D672CCD"/>
    <w:rsid w:val="7DA168CE"/>
    <w:rsid w:val="7DAB4961"/>
    <w:rsid w:val="7E0A24D6"/>
    <w:rsid w:val="7E1D3A7B"/>
    <w:rsid w:val="7E49257B"/>
    <w:rsid w:val="7E5771AC"/>
    <w:rsid w:val="7E6102F5"/>
    <w:rsid w:val="7E664DEE"/>
    <w:rsid w:val="7E770982"/>
    <w:rsid w:val="7F511C2E"/>
    <w:rsid w:val="7F587BFA"/>
    <w:rsid w:val="7F7868E0"/>
    <w:rsid w:val="7F8B146A"/>
    <w:rsid w:val="7F9A1968"/>
    <w:rsid w:val="7FCA378E"/>
    <w:rsid w:val="7FCC7BB8"/>
    <w:rsid w:val="7FF76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B1926D3"/>
  <w15:docId w15:val="{678D7670-FBFF-4EFE-AC80-7E4B8677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toc 2" w:uiPriority="1" w:qFormat="1"/>
    <w:lsdException w:name="toc 3" w:uiPriority="1" w:qFormat="1"/>
    <w:lsdException w:name="toc 4" w:uiPriority="1" w:qFormat="1"/>
    <w:lsdException w:name="toc 5" w:uiPriority="1" w:qFormat="1"/>
    <w:lsdException w:name="annotation text" w:qFormat="1"/>
    <w:lsdException w:name="header" w:uiPriority="99" w:qFormat="1"/>
    <w:lsdException w:name="footer" w:uiPriority="99" w:qFormat="1"/>
    <w:lsdException w:name="caption" w:qFormat="1"/>
    <w:lsdException w:name="annotation reference"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1"/>
    <w:qFormat/>
    <w:pPr>
      <w:outlineLvl w:val="0"/>
    </w:pPr>
    <w:rPr>
      <w:rFonts w:ascii="SimHei" w:eastAsia="SimHei" w:hAnsi="SimHei"/>
      <w:sz w:val="28"/>
      <w:szCs w:val="28"/>
    </w:rPr>
  </w:style>
  <w:style w:type="paragraph" w:styleId="Heading2">
    <w:name w:val="heading 2"/>
    <w:basedOn w:val="Normal"/>
    <w:next w:val="Normal"/>
    <w:link w:val="Heading2Char"/>
    <w:uiPriority w:val="1"/>
    <w:qFormat/>
    <w:pPr>
      <w:spacing w:before="124"/>
      <w:ind w:left="1285"/>
      <w:outlineLvl w:val="1"/>
    </w:pPr>
    <w:rPr>
      <w:rFonts w:ascii="SimSun" w:eastAsia="SimSun" w:hAnsi="SimSun"/>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ind w:firstLine="400"/>
      <w:jc w:val="center"/>
    </w:pPr>
    <w:rPr>
      <w:rFonts w:ascii="Cambria" w:eastAsia="SimHei" w:hAnsi="Cambria" w:cs="Cambria"/>
      <w:sz w:val="20"/>
      <w:szCs w:val="20"/>
    </w:rPr>
  </w:style>
  <w:style w:type="paragraph" w:styleId="CommentText">
    <w:name w:val="annotation text"/>
    <w:basedOn w:val="Normal"/>
    <w:link w:val="CommentTextChar"/>
    <w:qFormat/>
  </w:style>
  <w:style w:type="paragraph" w:styleId="BodyText">
    <w:name w:val="Body Text"/>
    <w:basedOn w:val="Normal"/>
    <w:link w:val="BodyTextChar"/>
    <w:uiPriority w:val="1"/>
    <w:qFormat/>
    <w:pPr>
      <w:spacing w:before="112"/>
      <w:ind w:left="112"/>
    </w:pPr>
    <w:rPr>
      <w:rFonts w:ascii="Times New Roman" w:eastAsia="Times New Roman" w:hAnsi="Times New Roman"/>
      <w:sz w:val="20"/>
      <w:szCs w:val="20"/>
    </w:rPr>
  </w:style>
  <w:style w:type="paragraph" w:styleId="TOC5">
    <w:name w:val="toc 5"/>
    <w:basedOn w:val="Normal"/>
    <w:next w:val="Normal"/>
    <w:uiPriority w:val="1"/>
    <w:qFormat/>
    <w:pPr>
      <w:autoSpaceDE w:val="0"/>
      <w:autoSpaceDN w:val="0"/>
      <w:spacing w:before="130"/>
      <w:ind w:left="1266"/>
    </w:pPr>
    <w:rPr>
      <w:rFonts w:ascii="Times New Roman" w:eastAsia="Times New Roman" w:hAnsi="Times New Roman" w:cs="Times New Roman"/>
      <w:sz w:val="20"/>
      <w:szCs w:val="20"/>
      <w:lang w:bidi="en-US"/>
    </w:rPr>
  </w:style>
  <w:style w:type="paragraph" w:styleId="TOC3">
    <w:name w:val="toc 3"/>
    <w:basedOn w:val="Normal"/>
    <w:next w:val="Normal"/>
    <w:uiPriority w:val="1"/>
    <w:qFormat/>
    <w:pPr>
      <w:autoSpaceDE w:val="0"/>
      <w:autoSpaceDN w:val="0"/>
      <w:spacing w:before="130"/>
      <w:ind w:left="831"/>
    </w:pPr>
    <w:rPr>
      <w:rFonts w:ascii="Times New Roman" w:eastAsia="Times New Roman" w:hAnsi="Times New Roman" w:cs="Times New Roman"/>
      <w:sz w:val="20"/>
      <w:szCs w:val="20"/>
      <w:lang w:bidi="en-US"/>
    </w:rPr>
  </w:style>
  <w:style w:type="paragraph" w:styleId="BalloonText">
    <w:name w:val="Balloon Text"/>
    <w:basedOn w:val="Normal"/>
    <w:link w:val="BalloonTextChar"/>
    <w:uiPriority w:val="99"/>
    <w:qFormat/>
    <w:pPr>
      <w:autoSpaceDE w:val="0"/>
      <w:autoSpaceDN w:val="0"/>
    </w:pPr>
    <w:rPr>
      <w:rFonts w:ascii="Times New Roman" w:eastAsia="Times New Roman" w:hAnsi="Times New Roman" w:cs="Times New Roman"/>
      <w:sz w:val="18"/>
      <w:szCs w:val="18"/>
      <w:lang w:bidi="en-US"/>
    </w:rPr>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link w:val="HeaderChar"/>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1"/>
    <w:qFormat/>
    <w:pPr>
      <w:autoSpaceDE w:val="0"/>
      <w:autoSpaceDN w:val="0"/>
      <w:spacing w:before="130"/>
      <w:ind w:left="132"/>
    </w:pPr>
    <w:rPr>
      <w:rFonts w:ascii="Times New Roman" w:eastAsia="Times New Roman" w:hAnsi="Times New Roman" w:cs="Times New Roman"/>
      <w:sz w:val="20"/>
      <w:szCs w:val="20"/>
      <w:lang w:bidi="en-US"/>
    </w:rPr>
  </w:style>
  <w:style w:type="paragraph" w:styleId="TOC4">
    <w:name w:val="toc 4"/>
    <w:basedOn w:val="Normal"/>
    <w:next w:val="Normal"/>
    <w:uiPriority w:val="1"/>
    <w:qFormat/>
    <w:pPr>
      <w:autoSpaceDE w:val="0"/>
      <w:autoSpaceDN w:val="0"/>
      <w:spacing w:before="130"/>
      <w:ind w:left="882"/>
    </w:pPr>
    <w:rPr>
      <w:rFonts w:ascii="Times New Roman" w:eastAsia="Times New Roman" w:hAnsi="Times New Roman" w:cs="Times New Roman"/>
      <w:sz w:val="20"/>
      <w:szCs w:val="20"/>
      <w:lang w:bidi="en-US"/>
    </w:rPr>
  </w:style>
  <w:style w:type="paragraph" w:styleId="TOC2">
    <w:name w:val="toc 2"/>
    <w:basedOn w:val="Normal"/>
    <w:next w:val="Normal"/>
    <w:uiPriority w:val="1"/>
    <w:qFormat/>
    <w:pPr>
      <w:autoSpaceDE w:val="0"/>
      <w:autoSpaceDN w:val="0"/>
      <w:spacing w:before="130"/>
      <w:ind w:left="733"/>
    </w:pPr>
    <w:rPr>
      <w:rFonts w:ascii="Times New Roman" w:eastAsia="Times New Roman" w:hAnsi="Times New Roman" w:cs="Times New Roman"/>
      <w:sz w:val="20"/>
      <w:szCs w:val="20"/>
      <w:lang w:bidi="en-US"/>
    </w:rPr>
  </w:style>
  <w:style w:type="paragraph" w:styleId="CommentSubject">
    <w:name w:val="annotation subject"/>
    <w:basedOn w:val="CommentText"/>
    <w:next w:val="CommentText"/>
    <w:link w:val="CommentSubjectChar"/>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qFormat/>
    <w:rPr>
      <w:sz w:val="21"/>
      <w:szCs w:val="21"/>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af">
    <w:name w:val="标准文件_章标题"/>
    <w:next w:val="af5"/>
    <w:qFormat/>
    <w:pPr>
      <w:numPr>
        <w:ilvl w:val="1"/>
        <w:numId w:val="1"/>
      </w:numPr>
      <w:spacing w:beforeLines="100" w:before="100" w:afterLines="100" w:after="100"/>
      <w:jc w:val="both"/>
      <w:outlineLvl w:val="0"/>
    </w:pPr>
    <w:rPr>
      <w:rFonts w:ascii="SimHei" w:eastAsia="SimHei"/>
      <w:sz w:val="21"/>
    </w:rPr>
  </w:style>
  <w:style w:type="paragraph" w:customStyle="1" w:styleId="af5">
    <w:name w:val="标准文件_段"/>
    <w:link w:val="Char"/>
    <w:qFormat/>
    <w:pPr>
      <w:autoSpaceDE w:val="0"/>
      <w:autoSpaceDN w:val="0"/>
      <w:ind w:firstLineChars="200" w:firstLine="200"/>
      <w:jc w:val="both"/>
    </w:pPr>
    <w:rPr>
      <w:rFonts w:ascii="SimSun"/>
      <w:sz w:val="21"/>
    </w:rPr>
  </w:style>
  <w:style w:type="paragraph" w:customStyle="1" w:styleId="af6">
    <w:name w:val="标准文件_术语条一"/>
    <w:basedOn w:val="af7"/>
    <w:next w:val="af5"/>
    <w:qFormat/>
  </w:style>
  <w:style w:type="paragraph" w:customStyle="1" w:styleId="af7">
    <w:name w:val="标准文件_一级无标题"/>
    <w:basedOn w:val="af0"/>
    <w:qFormat/>
    <w:pPr>
      <w:spacing w:beforeLines="0" w:before="0" w:afterLines="0" w:after="0"/>
      <w:outlineLvl w:val="9"/>
    </w:pPr>
    <w:rPr>
      <w:rFonts w:ascii="SimSun" w:eastAsia="SimSun"/>
    </w:rPr>
  </w:style>
  <w:style w:type="paragraph" w:customStyle="1" w:styleId="af0">
    <w:name w:val="标准文件_一级条标题"/>
    <w:basedOn w:val="af"/>
    <w:next w:val="af5"/>
    <w:qFormat/>
    <w:pPr>
      <w:numPr>
        <w:ilvl w:val="2"/>
      </w:numPr>
      <w:spacing w:beforeLines="50" w:before="50" w:afterLines="50" w:after="50"/>
      <w:outlineLvl w:val="1"/>
    </w:pPr>
  </w:style>
  <w:style w:type="paragraph" w:customStyle="1" w:styleId="af4">
    <w:name w:val="标准文件_注："/>
    <w:next w:val="af5"/>
    <w:qFormat/>
    <w:pPr>
      <w:widowControl w:val="0"/>
      <w:numPr>
        <w:numId w:val="2"/>
      </w:numPr>
      <w:autoSpaceDE w:val="0"/>
      <w:autoSpaceDN w:val="0"/>
      <w:jc w:val="both"/>
    </w:pPr>
    <w:rPr>
      <w:rFonts w:ascii="SimSun"/>
      <w:sz w:val="18"/>
      <w:szCs w:val="18"/>
    </w:rPr>
  </w:style>
  <w:style w:type="paragraph" w:customStyle="1" w:styleId="a1">
    <w:name w:val="标准文件_一级项"/>
    <w:qFormat/>
    <w:pPr>
      <w:numPr>
        <w:numId w:val="3"/>
      </w:numPr>
    </w:pPr>
    <w:rPr>
      <w:rFonts w:ascii="SimSun"/>
      <w:sz w:val="21"/>
    </w:rPr>
  </w:style>
  <w:style w:type="paragraph" w:customStyle="1" w:styleId="a">
    <w:name w:val="标准文件_注×："/>
    <w:qFormat/>
    <w:pPr>
      <w:widowControl w:val="0"/>
      <w:numPr>
        <w:numId w:val="4"/>
      </w:numPr>
      <w:autoSpaceDE w:val="0"/>
      <w:autoSpaceDN w:val="0"/>
      <w:jc w:val="both"/>
    </w:pPr>
    <w:rPr>
      <w:rFonts w:ascii="SimSun"/>
      <w:sz w:val="18"/>
      <w:szCs w:val="18"/>
    </w:rPr>
  </w:style>
  <w:style w:type="paragraph" w:customStyle="1" w:styleId="a0">
    <w:name w:val="标准文件_示例："/>
    <w:next w:val="af8"/>
    <w:qFormat/>
    <w:pPr>
      <w:widowControl w:val="0"/>
      <w:numPr>
        <w:numId w:val="5"/>
      </w:numPr>
      <w:jc w:val="both"/>
    </w:pPr>
    <w:rPr>
      <w:rFonts w:ascii="SimSun"/>
      <w:sz w:val="18"/>
      <w:szCs w:val="18"/>
    </w:rPr>
  </w:style>
  <w:style w:type="paragraph" w:customStyle="1" w:styleId="af8">
    <w:name w:val="标准文件_示例内容"/>
    <w:basedOn w:val="af5"/>
    <w:qFormat/>
    <w:pPr>
      <w:ind w:firstLine="420"/>
    </w:pPr>
    <w:rPr>
      <w:sz w:val="18"/>
    </w:rPr>
  </w:style>
  <w:style w:type="paragraph" w:customStyle="1" w:styleId="a4">
    <w:name w:val="标准文件_字母编号列项（一级）"/>
    <w:qFormat/>
    <w:pPr>
      <w:numPr>
        <w:numId w:val="6"/>
      </w:numPr>
      <w:jc w:val="both"/>
    </w:pPr>
    <w:rPr>
      <w:rFonts w:ascii="SimSun"/>
      <w:sz w:val="21"/>
    </w:rPr>
  </w:style>
  <w:style w:type="paragraph" w:customStyle="1" w:styleId="af1">
    <w:name w:val="标准文件_二级条标题"/>
    <w:next w:val="af5"/>
    <w:qFormat/>
    <w:pPr>
      <w:widowControl w:val="0"/>
      <w:numPr>
        <w:ilvl w:val="3"/>
        <w:numId w:val="1"/>
      </w:numPr>
      <w:spacing w:beforeLines="50" w:before="50" w:afterLines="50" w:after="50"/>
      <w:jc w:val="both"/>
      <w:outlineLvl w:val="2"/>
    </w:pPr>
    <w:rPr>
      <w:rFonts w:ascii="SimHei" w:eastAsia="SimHei"/>
      <w:sz w:val="21"/>
    </w:rPr>
  </w:style>
  <w:style w:type="paragraph" w:customStyle="1" w:styleId="af9">
    <w:name w:val="标准文件_三级无标题"/>
    <w:basedOn w:val="af2"/>
    <w:qFormat/>
    <w:pPr>
      <w:spacing w:beforeLines="0" w:before="0" w:afterLines="0" w:after="0"/>
      <w:outlineLvl w:val="9"/>
    </w:pPr>
    <w:rPr>
      <w:rFonts w:ascii="SimSun" w:eastAsia="SimSun"/>
    </w:rPr>
  </w:style>
  <w:style w:type="paragraph" w:customStyle="1" w:styleId="af2">
    <w:name w:val="标准文件_三级条标题"/>
    <w:basedOn w:val="af1"/>
    <w:next w:val="af5"/>
    <w:qFormat/>
    <w:pPr>
      <w:widowControl/>
      <w:numPr>
        <w:ilvl w:val="4"/>
      </w:numPr>
      <w:outlineLvl w:val="3"/>
    </w:pPr>
  </w:style>
  <w:style w:type="paragraph" w:customStyle="1" w:styleId="a6">
    <w:name w:val="标准文件_附录图标号"/>
    <w:basedOn w:val="af5"/>
    <w:next w:val="af5"/>
    <w:qFormat/>
    <w:pPr>
      <w:numPr>
        <w:numId w:val="7"/>
      </w:numPr>
      <w:spacing w:line="14" w:lineRule="exact"/>
      <w:ind w:firstLineChars="0" w:firstLine="0"/>
      <w:jc w:val="center"/>
    </w:pPr>
    <w:rPr>
      <w:rFonts w:ascii="SimHei" w:eastAsia="SimHei" w:hAnsi="SimHei"/>
      <w:vanish/>
      <w:sz w:val="2"/>
      <w:szCs w:val="21"/>
    </w:rPr>
  </w:style>
  <w:style w:type="paragraph" w:customStyle="1" w:styleId="a7">
    <w:name w:val="标准文件_附录表标号"/>
    <w:basedOn w:val="af5"/>
    <w:next w:val="af5"/>
    <w:qFormat/>
    <w:pPr>
      <w:numPr>
        <w:numId w:val="8"/>
      </w:numPr>
      <w:spacing w:line="14" w:lineRule="exact"/>
      <w:ind w:firstLineChars="0" w:firstLine="0"/>
      <w:jc w:val="center"/>
    </w:pPr>
    <w:rPr>
      <w:rFonts w:eastAsia="SimHei"/>
      <w:vanish/>
      <w:sz w:val="2"/>
    </w:rPr>
  </w:style>
  <w:style w:type="paragraph" w:customStyle="1" w:styleId="aa">
    <w:name w:val="标准文件_附录标识"/>
    <w:next w:val="af5"/>
    <w:qFormat/>
    <w:pPr>
      <w:numPr>
        <w:numId w:val="9"/>
      </w:numPr>
      <w:shd w:val="clear" w:color="FFFFFF" w:fill="FFFFFF"/>
      <w:tabs>
        <w:tab w:val="left" w:pos="6406"/>
      </w:tabs>
      <w:spacing w:beforeLines="25" w:before="25" w:afterLines="50" w:after="50"/>
      <w:jc w:val="center"/>
      <w:outlineLvl w:val="0"/>
    </w:pPr>
    <w:rPr>
      <w:rFonts w:ascii="SimHei" w:eastAsia="SimHei"/>
      <w:sz w:val="21"/>
    </w:rPr>
  </w:style>
  <w:style w:type="paragraph" w:customStyle="1" w:styleId="ab">
    <w:name w:val="标准文件_附录一级条标题"/>
    <w:next w:val="af5"/>
    <w:qFormat/>
    <w:pPr>
      <w:widowControl w:val="0"/>
      <w:numPr>
        <w:ilvl w:val="1"/>
        <w:numId w:val="9"/>
      </w:numPr>
      <w:spacing w:beforeLines="50" w:before="50" w:afterLines="50" w:after="50"/>
      <w:jc w:val="both"/>
      <w:outlineLvl w:val="2"/>
    </w:pPr>
    <w:rPr>
      <w:rFonts w:ascii="SimHei" w:eastAsia="SimHei"/>
      <w:kern w:val="21"/>
      <w:sz w:val="21"/>
    </w:rPr>
  </w:style>
  <w:style w:type="paragraph" w:customStyle="1" w:styleId="ac">
    <w:name w:val="标准文件_附录二级条标题"/>
    <w:basedOn w:val="ab"/>
    <w:next w:val="af5"/>
    <w:qFormat/>
    <w:pPr>
      <w:widowControl/>
      <w:numPr>
        <w:ilvl w:val="2"/>
      </w:numPr>
      <w:wordWrap w:val="0"/>
      <w:overflowPunct w:val="0"/>
      <w:autoSpaceDE w:val="0"/>
      <w:autoSpaceDN w:val="0"/>
      <w:ind w:left="0"/>
      <w:textAlignment w:val="baseline"/>
      <w:outlineLvl w:val="3"/>
    </w:pPr>
  </w:style>
  <w:style w:type="paragraph" w:customStyle="1" w:styleId="afa">
    <w:name w:val="标准文件_附录三级无标题"/>
    <w:basedOn w:val="ad"/>
    <w:qFormat/>
    <w:pPr>
      <w:spacing w:beforeLines="0" w:before="0" w:afterLines="0" w:after="0" w:line="276" w:lineRule="auto"/>
      <w:outlineLvl w:val="9"/>
    </w:pPr>
    <w:rPr>
      <w:rFonts w:ascii="SimSun" w:eastAsia="SimSun"/>
    </w:rPr>
  </w:style>
  <w:style w:type="paragraph" w:customStyle="1" w:styleId="ad">
    <w:name w:val="标准文件_附录三级条标题"/>
    <w:next w:val="af5"/>
    <w:qFormat/>
    <w:pPr>
      <w:widowControl w:val="0"/>
      <w:numPr>
        <w:ilvl w:val="3"/>
        <w:numId w:val="9"/>
      </w:numPr>
      <w:spacing w:beforeLines="50" w:before="50" w:afterLines="50" w:after="50"/>
      <w:ind w:left="0"/>
      <w:jc w:val="both"/>
      <w:outlineLvl w:val="4"/>
    </w:pPr>
    <w:rPr>
      <w:rFonts w:ascii="SimHei" w:eastAsia="SimHei"/>
      <w:kern w:val="21"/>
      <w:sz w:val="21"/>
    </w:rPr>
  </w:style>
  <w:style w:type="paragraph" w:customStyle="1" w:styleId="afb">
    <w:name w:val="标准文件_附录四级无标题"/>
    <w:basedOn w:val="ae"/>
    <w:qFormat/>
    <w:pPr>
      <w:spacing w:beforeLines="0" w:before="0" w:afterLines="0" w:after="0" w:line="276" w:lineRule="auto"/>
      <w:outlineLvl w:val="9"/>
    </w:pPr>
    <w:rPr>
      <w:rFonts w:ascii="SimSun" w:eastAsia="SimSun"/>
    </w:rPr>
  </w:style>
  <w:style w:type="paragraph" w:customStyle="1" w:styleId="ae">
    <w:name w:val="标准文件_附录四级条标题"/>
    <w:next w:val="af5"/>
    <w:qFormat/>
    <w:pPr>
      <w:widowControl w:val="0"/>
      <w:numPr>
        <w:ilvl w:val="4"/>
        <w:numId w:val="9"/>
      </w:numPr>
      <w:spacing w:beforeLines="50" w:before="50" w:afterLines="50" w:after="50"/>
      <w:jc w:val="both"/>
      <w:outlineLvl w:val="5"/>
    </w:pPr>
    <w:rPr>
      <w:rFonts w:ascii="SimHei" w:eastAsia="SimHei"/>
      <w:kern w:val="21"/>
      <w:sz w:val="21"/>
    </w:rPr>
  </w:style>
  <w:style w:type="paragraph" w:customStyle="1" w:styleId="a5">
    <w:name w:val="标准文件_数字编号列项（二级）"/>
    <w:qFormat/>
    <w:pPr>
      <w:numPr>
        <w:ilvl w:val="1"/>
        <w:numId w:val="6"/>
      </w:numPr>
      <w:jc w:val="both"/>
    </w:pPr>
    <w:rPr>
      <w:rFonts w:ascii="SimSun"/>
      <w:sz w:val="21"/>
    </w:rPr>
  </w:style>
  <w:style w:type="paragraph" w:customStyle="1" w:styleId="a8">
    <w:name w:val="标准文件_附录表标题"/>
    <w:next w:val="af5"/>
    <w:qFormat/>
    <w:pPr>
      <w:numPr>
        <w:ilvl w:val="1"/>
        <w:numId w:val="8"/>
      </w:numPr>
      <w:adjustRightInd w:val="0"/>
      <w:snapToGrid w:val="0"/>
      <w:spacing w:beforeLines="50" w:before="50" w:afterLines="50" w:after="50"/>
      <w:ind w:firstLine="420"/>
      <w:jc w:val="center"/>
      <w:textAlignment w:val="baseline"/>
    </w:pPr>
    <w:rPr>
      <w:rFonts w:ascii="SimHei" w:eastAsia="SimHei"/>
      <w:kern w:val="21"/>
      <w:sz w:val="21"/>
    </w:rPr>
  </w:style>
  <w:style w:type="paragraph" w:customStyle="1" w:styleId="afc">
    <w:name w:val="标准文件_表格"/>
    <w:basedOn w:val="af5"/>
    <w:qFormat/>
    <w:pPr>
      <w:ind w:firstLineChars="0" w:firstLine="0"/>
      <w:jc w:val="center"/>
    </w:pPr>
    <w:rPr>
      <w:sz w:val="18"/>
    </w:rPr>
  </w:style>
  <w:style w:type="paragraph" w:customStyle="1" w:styleId="afd">
    <w:name w:val="标准文件_术语条二"/>
    <w:basedOn w:val="afe"/>
    <w:next w:val="af5"/>
    <w:qFormat/>
  </w:style>
  <w:style w:type="paragraph" w:customStyle="1" w:styleId="afe">
    <w:name w:val="标准文件_二级无标题"/>
    <w:basedOn w:val="af1"/>
    <w:qFormat/>
    <w:pPr>
      <w:spacing w:beforeLines="0" w:afterLines="0"/>
      <w:outlineLvl w:val="9"/>
    </w:pPr>
    <w:rPr>
      <w:rFonts w:ascii="SimSun" w:eastAsia="SimSun"/>
    </w:rPr>
  </w:style>
  <w:style w:type="paragraph" w:customStyle="1" w:styleId="a9">
    <w:name w:val="标准文件_正文表标题"/>
    <w:next w:val="af5"/>
    <w:qFormat/>
    <w:pPr>
      <w:numPr>
        <w:numId w:val="10"/>
      </w:numPr>
      <w:tabs>
        <w:tab w:val="left" w:pos="0"/>
      </w:tabs>
      <w:spacing w:beforeLines="50" w:afterLines="50"/>
      <w:jc w:val="center"/>
    </w:pPr>
    <w:rPr>
      <w:rFonts w:ascii="SimHei" w:eastAsia="SimHei"/>
      <w:sz w:val="21"/>
    </w:rPr>
  </w:style>
  <w:style w:type="paragraph" w:customStyle="1" w:styleId="aff">
    <w:name w:val="段"/>
    <w:qFormat/>
    <w:pPr>
      <w:tabs>
        <w:tab w:val="center" w:pos="4201"/>
        <w:tab w:val="right" w:leader="dot" w:pos="9298"/>
      </w:tabs>
      <w:autoSpaceDE w:val="0"/>
      <w:autoSpaceDN w:val="0"/>
      <w:ind w:firstLineChars="200" w:firstLine="420"/>
      <w:jc w:val="both"/>
    </w:pPr>
    <w:rPr>
      <w:rFonts w:ascii="SimSun"/>
      <w:sz w:val="21"/>
    </w:rPr>
  </w:style>
  <w:style w:type="paragraph" w:customStyle="1" w:styleId="a3">
    <w:name w:val="字母编号列项（一级）"/>
    <w:qFormat/>
    <w:pPr>
      <w:numPr>
        <w:numId w:val="11"/>
      </w:numPr>
      <w:jc w:val="both"/>
    </w:pPr>
    <w:rPr>
      <w:rFonts w:ascii="SimSun"/>
      <w:sz w:val="21"/>
    </w:rPr>
  </w:style>
  <w:style w:type="paragraph" w:customStyle="1" w:styleId="a2">
    <w:name w:val="标准文件_正文图标题"/>
    <w:next w:val="af5"/>
    <w:qFormat/>
    <w:pPr>
      <w:numPr>
        <w:numId w:val="12"/>
      </w:numPr>
      <w:spacing w:beforeLines="50" w:before="50" w:afterLines="50" w:after="50"/>
      <w:jc w:val="center"/>
    </w:pPr>
    <w:rPr>
      <w:rFonts w:ascii="SimHei" w:eastAsia="SimHei"/>
      <w:sz w:val="21"/>
    </w:rPr>
  </w:style>
  <w:style w:type="paragraph" w:customStyle="1" w:styleId="aff0">
    <w:name w:val="标准文件_四级无标题"/>
    <w:basedOn w:val="af3"/>
    <w:qFormat/>
    <w:pPr>
      <w:spacing w:beforeLines="0" w:before="0" w:afterLines="0" w:after="0"/>
      <w:outlineLvl w:val="9"/>
    </w:pPr>
    <w:rPr>
      <w:rFonts w:ascii="SimSun" w:eastAsia="SimSun" w:hAnsi="SimHei"/>
      <w:szCs w:val="52"/>
    </w:rPr>
  </w:style>
  <w:style w:type="paragraph" w:customStyle="1" w:styleId="af3">
    <w:name w:val="标准文件_四级条标题"/>
    <w:next w:val="af5"/>
    <w:qFormat/>
    <w:pPr>
      <w:widowControl w:val="0"/>
      <w:numPr>
        <w:ilvl w:val="5"/>
        <w:numId w:val="1"/>
      </w:numPr>
      <w:spacing w:beforeLines="50" w:before="50" w:afterLines="50" w:after="50"/>
      <w:jc w:val="both"/>
      <w:outlineLvl w:val="4"/>
    </w:pPr>
    <w:rPr>
      <w:rFonts w:ascii="SimHei" w:eastAsia="SimHei"/>
      <w:sz w:val="21"/>
    </w:rPr>
  </w:style>
  <w:style w:type="paragraph" w:customStyle="1" w:styleId="1">
    <w:name w:val="正文1"/>
    <w:qFormat/>
    <w:pPr>
      <w:jc w:val="both"/>
    </w:pPr>
    <w:rPr>
      <w:rFonts w:cs="Calibri"/>
      <w:kern w:val="2"/>
      <w:sz w:val="21"/>
      <w:szCs w:val="21"/>
    </w:rPr>
  </w:style>
  <w:style w:type="paragraph" w:customStyle="1" w:styleId="10">
    <w:name w:val="修订1"/>
    <w:hidden/>
    <w:uiPriority w:val="99"/>
    <w:semiHidden/>
    <w:qFormat/>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qFormat/>
    <w:rPr>
      <w:rFonts w:eastAsiaTheme="minorHAnsi"/>
      <w:sz w:val="18"/>
      <w:szCs w:val="18"/>
      <w:lang w:eastAsia="en-US"/>
    </w:rPr>
  </w:style>
  <w:style w:type="character" w:customStyle="1" w:styleId="FooterChar">
    <w:name w:val="Footer Char"/>
    <w:basedOn w:val="DefaultParagraphFont"/>
    <w:link w:val="Footer"/>
    <w:uiPriority w:val="99"/>
    <w:qFormat/>
    <w:rPr>
      <w:rFonts w:eastAsiaTheme="minorHAnsi"/>
      <w:sz w:val="18"/>
      <w:szCs w:val="18"/>
      <w:lang w:eastAsia="en-US"/>
    </w:rPr>
  </w:style>
  <w:style w:type="paragraph" w:customStyle="1" w:styleId="2">
    <w:name w:val="修订2"/>
    <w:hidden/>
    <w:uiPriority w:val="99"/>
    <w:semiHidden/>
    <w:qFormat/>
    <w:rPr>
      <w:rFonts w:asciiTheme="minorHAnsi" w:eastAsiaTheme="minorHAnsi" w:hAnsiTheme="minorHAnsi" w:cstheme="minorBidi"/>
      <w:sz w:val="22"/>
      <w:szCs w:val="22"/>
      <w:lang w:eastAsia="en-US"/>
    </w:rPr>
  </w:style>
  <w:style w:type="character" w:customStyle="1" w:styleId="CommentTextChar">
    <w:name w:val="Comment Text Char"/>
    <w:basedOn w:val="DefaultParagraphFont"/>
    <w:link w:val="CommentText"/>
    <w:qFormat/>
    <w:rPr>
      <w:rFonts w:eastAsiaTheme="minorHAnsi"/>
      <w:sz w:val="22"/>
      <w:szCs w:val="22"/>
      <w:lang w:eastAsia="en-US"/>
    </w:rPr>
  </w:style>
  <w:style w:type="character" w:customStyle="1" w:styleId="CommentSubjectChar">
    <w:name w:val="Comment Subject Char"/>
    <w:basedOn w:val="CommentTextChar"/>
    <w:link w:val="CommentSubject"/>
    <w:qFormat/>
    <w:rPr>
      <w:rFonts w:eastAsiaTheme="minorHAnsi"/>
      <w:b/>
      <w:bCs/>
      <w:sz w:val="22"/>
      <w:szCs w:val="22"/>
      <w:lang w:eastAsia="en-US"/>
    </w:rPr>
  </w:style>
  <w:style w:type="character" w:customStyle="1" w:styleId="fontstyle01">
    <w:name w:val="fontstyle01"/>
    <w:basedOn w:val="DefaultParagraphFont"/>
    <w:qFormat/>
    <w:rPr>
      <w:rFonts w:ascii="MicrosoftYaHei" w:hAnsi="MicrosoftYaHei" w:hint="default"/>
      <w:color w:val="333333"/>
      <w:sz w:val="24"/>
      <w:szCs w:val="24"/>
    </w:rPr>
  </w:style>
  <w:style w:type="character" w:customStyle="1" w:styleId="Heading1Char">
    <w:name w:val="Heading 1 Char"/>
    <w:basedOn w:val="DefaultParagraphFont"/>
    <w:link w:val="Heading1"/>
    <w:uiPriority w:val="1"/>
    <w:qFormat/>
    <w:rPr>
      <w:rFonts w:ascii="SimHei" w:eastAsia="SimHei" w:hAnsi="SimHei"/>
      <w:sz w:val="28"/>
      <w:szCs w:val="28"/>
      <w:lang w:eastAsia="en-US"/>
    </w:rPr>
  </w:style>
  <w:style w:type="character" w:customStyle="1" w:styleId="Heading2Char">
    <w:name w:val="Heading 2 Char"/>
    <w:basedOn w:val="DefaultParagraphFont"/>
    <w:link w:val="Heading2"/>
    <w:uiPriority w:val="1"/>
    <w:qFormat/>
    <w:rPr>
      <w:rFonts w:ascii="SimSun" w:eastAsia="SimSun" w:hAnsi="SimSun"/>
      <w:sz w:val="21"/>
      <w:szCs w:val="21"/>
      <w:lang w:eastAsia="en-US"/>
    </w:rPr>
  </w:style>
  <w:style w:type="character" w:customStyle="1" w:styleId="BodyTextChar">
    <w:name w:val="Body Text Char"/>
    <w:basedOn w:val="DefaultParagraphFont"/>
    <w:link w:val="BodyText"/>
    <w:uiPriority w:val="1"/>
    <w:qFormat/>
    <w:rPr>
      <w:rFonts w:ascii="Times New Roman" w:eastAsia="Times New Roman" w:hAnsi="Times New Roman"/>
      <w:lang w:eastAsia="en-US"/>
    </w:rPr>
  </w:style>
  <w:style w:type="character" w:customStyle="1" w:styleId="BalloonTextChar">
    <w:name w:val="Balloon Text Char"/>
    <w:basedOn w:val="DefaultParagraphFont"/>
    <w:link w:val="BalloonText"/>
    <w:uiPriority w:val="99"/>
    <w:qFormat/>
    <w:rPr>
      <w:rFonts w:ascii="Times New Roman" w:eastAsia="Times New Roman" w:hAnsi="Times New Roman" w:cs="Times New Roman"/>
      <w:sz w:val="18"/>
      <w:szCs w:val="18"/>
      <w:lang w:eastAsia="en-US" w:bidi="en-US"/>
    </w:rPr>
  </w:style>
  <w:style w:type="paragraph" w:customStyle="1" w:styleId="3">
    <w:name w:val="修订3"/>
    <w:hidden/>
    <w:uiPriority w:val="99"/>
    <w:semiHidden/>
    <w:qFormat/>
    <w:rPr>
      <w:rFonts w:asciiTheme="minorHAnsi" w:eastAsiaTheme="minorHAnsi" w:hAnsiTheme="minorHAnsi" w:cstheme="minorBidi"/>
      <w:sz w:val="22"/>
      <w:szCs w:val="22"/>
      <w:lang w:eastAsia="en-US"/>
    </w:rPr>
  </w:style>
  <w:style w:type="paragraph" w:customStyle="1" w:styleId="aff1">
    <w:name w:val="标准文件_五级条标题"/>
    <w:next w:val="af5"/>
    <w:qFormat/>
    <w:pPr>
      <w:widowControl w:val="0"/>
      <w:spacing w:beforeLines="50" w:before="50" w:afterLines="50" w:after="50"/>
      <w:jc w:val="both"/>
      <w:outlineLvl w:val="5"/>
    </w:pPr>
    <w:rPr>
      <w:rFonts w:ascii="SimHei" w:eastAsia="SimHei"/>
      <w:sz w:val="21"/>
    </w:rPr>
  </w:style>
  <w:style w:type="paragraph" w:customStyle="1" w:styleId="aff2">
    <w:name w:val="前言标题"/>
    <w:next w:val="Normal"/>
    <w:qFormat/>
    <w:pPr>
      <w:shd w:val="clear" w:color="FFFFFF" w:fill="FFFFFF"/>
      <w:spacing w:before="540" w:after="600"/>
      <w:jc w:val="center"/>
      <w:outlineLvl w:val="0"/>
    </w:pPr>
    <w:rPr>
      <w:rFonts w:ascii="SimHei" w:eastAsia="SimHei"/>
      <w:sz w:val="32"/>
    </w:rPr>
  </w:style>
  <w:style w:type="character" w:customStyle="1" w:styleId="Char">
    <w:name w:val="标准文件_段 Char"/>
    <w:link w:val="af5"/>
    <w:qFormat/>
    <w:rPr>
      <w:rFonts w:ascii="SimSun" w:eastAsia="SimSun" w:hAnsi="Times New Roman" w:cs="Times New Roman"/>
      <w:sz w:val="21"/>
    </w:rPr>
  </w:style>
  <w:style w:type="paragraph" w:customStyle="1" w:styleId="aff3">
    <w:name w:val="标准文件_编号列项（三级）"/>
    <w:qFormat/>
    <w:pPr>
      <w:ind w:left="1701" w:hanging="425"/>
    </w:pPr>
    <w:rPr>
      <w:rFonts w:ascii="SimSun"/>
      <w:sz w:val="21"/>
    </w:rPr>
  </w:style>
  <w:style w:type="paragraph" w:customStyle="1" w:styleId="WPSOffice1">
    <w:name w:val="WPSOffice手动目录 1"/>
    <w:qFormat/>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10.png"/><Relationship Id="rId32" Type="http://schemas.openxmlformats.org/officeDocument/2006/relationships/image" Target="media/image18.png"/><Relationship Id="rId37" Type="http://schemas.microsoft.com/office/2011/relationships/people" Target="people.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styles" Target="style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25bafa-edb9-42f0-9f81-dbe077dee7ef}"/>
        <w:category>
          <w:name w:val="常规"/>
          <w:gallery w:val="placeholder"/>
        </w:category>
        <w:types>
          <w:type w:val="bbPlcHdr"/>
        </w:types>
        <w:behaviors>
          <w:behavior w:val="content"/>
        </w:behaviors>
        <w:guid w:val="{0C25BAFA-EDB9-42F0-9F81-DBE077DEE7EF}"/>
      </w:docPartPr>
      <w:docPartBody>
        <w:p w:rsidR="002559C5" w:rsidRDefault="00000000">
          <w:pPr>
            <w:pStyle w:val="B4ED4879F48C4ED2891182431D727E0C"/>
          </w:pPr>
          <w:r>
            <w:rPr>
              <w:rStyle w:val="PlaceholderText"/>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YaHei">
    <w:altName w:val="Cambria"/>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FangSong_GB2312">
    <w:altName w:val="仿宋"/>
    <w:panose1 w:val="02010609060101010101"/>
    <w:charset w:val="86"/>
    <w:family w:val="modern"/>
    <w:pitch w:val="default"/>
    <w:sig w:usb0="00000000" w:usb1="00000000" w:usb2="00000010"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E85"/>
    <w:rsid w:val="00001E6E"/>
    <w:rsid w:val="000712D1"/>
    <w:rsid w:val="0016375D"/>
    <w:rsid w:val="002559C5"/>
    <w:rsid w:val="00257FB0"/>
    <w:rsid w:val="002F729B"/>
    <w:rsid w:val="003A50A5"/>
    <w:rsid w:val="00444478"/>
    <w:rsid w:val="0045589B"/>
    <w:rsid w:val="00723AC2"/>
    <w:rsid w:val="00782798"/>
    <w:rsid w:val="007F3DF5"/>
    <w:rsid w:val="00863E85"/>
    <w:rsid w:val="008D283D"/>
    <w:rsid w:val="00B0450B"/>
    <w:rsid w:val="00BE42B2"/>
    <w:rsid w:val="00C00ED7"/>
    <w:rsid w:val="00D81F00"/>
    <w:rsid w:val="00F30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ED4879F48C4ED2891182431D727E0C">
    <w:name w:val="B4ED4879F48C4ED2891182431D727E0C"/>
    <w:qFormat/>
    <w:pPr>
      <w:widowControl w:val="0"/>
      <w:jc w:val="both"/>
    </w:pPr>
    <w:rPr>
      <w:kern w:val="2"/>
      <w:sz w:val="21"/>
      <w:szCs w:val="22"/>
    </w:rPr>
  </w:style>
  <w:style w:type="character" w:styleId="PlaceholderText">
    <w:name w:val="Placeholder Text"/>
    <w:basedOn w:val="DefaultParagraphFont"/>
    <w:uiPriority w:val="99"/>
    <w:semiHidden/>
    <w:qFormat/>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dataSourceCollection xmlns="http://www.yonyou.com/datasource"/>
</file>

<file path=customXml/item2.xml><?xml version="1.0" encoding="utf-8"?>
<p:properties xmlns:p="http://schemas.microsoft.com/office/2006/metadata/properties" xmlns:xsi="http://www.w3.org/2001/XMLSchema-instance" xmlns:pc="http://schemas.microsoft.com/office/infopath/2007/PartnerControls">
  <documentManagement>
    <SharedWithUsers xmlns="896e6bb6-8efa-485c-908c-c519b2053ef4">
      <UserInfo>
        <DisplayName>ICV_CN Members</DisplayName>
        <AccountId>21</AccountId>
        <AccountType/>
      </UserInfo>
    </SharedWithUsers>
    <lcf76f155ced4ddcb4097134ff3c332f xmlns="e68710b1-a85b-4e91-af93-c44e1bf77707">
      <Terms xmlns="http://schemas.microsoft.com/office/infopath/2007/PartnerControls"/>
    </lcf76f155ced4ddcb4097134ff3c332f>
  </documentManagement>
</p:properties>
</file>

<file path=customXml/item3.xml><?xml version="1.0" encoding="utf-8"?>
<relations xmlns="http://www.yonyou.com/relation"/>
</file>

<file path=customXml/item4.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Document" ma:contentTypeID="0x0101005C259FC757EFC54E9E474973FF05B9C2" ma:contentTypeVersion="12" ma:contentTypeDescription="Create a new document." ma:contentTypeScope="" ma:versionID="6132aa385b623e2631c90d00b531e968">
  <xsd:schema xmlns:xsd="http://www.w3.org/2001/XMLSchema" xmlns:xs="http://www.w3.org/2001/XMLSchema" xmlns:p="http://schemas.microsoft.com/office/2006/metadata/properties" xmlns:ns2="e68710b1-a85b-4e91-af93-c44e1bf77707" xmlns:ns3="896e6bb6-8efa-485c-908c-c519b2053ef4" targetNamespace="http://schemas.microsoft.com/office/2006/metadata/properties" ma:root="true" ma:fieldsID="a44ab2e1a3d8a1a1ac66fdc6ceccf6a9" ns2:_="" ns3:_="">
    <xsd:import namespace="e68710b1-a85b-4e91-af93-c44e1bf77707"/>
    <xsd:import namespace="896e6bb6-8efa-485c-908c-c519b2053ef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10b1-a85b-4e91-af93-c44e1bf777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e50c28b-242c-4b51-be91-908d422433a4"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6e6bb6-8efa-485c-908c-c519b2053ef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B60450-22FB-440B-A45D-EA9F7BF3D767}">
  <ds:schemaRefs>
    <ds:schemaRef ds:uri="http://www.yonyou.com/datasource"/>
  </ds:schemaRefs>
</ds:datastoreItem>
</file>

<file path=customXml/itemProps2.xml><?xml version="1.0" encoding="utf-8"?>
<ds:datastoreItem xmlns:ds="http://schemas.openxmlformats.org/officeDocument/2006/customXml" ds:itemID="{DB624079-EFFE-4060-B59C-24D608FAFD07}">
  <ds:schemaRefs>
    <ds:schemaRef ds:uri="http://schemas.microsoft.com/office/2006/metadata/properties"/>
    <ds:schemaRef ds:uri="http://schemas.microsoft.com/office/infopath/2007/PartnerControls"/>
    <ds:schemaRef ds:uri="896e6bb6-8efa-485c-908c-c519b2053ef4"/>
    <ds:schemaRef ds:uri="e68710b1-a85b-4e91-af93-c44e1bf77707"/>
  </ds:schemaRefs>
</ds:datastoreItem>
</file>

<file path=customXml/itemProps3.xml><?xml version="1.0" encoding="utf-8"?>
<ds:datastoreItem xmlns:ds="http://schemas.openxmlformats.org/officeDocument/2006/customXml" ds:itemID="{8E0E1F72-B87C-4C9D-B78D-9B144FFD39FD}">
  <ds:schemaRefs>
    <ds:schemaRef ds:uri="http://www.yonyou.com/relation"/>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2865B14D-1F3D-4F53-9DB8-BEA9396FFA0B}">
  <ds:schemaRefs>
    <ds:schemaRef ds:uri="http://schemas.microsoft.com/sharepoint/v3/contenttype/forms"/>
  </ds:schemaRefs>
</ds:datastoreItem>
</file>

<file path=customXml/itemProps6.xml><?xml version="1.0" encoding="utf-8"?>
<ds:datastoreItem xmlns:ds="http://schemas.openxmlformats.org/officeDocument/2006/customXml" ds:itemID="{94487526-1C8B-470F-95B6-81DD6C7A9E21}"/>
</file>

<file path=docProps/app.xml><?xml version="1.0" encoding="utf-8"?>
<Properties xmlns="http://schemas.openxmlformats.org/officeDocument/2006/extended-properties" xmlns:vt="http://schemas.openxmlformats.org/officeDocument/2006/docPropsVTypes">
  <Template>Normal.dotm</Template>
  <TotalTime>970</TotalTime>
  <Pages>44</Pages>
  <Words>4628</Words>
  <Characters>26384</Characters>
  <Application>Microsoft Office Word</Application>
  <DocSecurity>0</DocSecurity>
  <Lines>219</Lines>
  <Paragraphs>61</Paragraphs>
  <ScaleCrop>false</ScaleCrop>
  <Company>Huawei</Company>
  <LinksUpToDate>false</LinksUpToDate>
  <CharactersWithSpaces>30951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Based on ECE/TRANS/WP.29/2020/81</dc:title>
  <dc:subject>2005230</dc:subject>
  <dc:creator>Lucille</dc:creator>
  <cp:lastModifiedBy>HU Jia (XC/PJ-ICV-CN XC/HRG3-CN)</cp:lastModifiedBy>
  <cp:revision>61</cp:revision>
  <dcterms:created xsi:type="dcterms:W3CDTF">2022-09-01T06:07:00Z</dcterms:created>
  <dcterms:modified xsi:type="dcterms:W3CDTF">2024-03-19T01:20:00Z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2022-08-11T00:00:00Z</vt:filetime>
  </property>
  <property fmtid="{D5CDD505-2E9C-101B-9397-08002B2CF9AE}" pid="3" name="Creator">
    <vt:lpwstr>WPS 文字</vt:lpwstr>
  </property>
  <property fmtid="{D5CDD505-2E9C-101B-9397-08002B2CF9AE}" pid="4" name="LastSaved">
    <vt:filetime>2022-08-11T00:00:00Z</vt:filetime>
  </property>
  <property fmtid="{D5CDD505-2E9C-101B-9397-08002B2CF9AE}" pid="5" name="KSOProductBuildVer">
    <vt:lpwstr>2052-11.1.0.12763</vt:lpwstr>
  </property>
  <property fmtid="{D5CDD505-2E9C-101B-9397-08002B2CF9AE}" pid="6" name="ICV">
    <vt:lpwstr>0E19471CE7BA4678B12D387BB1C62680</vt:lpwstr>
  </property>
  <property fmtid="{D5CDD505-2E9C-101B-9397-08002B2CF9AE}" pid="7" name="_2015_ms_pID_725343">
    <vt:lpwstr>(2)/Q/Ur3ED2xUzg7ce3VDBhwWQhilUCZcw3RHc5n2r1zxUxegu3rv6nEwi39mK8WFatTYWHVf6
nS4qRY9p9gIsx/dWlwke3pylTpC4vKm3SQy5iPNo1S63GPR8l7ABoxvuVgB6PVHLFyxsETd6
NCkTNenc8iaRiI4nc90fbfVndn/AZDrnNC9N1C3uPIrBVKPVM6tEHgIGbmeuZqnrRVF2mSiR
IOGBKJrcMTKI2OVu3q</vt:lpwstr>
  </property>
  <property fmtid="{D5CDD505-2E9C-101B-9397-08002B2CF9AE}" pid="8" name="_2015_ms_pID_7253431">
    <vt:lpwstr>TAlVdtRvxAljC2Y8p1C/fXs0OGM1O+mmxYm92bdXq7Xa2RvXh0WSIL
+wk7JQP/Wwl5lkCfzLgNlPFGkq8jBOJ60IbyGvbXOlFKDyCeP97XzszePPgXWT022l46Bngw
TBcFt23L4O857AgXC1EzZFiRNSqYwpkqboQZuwpZNnYjMNFf8lgIUtnbGk16FHsqAqnjk4e4
N3JW7JUdrhzSb1wH</vt:lpwstr>
  </property>
  <property fmtid="{D5CDD505-2E9C-101B-9397-08002B2CF9AE}" pid="9" name="ContentTypeId">
    <vt:lpwstr>0x0101005C259FC757EFC54E9E474973FF05B9C2</vt:lpwstr>
  </property>
  <property fmtid="{D5CDD505-2E9C-101B-9397-08002B2CF9AE}" pid="10" name="MediaServiceImageTags">
    <vt:lpwstr/>
  </property>
</Properties>
</file>